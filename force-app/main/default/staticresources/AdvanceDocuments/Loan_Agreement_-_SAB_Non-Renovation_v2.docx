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A6CB" w14:textId="538FE040" w:rsidR="009A2D48" w:rsidRPr="0064245C" w:rsidRDefault="005B71E6" w:rsidP="009A2D48">
      <w:pPr>
        <w:pStyle w:val="CenterBold"/>
        <w:rPr>
          <w:szCs w:val="22"/>
        </w:rPr>
      </w:pPr>
      <w:r w:rsidRPr="005B71E6">
        <w:rPr>
          <w:szCs w:val="22"/>
        </w:rPr>
        <w:t>LOAN AGREEMENT</w:t>
      </w:r>
      <w:bookmarkStart w:id="0" w:name="_DV_M1"/>
      <w:bookmarkEnd w:id="0"/>
      <w:r w:rsidRPr="005B71E6">
        <w:rPr>
          <w:szCs w:val="22"/>
        </w:rPr>
        <w:br/>
      </w:r>
    </w:p>
    <w:p w14:paraId="65B1A245" w14:textId="77777777" w:rsidR="009A2D48" w:rsidRPr="0064245C" w:rsidRDefault="005B71E6" w:rsidP="009A2D48">
      <w:pPr>
        <w:pStyle w:val="CenterBold"/>
        <w:rPr>
          <w:szCs w:val="22"/>
        </w:rPr>
      </w:pPr>
      <w:bookmarkStart w:id="1" w:name="_DV_M2"/>
      <w:bookmarkEnd w:id="1"/>
      <w:r w:rsidRPr="005B71E6">
        <w:rPr>
          <w:szCs w:val="22"/>
        </w:rPr>
        <w:t>by and between</w:t>
      </w:r>
    </w:p>
    <w:p w14:paraId="6AAB19D0" w14:textId="66FB0476" w:rsidR="009A2D48" w:rsidRPr="0064245C" w:rsidRDefault="00732A77" w:rsidP="009A2D48">
      <w:pPr>
        <w:pStyle w:val="CenterBold"/>
        <w:rPr>
          <w:szCs w:val="22"/>
        </w:rPr>
      </w:pPr>
      <w:bookmarkStart w:id="2" w:name="_DV_M3"/>
      <w:bookmarkEnd w:id="2"/>
      <w:r w:rsidRPr="00732A77">
        <w:rPr>
          <w:bCs/>
          <w:szCs w:val="22"/>
        </w:rPr>
        <w:t>{Deal__</w:t>
      </w:r>
      <w:proofErr w:type="gramStart"/>
      <w:r w:rsidRPr="00732A77">
        <w:rPr>
          <w:bCs/>
          <w:szCs w:val="22"/>
        </w:rPr>
        <w:t>r.Borrower</w:t>
      </w:r>
      <w:proofErr w:type="gramEnd"/>
      <w:r w:rsidRPr="00732A77">
        <w:rPr>
          <w:bCs/>
          <w:szCs w:val="22"/>
        </w:rPr>
        <w:t>_Entity__</w:t>
      </w:r>
      <w:proofErr w:type="spellStart"/>
      <w:r w:rsidRPr="00732A77">
        <w:rPr>
          <w:bCs/>
          <w:szCs w:val="22"/>
        </w:rPr>
        <w:t>r.Name</w:t>
      </w:r>
      <w:proofErr w:type="spellEnd"/>
      <w:r w:rsidRPr="00732A77">
        <w:rPr>
          <w:bCs/>
          <w:szCs w:val="22"/>
        </w:rPr>
        <w:t xml:space="preserve"> | </w:t>
      </w:r>
      <w:proofErr w:type="spellStart"/>
      <w:r w:rsidRPr="00732A77">
        <w:rPr>
          <w:bCs/>
          <w:szCs w:val="22"/>
        </w:rPr>
        <w:t>upperCase</w:t>
      </w:r>
      <w:proofErr w:type="spellEnd"/>
      <w:r w:rsidRPr="00732A77">
        <w:rPr>
          <w:bCs/>
          <w:szCs w:val="22"/>
        </w:rPr>
        <w:t>}</w:t>
      </w:r>
      <w:r w:rsidR="005B71E6" w:rsidRPr="005B71E6">
        <w:rPr>
          <w:bCs/>
          <w:szCs w:val="22"/>
        </w:rPr>
        <w:t>,</w:t>
      </w:r>
      <w:r w:rsidR="007A5624">
        <w:rPr>
          <w:bCs/>
          <w:szCs w:val="22"/>
        </w:rPr>
        <w:br/>
      </w:r>
      <w:r w:rsidR="005B71E6" w:rsidRPr="005B71E6">
        <w:rPr>
          <w:bCs/>
          <w:szCs w:val="22"/>
        </w:rPr>
        <w:t>a</w:t>
      </w:r>
      <w:r w:rsidR="00452CF9">
        <w:rPr>
          <w:bCs/>
          <w:szCs w:val="22"/>
        </w:rPr>
        <w:t xml:space="preserve"> </w:t>
      </w:r>
      <w:r w:rsidR="00452CF9" w:rsidRPr="00452CF9">
        <w:rPr>
          <w:bCs/>
          <w:szCs w:val="22"/>
        </w:rPr>
        <w:t>{</w:t>
      </w:r>
      <w:proofErr w:type="spellStart"/>
      <w:r w:rsidR="00452CF9" w:rsidRPr="00452CF9">
        <w:rPr>
          <w:bCs/>
          <w:szCs w:val="22"/>
        </w:rPr>
        <w:t>Deal__r.Borrower_Entity__r.Company_Jurisdiction__c</w:t>
      </w:r>
      <w:proofErr w:type="spellEnd"/>
      <w:r w:rsidR="00452CF9" w:rsidRPr="00452CF9">
        <w:rPr>
          <w:bCs/>
          <w:szCs w:val="22"/>
        </w:rPr>
        <w:t>} {</w:t>
      </w:r>
      <w:proofErr w:type="spellStart"/>
      <w:r w:rsidR="00452CF9" w:rsidRPr="00452CF9">
        <w:rPr>
          <w:bCs/>
          <w:szCs w:val="22"/>
        </w:rPr>
        <w:t>Deal__r.Borrower_Entity__r.Entity_Type__c</w:t>
      </w:r>
      <w:proofErr w:type="spellEnd"/>
      <w:r w:rsidR="00452CF9" w:rsidRPr="00452CF9">
        <w:rPr>
          <w:bCs/>
          <w:szCs w:val="22"/>
        </w:rPr>
        <w:t>}</w:t>
      </w:r>
      <w:r w:rsidR="005B71E6" w:rsidRPr="005B71E6">
        <w:rPr>
          <w:szCs w:val="22"/>
        </w:rPr>
        <w:t xml:space="preserve">, </w:t>
      </w:r>
      <w:r w:rsidR="005B71E6" w:rsidRPr="005B71E6">
        <w:rPr>
          <w:szCs w:val="22"/>
        </w:rPr>
        <w:br/>
      </w:r>
      <w:bookmarkStart w:id="3" w:name="_DV_M4"/>
      <w:bookmarkEnd w:id="3"/>
      <w:r w:rsidR="005B71E6" w:rsidRPr="005B71E6">
        <w:rPr>
          <w:szCs w:val="22"/>
        </w:rPr>
        <w:t>as Borrower,</w:t>
      </w:r>
    </w:p>
    <w:p w14:paraId="410A3E38" w14:textId="77777777" w:rsidR="009A2D48" w:rsidRPr="0064245C" w:rsidRDefault="005B71E6" w:rsidP="009A2D48">
      <w:pPr>
        <w:pStyle w:val="CenterBold"/>
        <w:rPr>
          <w:szCs w:val="22"/>
        </w:rPr>
      </w:pPr>
      <w:bookmarkStart w:id="4" w:name="_DV_M5"/>
      <w:bookmarkEnd w:id="4"/>
      <w:r w:rsidRPr="005B71E6">
        <w:rPr>
          <w:szCs w:val="22"/>
        </w:rPr>
        <w:t>and</w:t>
      </w:r>
    </w:p>
    <w:p w14:paraId="4101B546" w14:textId="77777777" w:rsidR="009A2D48" w:rsidRPr="0064245C" w:rsidRDefault="002B4CF0" w:rsidP="009A2D48">
      <w:pPr>
        <w:pStyle w:val="CenterBold"/>
        <w:rPr>
          <w:szCs w:val="22"/>
        </w:rPr>
      </w:pPr>
      <w:bookmarkStart w:id="5" w:name="_DV_M6"/>
      <w:bookmarkEnd w:id="5"/>
      <w:r>
        <w:rPr>
          <w:szCs w:val="22"/>
        </w:rPr>
        <w:t xml:space="preserve">COREVEST </w:t>
      </w:r>
      <w:r w:rsidR="00905B4A">
        <w:rPr>
          <w:szCs w:val="22"/>
        </w:rPr>
        <w:t>AMERICAN FINANCE LENDER LLC,</w:t>
      </w:r>
      <w:r w:rsidR="00905B4A">
        <w:rPr>
          <w:szCs w:val="22"/>
        </w:rPr>
        <w:br/>
      </w:r>
      <w:r w:rsidR="005B71E6" w:rsidRPr="005B71E6">
        <w:rPr>
          <w:szCs w:val="22"/>
        </w:rPr>
        <w:t xml:space="preserve">a Delaware limited liability company, </w:t>
      </w:r>
      <w:r w:rsidR="005B71E6" w:rsidRPr="005B71E6">
        <w:rPr>
          <w:szCs w:val="22"/>
        </w:rPr>
        <w:br/>
        <w:t>as Lender,</w:t>
      </w:r>
    </w:p>
    <w:p w14:paraId="79940A7B" w14:textId="104F2EAE" w:rsidR="009A2D48" w:rsidRPr="0064245C" w:rsidRDefault="005B71E6" w:rsidP="009A2D48">
      <w:pPr>
        <w:pStyle w:val="CenterBold"/>
        <w:rPr>
          <w:szCs w:val="22"/>
        </w:rPr>
      </w:pPr>
      <w:bookmarkStart w:id="6" w:name="_DV_M7"/>
      <w:bookmarkEnd w:id="6"/>
      <w:r w:rsidRPr="005B71E6">
        <w:rPr>
          <w:szCs w:val="22"/>
        </w:rPr>
        <w:t xml:space="preserve">Dated as of </w:t>
      </w:r>
      <w:r w:rsidR="00452CF9" w:rsidRPr="00452CF9">
        <w:rPr>
          <w:szCs w:val="22"/>
        </w:rPr>
        <w:t>{Deal__</w:t>
      </w:r>
      <w:proofErr w:type="spellStart"/>
      <w:proofErr w:type="gramStart"/>
      <w:r w:rsidR="00452CF9" w:rsidRPr="00452CF9">
        <w:rPr>
          <w:szCs w:val="22"/>
        </w:rPr>
        <w:t>r.CloseDate</w:t>
      </w:r>
      <w:proofErr w:type="spellEnd"/>
      <w:proofErr w:type="gramEnd"/>
      <w:r w:rsidR="00452CF9" w:rsidRPr="00452CF9">
        <w:rPr>
          <w:szCs w:val="22"/>
        </w:rPr>
        <w:t xml:space="preserve"> | addDaysFull:0}</w:t>
      </w:r>
    </w:p>
    <w:p w14:paraId="3F62F889" w14:textId="77777777" w:rsidR="009A2D48" w:rsidRPr="0064245C" w:rsidRDefault="009A2D48" w:rsidP="009A2D48">
      <w:pPr>
        <w:pStyle w:val="CenterBold"/>
        <w:spacing w:before="0"/>
        <w:rPr>
          <w:szCs w:val="22"/>
        </w:rPr>
      </w:pPr>
    </w:p>
    <w:p w14:paraId="52E57051" w14:textId="77777777" w:rsidR="009A2D48" w:rsidRPr="0064245C" w:rsidRDefault="009A2D48" w:rsidP="009A2D48">
      <w:pPr>
        <w:pStyle w:val="FlushLeft"/>
        <w:spacing w:before="1440"/>
        <w:jc w:val="center"/>
        <w:rPr>
          <w:b/>
          <w:szCs w:val="22"/>
        </w:rPr>
        <w:sectPr w:rsidR="009A2D48" w:rsidRPr="0064245C" w:rsidSect="00ED3EE1">
          <w:footerReference w:type="default" r:id="rId8"/>
          <w:footerReference w:type="first" r:id="rId9"/>
          <w:pgSz w:w="12240" w:h="15840" w:code="1"/>
          <w:pgMar w:top="1440" w:right="1440" w:bottom="1440" w:left="1440" w:header="720" w:footer="288" w:gutter="0"/>
          <w:pgNumType w:start="1"/>
          <w:cols w:space="720"/>
          <w:vAlign w:val="center"/>
          <w:docGrid w:linePitch="326"/>
        </w:sectPr>
      </w:pPr>
    </w:p>
    <w:p w14:paraId="5CA184C1" w14:textId="77777777" w:rsidR="003B701B" w:rsidRPr="003B701B" w:rsidRDefault="00504797" w:rsidP="003B701B">
      <w:pPr>
        <w:pStyle w:val="TOC1"/>
        <w:rPr>
          <w:rFonts w:asciiTheme="minorHAnsi" w:eastAsiaTheme="minorEastAsia" w:hAnsiTheme="minorHAnsi" w:cstheme="minorBidi"/>
          <w:noProof/>
          <w:szCs w:val="22"/>
        </w:rPr>
      </w:pPr>
      <w:r w:rsidRPr="00504797">
        <w:lastRenderedPageBreak/>
        <w:fldChar w:fldCharType="begin" w:fldLock="1"/>
      </w:r>
      <w:r w:rsidRPr="00504797">
        <w:instrText xml:space="preserve"> TOC \o "1-1" \u \t "Heading 1,1" \f \h </w:instrText>
      </w:r>
      <w:r w:rsidRPr="00504797">
        <w:fldChar w:fldCharType="separate"/>
      </w:r>
      <w:hyperlink w:anchor="_Toc480960495" w:history="1">
        <w:r w:rsidR="003B701B" w:rsidRPr="003B701B">
          <w:rPr>
            <w:rStyle w:val="Hyperlink"/>
            <w:noProof/>
            <w:u w:val="none"/>
          </w:rPr>
          <w:t>ARTICLE 1</w:t>
        </w:r>
        <w:r w:rsidR="003B701B" w:rsidRPr="003B701B">
          <w:rPr>
            <w:rFonts w:asciiTheme="minorHAnsi" w:eastAsiaTheme="minorEastAsia" w:hAnsiTheme="minorHAnsi" w:cstheme="minorBidi"/>
            <w:noProof/>
            <w:szCs w:val="22"/>
          </w:rPr>
          <w:tab/>
        </w:r>
        <w:r w:rsidR="003B701B" w:rsidRPr="003B701B">
          <w:rPr>
            <w:rStyle w:val="Hyperlink"/>
            <w:noProof/>
            <w:u w:val="none"/>
          </w:rPr>
          <w:t>DEFINITIONS</w:t>
        </w:r>
        <w:r w:rsidR="003B701B" w:rsidRPr="003B701B">
          <w:rPr>
            <w:noProof/>
          </w:rPr>
          <w:tab/>
        </w:r>
        <w:r w:rsidR="003B701B" w:rsidRPr="003B701B">
          <w:rPr>
            <w:noProof/>
          </w:rPr>
          <w:fldChar w:fldCharType="begin" w:fldLock="1"/>
        </w:r>
        <w:r w:rsidR="003B701B" w:rsidRPr="003B701B">
          <w:rPr>
            <w:noProof/>
          </w:rPr>
          <w:instrText xml:space="preserve"> PAGEREF _Toc480960495 \h </w:instrText>
        </w:r>
        <w:r w:rsidR="003B701B" w:rsidRPr="003B701B">
          <w:rPr>
            <w:noProof/>
          </w:rPr>
        </w:r>
        <w:r w:rsidR="003B701B" w:rsidRPr="003B701B">
          <w:rPr>
            <w:noProof/>
          </w:rPr>
          <w:fldChar w:fldCharType="separate"/>
        </w:r>
        <w:r w:rsidR="003B701B">
          <w:rPr>
            <w:noProof/>
          </w:rPr>
          <w:t>1</w:t>
        </w:r>
        <w:r w:rsidR="003B701B" w:rsidRPr="003B701B">
          <w:rPr>
            <w:noProof/>
          </w:rPr>
          <w:fldChar w:fldCharType="end"/>
        </w:r>
      </w:hyperlink>
    </w:p>
    <w:p w14:paraId="3B6EC5A4" w14:textId="77777777" w:rsidR="003B701B" w:rsidRPr="003B701B" w:rsidRDefault="000D7B8B" w:rsidP="003B701B">
      <w:pPr>
        <w:pStyle w:val="TOC1"/>
        <w:rPr>
          <w:rFonts w:asciiTheme="minorHAnsi" w:eastAsiaTheme="minorEastAsia" w:hAnsiTheme="minorHAnsi" w:cstheme="minorBidi"/>
          <w:noProof/>
          <w:szCs w:val="22"/>
        </w:rPr>
      </w:pPr>
      <w:hyperlink w:anchor="_Toc480960496" w:history="1">
        <w:r w:rsidR="003B701B" w:rsidRPr="003B701B">
          <w:rPr>
            <w:rStyle w:val="Hyperlink"/>
            <w:noProof/>
            <w:u w:val="none"/>
          </w:rPr>
          <w:t>ARTICLE 2</w:t>
        </w:r>
        <w:r w:rsidR="003B701B" w:rsidRPr="003B701B">
          <w:rPr>
            <w:rFonts w:asciiTheme="minorHAnsi" w:eastAsiaTheme="minorEastAsia" w:hAnsiTheme="minorHAnsi" w:cstheme="minorBidi"/>
            <w:noProof/>
            <w:szCs w:val="22"/>
          </w:rPr>
          <w:tab/>
        </w:r>
        <w:r w:rsidR="003B701B" w:rsidRPr="003B701B">
          <w:rPr>
            <w:rStyle w:val="Hyperlink"/>
            <w:noProof/>
            <w:u w:val="none"/>
          </w:rPr>
          <w:t>THE LOAN</w:t>
        </w:r>
        <w:r w:rsidR="003B701B" w:rsidRPr="003B701B">
          <w:rPr>
            <w:noProof/>
          </w:rPr>
          <w:tab/>
        </w:r>
        <w:r w:rsidR="003B701B" w:rsidRPr="003B701B">
          <w:rPr>
            <w:noProof/>
          </w:rPr>
          <w:fldChar w:fldCharType="begin" w:fldLock="1"/>
        </w:r>
        <w:r w:rsidR="003B701B" w:rsidRPr="003B701B">
          <w:rPr>
            <w:noProof/>
          </w:rPr>
          <w:instrText xml:space="preserve"> PAGEREF _Toc480960496 \h </w:instrText>
        </w:r>
        <w:r w:rsidR="003B701B" w:rsidRPr="003B701B">
          <w:rPr>
            <w:noProof/>
          </w:rPr>
        </w:r>
        <w:r w:rsidR="003B701B" w:rsidRPr="003B701B">
          <w:rPr>
            <w:noProof/>
          </w:rPr>
          <w:fldChar w:fldCharType="separate"/>
        </w:r>
        <w:r w:rsidR="003B701B">
          <w:rPr>
            <w:noProof/>
          </w:rPr>
          <w:t>10</w:t>
        </w:r>
        <w:r w:rsidR="003B701B" w:rsidRPr="003B701B">
          <w:rPr>
            <w:noProof/>
          </w:rPr>
          <w:fldChar w:fldCharType="end"/>
        </w:r>
      </w:hyperlink>
    </w:p>
    <w:p w14:paraId="23A0EC23" w14:textId="77777777" w:rsidR="003B701B" w:rsidRPr="003B701B" w:rsidRDefault="000D7B8B" w:rsidP="003B701B">
      <w:pPr>
        <w:pStyle w:val="TOC1"/>
        <w:rPr>
          <w:rFonts w:asciiTheme="minorHAnsi" w:eastAsiaTheme="minorEastAsia" w:hAnsiTheme="minorHAnsi" w:cstheme="minorBidi"/>
          <w:noProof/>
          <w:szCs w:val="22"/>
        </w:rPr>
      </w:pPr>
      <w:hyperlink w:anchor="_Toc480960497" w:history="1">
        <w:r w:rsidR="003B701B" w:rsidRPr="003B701B">
          <w:rPr>
            <w:rStyle w:val="Hyperlink"/>
            <w:noProof/>
            <w:u w:val="none"/>
          </w:rPr>
          <w:t>ARTICLE 3</w:t>
        </w:r>
        <w:r w:rsidR="003B701B" w:rsidRPr="003B701B">
          <w:rPr>
            <w:rFonts w:asciiTheme="minorHAnsi" w:eastAsiaTheme="minorEastAsia" w:hAnsiTheme="minorHAnsi" w:cstheme="minorBidi"/>
            <w:noProof/>
            <w:szCs w:val="22"/>
          </w:rPr>
          <w:tab/>
        </w:r>
        <w:r w:rsidR="003B701B" w:rsidRPr="003B701B">
          <w:rPr>
            <w:rStyle w:val="Hyperlink"/>
            <w:noProof/>
            <w:u w:val="none"/>
          </w:rPr>
          <w:t>CONDITIONS PRECEDENT TO THE EFFECTIVENESS OF THIS AGREEMENT</w:t>
        </w:r>
        <w:r w:rsidR="003B701B" w:rsidRPr="003B701B">
          <w:rPr>
            <w:noProof/>
          </w:rPr>
          <w:tab/>
        </w:r>
        <w:r w:rsidR="003B701B" w:rsidRPr="003B701B">
          <w:rPr>
            <w:noProof/>
          </w:rPr>
          <w:fldChar w:fldCharType="begin" w:fldLock="1"/>
        </w:r>
        <w:r w:rsidR="003B701B" w:rsidRPr="003B701B">
          <w:rPr>
            <w:noProof/>
          </w:rPr>
          <w:instrText xml:space="preserve"> PAGEREF _Toc480960497 \h </w:instrText>
        </w:r>
        <w:r w:rsidR="003B701B" w:rsidRPr="003B701B">
          <w:rPr>
            <w:noProof/>
          </w:rPr>
        </w:r>
        <w:r w:rsidR="003B701B" w:rsidRPr="003B701B">
          <w:rPr>
            <w:noProof/>
          </w:rPr>
          <w:fldChar w:fldCharType="separate"/>
        </w:r>
        <w:r w:rsidR="003B701B">
          <w:rPr>
            <w:noProof/>
          </w:rPr>
          <w:t>13</w:t>
        </w:r>
        <w:r w:rsidR="003B701B" w:rsidRPr="003B701B">
          <w:rPr>
            <w:noProof/>
          </w:rPr>
          <w:fldChar w:fldCharType="end"/>
        </w:r>
      </w:hyperlink>
    </w:p>
    <w:p w14:paraId="6F8FC019" w14:textId="77777777" w:rsidR="003B701B" w:rsidRPr="003B701B" w:rsidRDefault="000D7B8B" w:rsidP="003B701B">
      <w:pPr>
        <w:pStyle w:val="TOC1"/>
        <w:rPr>
          <w:rFonts w:asciiTheme="minorHAnsi" w:eastAsiaTheme="minorEastAsia" w:hAnsiTheme="minorHAnsi" w:cstheme="minorBidi"/>
          <w:noProof/>
          <w:szCs w:val="22"/>
        </w:rPr>
      </w:pPr>
      <w:hyperlink w:anchor="_Toc480960527" w:history="1">
        <w:r w:rsidR="003B701B" w:rsidRPr="003B701B">
          <w:rPr>
            <w:rStyle w:val="Hyperlink"/>
            <w:noProof/>
            <w:u w:val="none"/>
          </w:rPr>
          <w:t>ARTICLE 4</w:t>
        </w:r>
        <w:r w:rsidR="003B701B" w:rsidRPr="003B701B">
          <w:rPr>
            <w:rFonts w:asciiTheme="minorHAnsi" w:eastAsiaTheme="minorEastAsia" w:hAnsiTheme="minorHAnsi" w:cstheme="minorBidi"/>
            <w:noProof/>
            <w:szCs w:val="22"/>
          </w:rPr>
          <w:tab/>
        </w:r>
        <w:r w:rsidR="003B701B" w:rsidRPr="003B701B">
          <w:rPr>
            <w:rStyle w:val="Hyperlink"/>
            <w:noProof/>
            <w:u w:val="none"/>
          </w:rPr>
          <w:t>REPRESENTATIONS AND WARRANTIES</w:t>
        </w:r>
        <w:r w:rsidR="003B701B" w:rsidRPr="003B701B">
          <w:rPr>
            <w:noProof/>
          </w:rPr>
          <w:tab/>
        </w:r>
        <w:r w:rsidR="003B701B" w:rsidRPr="003B701B">
          <w:rPr>
            <w:noProof/>
          </w:rPr>
          <w:fldChar w:fldCharType="begin" w:fldLock="1"/>
        </w:r>
        <w:r w:rsidR="003B701B" w:rsidRPr="003B701B">
          <w:rPr>
            <w:noProof/>
          </w:rPr>
          <w:instrText xml:space="preserve"> PAGEREF _Toc480960527 \h </w:instrText>
        </w:r>
        <w:r w:rsidR="003B701B" w:rsidRPr="003B701B">
          <w:rPr>
            <w:noProof/>
          </w:rPr>
        </w:r>
        <w:r w:rsidR="003B701B" w:rsidRPr="003B701B">
          <w:rPr>
            <w:noProof/>
          </w:rPr>
          <w:fldChar w:fldCharType="separate"/>
        </w:r>
        <w:r w:rsidR="003B701B">
          <w:rPr>
            <w:noProof/>
          </w:rPr>
          <w:t>14</w:t>
        </w:r>
        <w:r w:rsidR="003B701B" w:rsidRPr="003B701B">
          <w:rPr>
            <w:noProof/>
          </w:rPr>
          <w:fldChar w:fldCharType="end"/>
        </w:r>
      </w:hyperlink>
    </w:p>
    <w:p w14:paraId="78C96090" w14:textId="77777777" w:rsidR="003B701B" w:rsidRPr="003B701B" w:rsidRDefault="000D7B8B" w:rsidP="003B701B">
      <w:pPr>
        <w:pStyle w:val="TOC1"/>
        <w:rPr>
          <w:rFonts w:asciiTheme="minorHAnsi" w:eastAsiaTheme="minorEastAsia" w:hAnsiTheme="minorHAnsi" w:cstheme="minorBidi"/>
          <w:noProof/>
          <w:szCs w:val="22"/>
        </w:rPr>
      </w:pPr>
      <w:hyperlink w:anchor="_Toc480960528" w:history="1">
        <w:r w:rsidR="003B701B" w:rsidRPr="003B701B">
          <w:rPr>
            <w:rStyle w:val="Hyperlink"/>
            <w:noProof/>
            <w:u w:val="none"/>
          </w:rPr>
          <w:t>ARTICLE 5</w:t>
        </w:r>
        <w:r w:rsidR="003B701B" w:rsidRPr="003B701B">
          <w:rPr>
            <w:rFonts w:asciiTheme="minorHAnsi" w:eastAsiaTheme="minorEastAsia" w:hAnsiTheme="minorHAnsi" w:cstheme="minorBidi"/>
            <w:noProof/>
            <w:szCs w:val="22"/>
          </w:rPr>
          <w:tab/>
        </w:r>
        <w:r w:rsidR="003B701B" w:rsidRPr="003B701B">
          <w:rPr>
            <w:rStyle w:val="Hyperlink"/>
            <w:noProof/>
            <w:u w:val="none"/>
          </w:rPr>
          <w:t>COVENANTS OF BORROWER</w:t>
        </w:r>
        <w:r w:rsidR="003B701B" w:rsidRPr="003B701B">
          <w:rPr>
            <w:noProof/>
          </w:rPr>
          <w:tab/>
        </w:r>
        <w:r w:rsidR="003B701B" w:rsidRPr="003B701B">
          <w:rPr>
            <w:noProof/>
          </w:rPr>
          <w:fldChar w:fldCharType="begin" w:fldLock="1"/>
        </w:r>
        <w:r w:rsidR="003B701B" w:rsidRPr="003B701B">
          <w:rPr>
            <w:noProof/>
          </w:rPr>
          <w:instrText xml:space="preserve"> PAGEREF _Toc480960528 \h </w:instrText>
        </w:r>
        <w:r w:rsidR="003B701B" w:rsidRPr="003B701B">
          <w:rPr>
            <w:noProof/>
          </w:rPr>
        </w:r>
        <w:r w:rsidR="003B701B" w:rsidRPr="003B701B">
          <w:rPr>
            <w:noProof/>
          </w:rPr>
          <w:fldChar w:fldCharType="separate"/>
        </w:r>
        <w:r w:rsidR="003B701B">
          <w:rPr>
            <w:noProof/>
          </w:rPr>
          <w:t>19</w:t>
        </w:r>
        <w:r w:rsidR="003B701B" w:rsidRPr="003B701B">
          <w:rPr>
            <w:noProof/>
          </w:rPr>
          <w:fldChar w:fldCharType="end"/>
        </w:r>
      </w:hyperlink>
    </w:p>
    <w:p w14:paraId="608A5A4A" w14:textId="77777777" w:rsidR="003B701B" w:rsidRPr="003B701B" w:rsidRDefault="000D7B8B" w:rsidP="003B701B">
      <w:pPr>
        <w:pStyle w:val="TOC1"/>
        <w:rPr>
          <w:rFonts w:asciiTheme="minorHAnsi" w:eastAsiaTheme="minorEastAsia" w:hAnsiTheme="minorHAnsi" w:cstheme="minorBidi"/>
          <w:noProof/>
          <w:szCs w:val="22"/>
        </w:rPr>
      </w:pPr>
      <w:hyperlink w:anchor="_Toc480960529" w:history="1">
        <w:r w:rsidR="003B701B" w:rsidRPr="003B701B">
          <w:rPr>
            <w:rStyle w:val="Hyperlink"/>
            <w:noProof/>
            <w:u w:val="none"/>
          </w:rPr>
          <w:t>ARTICLE 6</w:t>
        </w:r>
        <w:r w:rsidR="003B701B" w:rsidRPr="003B701B">
          <w:rPr>
            <w:rFonts w:asciiTheme="minorHAnsi" w:eastAsiaTheme="minorEastAsia" w:hAnsiTheme="minorHAnsi" w:cstheme="minorBidi"/>
            <w:noProof/>
            <w:szCs w:val="22"/>
          </w:rPr>
          <w:tab/>
        </w:r>
        <w:r w:rsidR="003B701B" w:rsidRPr="003B701B">
          <w:rPr>
            <w:rStyle w:val="Hyperlink"/>
            <w:noProof/>
            <w:u w:val="none"/>
          </w:rPr>
          <w:t>NEGATIVE COVENANTS</w:t>
        </w:r>
        <w:r w:rsidR="003B701B" w:rsidRPr="003B701B">
          <w:rPr>
            <w:noProof/>
          </w:rPr>
          <w:tab/>
        </w:r>
        <w:r w:rsidR="003B701B" w:rsidRPr="003B701B">
          <w:rPr>
            <w:noProof/>
          </w:rPr>
          <w:fldChar w:fldCharType="begin" w:fldLock="1"/>
        </w:r>
        <w:r w:rsidR="003B701B" w:rsidRPr="003B701B">
          <w:rPr>
            <w:noProof/>
          </w:rPr>
          <w:instrText xml:space="preserve"> PAGEREF _Toc480960529 \h </w:instrText>
        </w:r>
        <w:r w:rsidR="003B701B" w:rsidRPr="003B701B">
          <w:rPr>
            <w:noProof/>
          </w:rPr>
        </w:r>
        <w:r w:rsidR="003B701B" w:rsidRPr="003B701B">
          <w:rPr>
            <w:noProof/>
          </w:rPr>
          <w:fldChar w:fldCharType="separate"/>
        </w:r>
        <w:r w:rsidR="003B701B">
          <w:rPr>
            <w:noProof/>
          </w:rPr>
          <w:t>30</w:t>
        </w:r>
        <w:r w:rsidR="003B701B" w:rsidRPr="003B701B">
          <w:rPr>
            <w:noProof/>
          </w:rPr>
          <w:fldChar w:fldCharType="end"/>
        </w:r>
      </w:hyperlink>
    </w:p>
    <w:p w14:paraId="36B6AAF7" w14:textId="77777777" w:rsidR="003B701B" w:rsidRPr="003B701B" w:rsidRDefault="000D7B8B" w:rsidP="003B701B">
      <w:pPr>
        <w:pStyle w:val="TOC1"/>
        <w:rPr>
          <w:rFonts w:asciiTheme="minorHAnsi" w:eastAsiaTheme="minorEastAsia" w:hAnsiTheme="minorHAnsi" w:cstheme="minorBidi"/>
          <w:noProof/>
          <w:szCs w:val="22"/>
        </w:rPr>
      </w:pPr>
      <w:hyperlink w:anchor="_Toc480960530" w:history="1">
        <w:r w:rsidR="003B701B" w:rsidRPr="003B701B">
          <w:rPr>
            <w:rStyle w:val="Hyperlink"/>
            <w:noProof/>
            <w:u w:val="none"/>
          </w:rPr>
          <w:t>ARTICLE 7</w:t>
        </w:r>
        <w:r w:rsidR="003B701B" w:rsidRPr="003B701B">
          <w:rPr>
            <w:rFonts w:asciiTheme="minorHAnsi" w:eastAsiaTheme="minorEastAsia" w:hAnsiTheme="minorHAnsi" w:cstheme="minorBidi"/>
            <w:noProof/>
            <w:szCs w:val="22"/>
          </w:rPr>
          <w:tab/>
        </w:r>
        <w:r w:rsidR="003B701B" w:rsidRPr="003B701B">
          <w:rPr>
            <w:rStyle w:val="Hyperlink"/>
            <w:noProof/>
            <w:u w:val="none"/>
          </w:rPr>
          <w:t>EVENTS OF DEFAULT AND REMEDIES</w:t>
        </w:r>
        <w:r w:rsidR="003B701B" w:rsidRPr="003B701B">
          <w:rPr>
            <w:noProof/>
          </w:rPr>
          <w:tab/>
        </w:r>
        <w:r w:rsidR="003B701B" w:rsidRPr="003B701B">
          <w:rPr>
            <w:noProof/>
          </w:rPr>
          <w:fldChar w:fldCharType="begin" w:fldLock="1"/>
        </w:r>
        <w:r w:rsidR="003B701B" w:rsidRPr="003B701B">
          <w:rPr>
            <w:noProof/>
          </w:rPr>
          <w:instrText xml:space="preserve"> PAGEREF _Toc480960530 \h </w:instrText>
        </w:r>
        <w:r w:rsidR="003B701B" w:rsidRPr="003B701B">
          <w:rPr>
            <w:noProof/>
          </w:rPr>
        </w:r>
        <w:r w:rsidR="003B701B" w:rsidRPr="003B701B">
          <w:rPr>
            <w:noProof/>
          </w:rPr>
          <w:fldChar w:fldCharType="separate"/>
        </w:r>
        <w:r w:rsidR="003B701B">
          <w:rPr>
            <w:noProof/>
          </w:rPr>
          <w:t>31</w:t>
        </w:r>
        <w:r w:rsidR="003B701B" w:rsidRPr="003B701B">
          <w:rPr>
            <w:noProof/>
          </w:rPr>
          <w:fldChar w:fldCharType="end"/>
        </w:r>
      </w:hyperlink>
    </w:p>
    <w:p w14:paraId="18C996A8" w14:textId="77777777" w:rsidR="003B701B" w:rsidRPr="003B701B" w:rsidRDefault="000D7B8B" w:rsidP="003B701B">
      <w:pPr>
        <w:pStyle w:val="TOC1"/>
        <w:rPr>
          <w:rFonts w:asciiTheme="minorHAnsi" w:eastAsiaTheme="minorEastAsia" w:hAnsiTheme="minorHAnsi" w:cstheme="minorBidi"/>
          <w:noProof/>
          <w:szCs w:val="22"/>
        </w:rPr>
      </w:pPr>
      <w:hyperlink w:anchor="_Toc480960531" w:history="1">
        <w:r w:rsidR="003B701B" w:rsidRPr="003B701B">
          <w:rPr>
            <w:rStyle w:val="Hyperlink"/>
            <w:noProof/>
            <w:u w:val="none"/>
          </w:rPr>
          <w:t>ARTICLE 8</w:t>
        </w:r>
        <w:r w:rsidR="003B701B" w:rsidRPr="003B701B">
          <w:rPr>
            <w:rFonts w:asciiTheme="minorHAnsi" w:eastAsiaTheme="minorEastAsia" w:hAnsiTheme="minorHAnsi" w:cstheme="minorBidi"/>
            <w:noProof/>
            <w:szCs w:val="22"/>
          </w:rPr>
          <w:tab/>
        </w:r>
        <w:r w:rsidR="003B701B" w:rsidRPr="003B701B">
          <w:rPr>
            <w:rStyle w:val="Hyperlink"/>
            <w:noProof/>
            <w:u w:val="none"/>
          </w:rPr>
          <w:t>BENEFIT OF AGREEMENT; ASSIGNMENTS; PARTICIPATIONS</w:t>
        </w:r>
        <w:r w:rsidR="003B701B" w:rsidRPr="003B701B">
          <w:rPr>
            <w:noProof/>
          </w:rPr>
          <w:tab/>
        </w:r>
        <w:r w:rsidR="003B701B" w:rsidRPr="003B701B">
          <w:rPr>
            <w:noProof/>
          </w:rPr>
          <w:fldChar w:fldCharType="begin" w:fldLock="1"/>
        </w:r>
        <w:r w:rsidR="003B701B" w:rsidRPr="003B701B">
          <w:rPr>
            <w:noProof/>
          </w:rPr>
          <w:instrText xml:space="preserve"> PAGEREF _Toc480960531 \h </w:instrText>
        </w:r>
        <w:r w:rsidR="003B701B" w:rsidRPr="003B701B">
          <w:rPr>
            <w:noProof/>
          </w:rPr>
        </w:r>
        <w:r w:rsidR="003B701B" w:rsidRPr="003B701B">
          <w:rPr>
            <w:noProof/>
          </w:rPr>
          <w:fldChar w:fldCharType="separate"/>
        </w:r>
        <w:r w:rsidR="003B701B">
          <w:rPr>
            <w:noProof/>
          </w:rPr>
          <w:t>34</w:t>
        </w:r>
        <w:r w:rsidR="003B701B" w:rsidRPr="003B701B">
          <w:rPr>
            <w:noProof/>
          </w:rPr>
          <w:fldChar w:fldCharType="end"/>
        </w:r>
      </w:hyperlink>
    </w:p>
    <w:p w14:paraId="08A5651B" w14:textId="77777777" w:rsidR="003B701B" w:rsidRPr="00476ABB" w:rsidRDefault="000D7B8B" w:rsidP="003B701B">
      <w:pPr>
        <w:pStyle w:val="TOC1"/>
        <w:rPr>
          <w:rFonts w:asciiTheme="minorHAnsi" w:hAnsiTheme="minorHAnsi"/>
        </w:rPr>
      </w:pPr>
      <w:hyperlink w:anchor="_Toc480960532" w:history="1">
        <w:r w:rsidR="003B701B" w:rsidRPr="008B2D87">
          <w:rPr>
            <w:rStyle w:val="Hyperlink"/>
            <w:noProof/>
            <w:u w:val="none"/>
          </w:rPr>
          <w:t>ARTICLE 9</w:t>
        </w:r>
        <w:r w:rsidR="003B701B" w:rsidRPr="008B2D87">
          <w:rPr>
            <w:rFonts w:asciiTheme="minorHAnsi" w:eastAsiaTheme="minorEastAsia" w:hAnsiTheme="minorHAnsi" w:cstheme="minorBidi"/>
            <w:noProof/>
            <w:szCs w:val="22"/>
          </w:rPr>
          <w:tab/>
        </w:r>
        <w:r w:rsidR="003B701B" w:rsidRPr="008B2D87">
          <w:rPr>
            <w:rStyle w:val="Hyperlink"/>
            <w:noProof/>
            <w:u w:val="none"/>
          </w:rPr>
          <w:t>MISCELLANEOUS</w:t>
        </w:r>
        <w:r w:rsidR="003B701B" w:rsidRPr="008B2D87">
          <w:rPr>
            <w:noProof/>
          </w:rPr>
          <w:tab/>
        </w:r>
        <w:r w:rsidR="003B701B" w:rsidRPr="008B2D87">
          <w:rPr>
            <w:noProof/>
          </w:rPr>
          <w:fldChar w:fldCharType="begin" w:fldLock="1"/>
        </w:r>
        <w:r w:rsidR="003B701B" w:rsidRPr="008B2D87">
          <w:rPr>
            <w:noProof/>
          </w:rPr>
          <w:instrText xml:space="preserve"> PAGEREF _Toc480960532 \h </w:instrText>
        </w:r>
        <w:r w:rsidR="003B701B" w:rsidRPr="008B2D87">
          <w:rPr>
            <w:noProof/>
          </w:rPr>
        </w:r>
        <w:r w:rsidR="003B701B" w:rsidRPr="008B2D87">
          <w:rPr>
            <w:noProof/>
          </w:rPr>
          <w:fldChar w:fldCharType="separate"/>
        </w:r>
        <w:r w:rsidR="003B701B" w:rsidRPr="008B2D87">
          <w:rPr>
            <w:noProof/>
          </w:rPr>
          <w:t>35</w:t>
        </w:r>
        <w:r w:rsidR="003B701B" w:rsidRPr="008B2D87">
          <w:rPr>
            <w:noProof/>
          </w:rPr>
          <w:fldChar w:fldCharType="end"/>
        </w:r>
      </w:hyperlink>
    </w:p>
    <w:p w14:paraId="4C246784" w14:textId="77777777" w:rsidR="003B701B" w:rsidRPr="003B701B" w:rsidRDefault="000D7B8B" w:rsidP="003B701B">
      <w:pPr>
        <w:pStyle w:val="TOC1"/>
        <w:rPr>
          <w:rFonts w:asciiTheme="minorHAnsi" w:eastAsiaTheme="minorEastAsia" w:hAnsiTheme="minorHAnsi" w:cstheme="minorBidi"/>
          <w:noProof/>
          <w:szCs w:val="22"/>
        </w:rPr>
      </w:pPr>
      <w:hyperlink w:anchor="_Toc480960543" w:history="1">
        <w:r w:rsidR="00DE23DD" w:rsidRPr="008B2D87">
          <w:rPr>
            <w:rStyle w:val="Hyperlink"/>
            <w:noProof/>
            <w:u w:val="none"/>
          </w:rPr>
          <w:t>ARTICLE 10</w:t>
        </w:r>
        <w:r w:rsidR="00DE23DD" w:rsidRPr="008B2D87">
          <w:rPr>
            <w:rFonts w:asciiTheme="minorHAnsi" w:eastAsiaTheme="minorEastAsia" w:hAnsiTheme="minorHAnsi" w:cstheme="minorBidi"/>
            <w:noProof/>
            <w:szCs w:val="22"/>
          </w:rPr>
          <w:tab/>
        </w:r>
        <w:r w:rsidR="003B701B" w:rsidRPr="003B701B">
          <w:rPr>
            <w:rStyle w:val="Hyperlink"/>
            <w:noProof/>
            <w:highlight w:val="yellow"/>
            <w:u w:val="none"/>
          </w:rPr>
          <w:t>[</w:t>
        </w:r>
        <w:r w:rsidR="00DE23DD" w:rsidRPr="00476ABB">
          <w:rPr>
            <w:rStyle w:val="Hyperlink"/>
            <w:highlight w:val="yellow"/>
            <w:u w:val="none"/>
          </w:rPr>
          <w:t>STATE SPECIFIC PROVISIONS AND DISCLOSURES</w:t>
        </w:r>
        <w:r w:rsidR="003B701B" w:rsidRPr="003B701B">
          <w:rPr>
            <w:rStyle w:val="Hyperlink"/>
            <w:noProof/>
            <w:highlight w:val="yellow"/>
            <w:u w:val="none"/>
          </w:rPr>
          <w:t>]</w:t>
        </w:r>
        <w:r w:rsidR="00DE23DD" w:rsidRPr="008B2D87">
          <w:rPr>
            <w:noProof/>
          </w:rPr>
          <w:tab/>
        </w:r>
        <w:r w:rsidR="00DE23DD" w:rsidRPr="008B2D87">
          <w:rPr>
            <w:noProof/>
          </w:rPr>
          <w:fldChar w:fldCharType="begin" w:fldLock="1"/>
        </w:r>
        <w:r w:rsidR="00DE23DD" w:rsidRPr="008B2D87">
          <w:rPr>
            <w:noProof/>
          </w:rPr>
          <w:instrText xml:space="preserve"> PAGEREF _Toc480960543 \h </w:instrText>
        </w:r>
        <w:r w:rsidR="00DE23DD" w:rsidRPr="008B2D87">
          <w:rPr>
            <w:noProof/>
          </w:rPr>
        </w:r>
        <w:r w:rsidR="00DE23DD" w:rsidRPr="008B2D87">
          <w:rPr>
            <w:noProof/>
          </w:rPr>
          <w:fldChar w:fldCharType="separate"/>
        </w:r>
        <w:r w:rsidR="00DE23DD" w:rsidRPr="008B2D87">
          <w:rPr>
            <w:noProof/>
          </w:rPr>
          <w:t>41</w:t>
        </w:r>
        <w:r w:rsidR="00DE23DD" w:rsidRPr="008B2D87">
          <w:rPr>
            <w:noProof/>
          </w:rPr>
          <w:fldChar w:fldCharType="end"/>
        </w:r>
      </w:hyperlink>
    </w:p>
    <w:p w14:paraId="529F35FB" w14:textId="77777777" w:rsidR="00605E28" w:rsidRPr="0064245C" w:rsidRDefault="00504797" w:rsidP="003B701B">
      <w:r w:rsidRPr="00504797">
        <w:fldChar w:fldCharType="end"/>
      </w:r>
    </w:p>
    <w:p w14:paraId="40E6CD4D" w14:textId="77777777" w:rsidR="00605E28" w:rsidRPr="0064245C" w:rsidRDefault="00605E28" w:rsidP="009A2D48">
      <w:pPr>
        <w:pStyle w:val="CenterBold"/>
        <w:rPr>
          <w:szCs w:val="22"/>
        </w:rPr>
        <w:sectPr w:rsidR="00605E28" w:rsidRPr="0064245C" w:rsidSect="003B701B">
          <w:headerReference w:type="default" r:id="rId10"/>
          <w:footerReference w:type="default" r:id="rId11"/>
          <w:headerReference w:type="first" r:id="rId12"/>
          <w:footerReference w:type="first" r:id="rId13"/>
          <w:pgSz w:w="12240" w:h="15840" w:code="1"/>
          <w:pgMar w:top="1440" w:right="1440" w:bottom="1440" w:left="1440" w:header="720" w:footer="288" w:gutter="0"/>
          <w:pgNumType w:fmt="lowerRoman" w:start="1"/>
          <w:cols w:space="720"/>
          <w:titlePg/>
          <w:docGrid w:linePitch="326"/>
        </w:sectPr>
      </w:pPr>
    </w:p>
    <w:p w14:paraId="4017B858" w14:textId="3DFED7E7" w:rsidR="007A5624" w:rsidRDefault="006F7788">
      <w:pPr>
        <w:pStyle w:val="CenterBold"/>
        <w:rPr>
          <w:szCs w:val="22"/>
        </w:rPr>
      </w:pPr>
      <w:r w:rsidRPr="006F7788">
        <w:rPr>
          <w:szCs w:val="22"/>
        </w:rPr>
        <w:lastRenderedPageBreak/>
        <w:t>LOAN AGREEMENT</w:t>
      </w:r>
    </w:p>
    <w:p w14:paraId="6907EF38" w14:textId="7B0526C4" w:rsidR="000E3CB1" w:rsidRDefault="006F7788">
      <w:pPr>
        <w:pStyle w:val="CenterBold"/>
        <w:rPr>
          <w:szCs w:val="22"/>
        </w:rPr>
      </w:pPr>
      <w:r w:rsidRPr="006F7788">
        <w:rPr>
          <w:szCs w:val="22"/>
        </w:rPr>
        <w:t xml:space="preserve">Loan No. </w:t>
      </w:r>
      <w:r w:rsidR="000B1541" w:rsidRPr="000B1541">
        <w:rPr>
          <w:szCs w:val="22"/>
        </w:rPr>
        <w:t>{</w:t>
      </w:r>
      <w:proofErr w:type="spellStart"/>
      <w:r w:rsidR="000B1541" w:rsidRPr="000B1541">
        <w:rPr>
          <w:szCs w:val="22"/>
        </w:rPr>
        <w:t>Deal__</w:t>
      </w:r>
      <w:proofErr w:type="gramStart"/>
      <w:r w:rsidR="000B1541" w:rsidRPr="000B1541">
        <w:rPr>
          <w:szCs w:val="22"/>
        </w:rPr>
        <w:t>r.Deal</w:t>
      </w:r>
      <w:proofErr w:type="gramEnd"/>
      <w:r w:rsidR="000B1541" w:rsidRPr="000B1541">
        <w:rPr>
          <w:szCs w:val="22"/>
        </w:rPr>
        <w:t>_Loan_Number__c</w:t>
      </w:r>
      <w:proofErr w:type="spellEnd"/>
      <w:r w:rsidR="000B1541" w:rsidRPr="000B1541">
        <w:rPr>
          <w:szCs w:val="22"/>
        </w:rPr>
        <w:t>}</w:t>
      </w:r>
    </w:p>
    <w:p w14:paraId="3E67B5D5" w14:textId="56D0AB7B" w:rsidR="000E3CB1" w:rsidRDefault="006F7788" w:rsidP="002B4CF0">
      <w:pPr>
        <w:pStyle w:val="Body"/>
        <w:spacing w:before="440"/>
        <w:rPr>
          <w:szCs w:val="22"/>
        </w:rPr>
      </w:pPr>
      <w:bookmarkStart w:id="15" w:name="_DV_M20"/>
      <w:bookmarkEnd w:id="15"/>
      <w:r w:rsidRPr="006F7788">
        <w:rPr>
          <w:szCs w:val="22"/>
        </w:rPr>
        <w:t xml:space="preserve">THIS LOAN AGREEMENT (this </w:t>
      </w:r>
      <w:r w:rsidR="00967F70">
        <w:rPr>
          <w:szCs w:val="22"/>
        </w:rPr>
        <w:t>“</w:t>
      </w:r>
      <w:r w:rsidRPr="006F7788">
        <w:rPr>
          <w:b/>
          <w:szCs w:val="22"/>
        </w:rPr>
        <w:t>Agreement</w:t>
      </w:r>
      <w:r w:rsidR="00967F70">
        <w:rPr>
          <w:szCs w:val="22"/>
        </w:rPr>
        <w:t>”</w:t>
      </w:r>
      <w:r w:rsidRPr="006F7788">
        <w:rPr>
          <w:szCs w:val="22"/>
        </w:rPr>
        <w:t xml:space="preserve">), dated as of </w:t>
      </w:r>
      <w:r w:rsidR="000B1541" w:rsidRPr="000B1541">
        <w:rPr>
          <w:szCs w:val="22"/>
        </w:rPr>
        <w:t>{Deal__</w:t>
      </w:r>
      <w:proofErr w:type="spellStart"/>
      <w:r w:rsidR="000B1541" w:rsidRPr="000B1541">
        <w:rPr>
          <w:szCs w:val="22"/>
        </w:rPr>
        <w:t>r.CloseDate</w:t>
      </w:r>
      <w:proofErr w:type="spellEnd"/>
      <w:r w:rsidR="000B1541" w:rsidRPr="000B1541">
        <w:rPr>
          <w:szCs w:val="22"/>
        </w:rPr>
        <w:t xml:space="preserve"> | addDaysFull:0}</w:t>
      </w:r>
      <w:r w:rsidRPr="006F7788">
        <w:rPr>
          <w:szCs w:val="22"/>
        </w:rPr>
        <w:t xml:space="preserve">, </w:t>
      </w:r>
      <w:r w:rsidR="00AC7B65">
        <w:rPr>
          <w:szCs w:val="22"/>
        </w:rPr>
        <w:t xml:space="preserve">is made </w:t>
      </w:r>
      <w:r w:rsidRPr="006F7788">
        <w:rPr>
          <w:szCs w:val="22"/>
        </w:rPr>
        <w:t xml:space="preserve">by </w:t>
      </w:r>
      <w:r w:rsidR="00AC7B65">
        <w:rPr>
          <w:szCs w:val="22"/>
        </w:rPr>
        <w:t xml:space="preserve">and between </w:t>
      </w:r>
      <w:r w:rsidR="0063719E" w:rsidRPr="0063719E">
        <w:rPr>
          <w:szCs w:val="22"/>
        </w:rPr>
        <w:t>{Deal__r.Borrower_Entity__</w:t>
      </w:r>
      <w:proofErr w:type="spellStart"/>
      <w:r w:rsidR="0063719E" w:rsidRPr="0063719E">
        <w:rPr>
          <w:szCs w:val="22"/>
        </w:rPr>
        <w:t>r.Name</w:t>
      </w:r>
      <w:proofErr w:type="spellEnd"/>
      <w:r w:rsidR="0063719E" w:rsidRPr="0063719E">
        <w:rPr>
          <w:szCs w:val="22"/>
        </w:rPr>
        <w:t xml:space="preserve"> | </w:t>
      </w:r>
      <w:proofErr w:type="spellStart"/>
      <w:r w:rsidR="0063719E" w:rsidRPr="0063719E">
        <w:rPr>
          <w:szCs w:val="22"/>
        </w:rPr>
        <w:t>upperCase</w:t>
      </w:r>
      <w:proofErr w:type="spellEnd"/>
      <w:r w:rsidR="0063719E" w:rsidRPr="0063719E">
        <w:rPr>
          <w:szCs w:val="22"/>
        </w:rPr>
        <w:t>}</w:t>
      </w:r>
      <w:r w:rsidRPr="006F7788">
        <w:rPr>
          <w:bCs/>
          <w:szCs w:val="22"/>
        </w:rPr>
        <w:t>,</w:t>
      </w:r>
      <w:r w:rsidRPr="006F7788">
        <w:rPr>
          <w:b/>
          <w:bCs/>
          <w:szCs w:val="22"/>
        </w:rPr>
        <w:t xml:space="preserve"> </w:t>
      </w:r>
      <w:r w:rsidRPr="006F7788">
        <w:rPr>
          <w:bCs/>
          <w:szCs w:val="22"/>
        </w:rPr>
        <w:t xml:space="preserve">a </w:t>
      </w:r>
      <w:r w:rsidR="0063719E" w:rsidRPr="0063719E">
        <w:rPr>
          <w:bCs/>
          <w:szCs w:val="22"/>
        </w:rPr>
        <w:t>{</w:t>
      </w:r>
      <w:proofErr w:type="spellStart"/>
      <w:r w:rsidR="0063719E" w:rsidRPr="0063719E">
        <w:rPr>
          <w:bCs/>
          <w:szCs w:val="22"/>
        </w:rPr>
        <w:t>Deal__r.Borrower_Entity__r.Company_Jurisdiction__c</w:t>
      </w:r>
      <w:proofErr w:type="spellEnd"/>
      <w:r w:rsidR="0063719E" w:rsidRPr="0063719E">
        <w:rPr>
          <w:bCs/>
          <w:szCs w:val="22"/>
        </w:rPr>
        <w:t>} {</w:t>
      </w:r>
      <w:proofErr w:type="spellStart"/>
      <w:r w:rsidR="0063719E" w:rsidRPr="0063719E">
        <w:rPr>
          <w:bCs/>
          <w:szCs w:val="22"/>
        </w:rPr>
        <w:t>Deal__r.Borrower_Entity__r.Entity_Type__c</w:t>
      </w:r>
      <w:proofErr w:type="spellEnd"/>
      <w:r w:rsidR="0063719E" w:rsidRPr="0063719E">
        <w:rPr>
          <w:bCs/>
          <w:szCs w:val="22"/>
        </w:rPr>
        <w:t>}</w:t>
      </w:r>
      <w:r w:rsidRPr="006F7788">
        <w:rPr>
          <w:szCs w:val="22"/>
        </w:rPr>
        <w:t xml:space="preserve"> (</w:t>
      </w:r>
      <w:r w:rsidR="00967F70">
        <w:rPr>
          <w:szCs w:val="22"/>
        </w:rPr>
        <w:t>“</w:t>
      </w:r>
      <w:r w:rsidRPr="006F7788">
        <w:rPr>
          <w:b/>
          <w:szCs w:val="22"/>
        </w:rPr>
        <w:t>Borrower</w:t>
      </w:r>
      <w:r w:rsidR="00967F70">
        <w:rPr>
          <w:szCs w:val="22"/>
        </w:rPr>
        <w:t>”</w:t>
      </w:r>
      <w:r w:rsidRPr="006F7788">
        <w:rPr>
          <w:szCs w:val="22"/>
        </w:rPr>
        <w:t xml:space="preserve">), and </w:t>
      </w:r>
      <w:r w:rsidR="002B4CF0">
        <w:rPr>
          <w:szCs w:val="22"/>
        </w:rPr>
        <w:t xml:space="preserve">COREVEST </w:t>
      </w:r>
      <w:r w:rsidR="00905B4A">
        <w:rPr>
          <w:szCs w:val="22"/>
        </w:rPr>
        <w:t>AMERICAN FINANCE LENDER</w:t>
      </w:r>
      <w:r w:rsidRPr="006F7788">
        <w:rPr>
          <w:szCs w:val="22"/>
        </w:rPr>
        <w:t xml:space="preserve"> LLC, a Delaware limited liability company</w:t>
      </w:r>
      <w:r w:rsidR="00AC7B65">
        <w:rPr>
          <w:szCs w:val="22"/>
        </w:rPr>
        <w:t xml:space="preserve"> </w:t>
      </w:r>
      <w:r w:rsidRPr="006F7788">
        <w:rPr>
          <w:szCs w:val="22"/>
        </w:rPr>
        <w:t xml:space="preserve">(together with its successor and assigns, </w:t>
      </w:r>
      <w:r w:rsidR="00967F70">
        <w:rPr>
          <w:szCs w:val="22"/>
        </w:rPr>
        <w:t>“</w:t>
      </w:r>
      <w:r w:rsidRPr="006F7788">
        <w:rPr>
          <w:b/>
          <w:szCs w:val="22"/>
        </w:rPr>
        <w:t>Lender</w:t>
      </w:r>
      <w:r w:rsidR="00967F70">
        <w:rPr>
          <w:szCs w:val="22"/>
        </w:rPr>
        <w:t>”</w:t>
      </w:r>
      <w:r w:rsidRPr="006F7788">
        <w:rPr>
          <w:szCs w:val="22"/>
        </w:rPr>
        <w:t xml:space="preserve">). </w:t>
      </w:r>
    </w:p>
    <w:p w14:paraId="2BB770F1" w14:textId="77777777" w:rsidR="009A2D48" w:rsidRPr="0064245C" w:rsidRDefault="006F7788" w:rsidP="009A2D48">
      <w:pPr>
        <w:pStyle w:val="Center"/>
        <w:rPr>
          <w:szCs w:val="22"/>
        </w:rPr>
      </w:pPr>
      <w:bookmarkStart w:id="16" w:name="_DV_M21"/>
      <w:bookmarkStart w:id="17" w:name="_DV_M22"/>
      <w:bookmarkEnd w:id="16"/>
      <w:bookmarkEnd w:id="17"/>
      <w:r w:rsidRPr="006F7788">
        <w:rPr>
          <w:szCs w:val="22"/>
          <w:u w:val="words"/>
        </w:rPr>
        <w:t>R E C I T A L S</w:t>
      </w:r>
      <w:r w:rsidRPr="006F7788">
        <w:rPr>
          <w:szCs w:val="22"/>
        </w:rPr>
        <w:t>:</w:t>
      </w:r>
    </w:p>
    <w:p w14:paraId="377488BF" w14:textId="019C3389" w:rsidR="009A2D48" w:rsidRDefault="00393487" w:rsidP="007569DE">
      <w:pPr>
        <w:pStyle w:val="Body"/>
        <w:rPr>
          <w:szCs w:val="22"/>
        </w:rPr>
      </w:pPr>
      <w:bookmarkStart w:id="18" w:name="_DV_M23"/>
      <w:bookmarkEnd w:id="18"/>
      <w:r>
        <w:rPr>
          <w:szCs w:val="22"/>
        </w:rPr>
        <w:t>A.</w:t>
      </w:r>
      <w:r>
        <w:rPr>
          <w:szCs w:val="22"/>
        </w:rPr>
        <w:tab/>
      </w:r>
      <w:r w:rsidR="006F7788" w:rsidRPr="006F7788">
        <w:rPr>
          <w:szCs w:val="22"/>
        </w:rPr>
        <w:t xml:space="preserve">Borrower desires to obtain a loan (the </w:t>
      </w:r>
      <w:r w:rsidR="00967F70">
        <w:rPr>
          <w:szCs w:val="22"/>
        </w:rPr>
        <w:t>“</w:t>
      </w:r>
      <w:r w:rsidR="006F7788" w:rsidRPr="006F7788">
        <w:rPr>
          <w:b/>
          <w:szCs w:val="22"/>
        </w:rPr>
        <w:t>Loan</w:t>
      </w:r>
      <w:r w:rsidR="00967F70">
        <w:rPr>
          <w:szCs w:val="22"/>
        </w:rPr>
        <w:t>”</w:t>
      </w:r>
      <w:r w:rsidR="006F7788" w:rsidRPr="006F7788">
        <w:rPr>
          <w:szCs w:val="22"/>
        </w:rPr>
        <w:t xml:space="preserve">) from Lender in the </w:t>
      </w:r>
      <w:r w:rsidR="00064254">
        <w:rPr>
          <w:szCs w:val="22"/>
        </w:rPr>
        <w:t>original stated</w:t>
      </w:r>
      <w:r w:rsidR="009F4E5A">
        <w:rPr>
          <w:szCs w:val="22"/>
        </w:rPr>
        <w:t xml:space="preserve"> </w:t>
      </w:r>
      <w:r w:rsidR="006F7788" w:rsidRPr="006F7788">
        <w:rPr>
          <w:szCs w:val="22"/>
        </w:rPr>
        <w:t xml:space="preserve">principal amount of the </w:t>
      </w:r>
      <w:r w:rsidR="006F7788" w:rsidRPr="00C62E68">
        <w:t>Loan Amount</w:t>
      </w:r>
      <w:r w:rsidR="003D75CE">
        <w:rPr>
          <w:szCs w:val="22"/>
        </w:rPr>
        <w:t xml:space="preserve"> (defined below)</w:t>
      </w:r>
      <w:r>
        <w:rPr>
          <w:szCs w:val="22"/>
        </w:rPr>
        <w:t xml:space="preserve"> for the financing of the Property (as hereinafter defined)</w:t>
      </w:r>
      <w:r w:rsidR="00CE2AB7">
        <w:rPr>
          <w:szCs w:val="22"/>
        </w:rPr>
        <w:t>.</w:t>
      </w:r>
    </w:p>
    <w:p w14:paraId="0CAECDE6" w14:textId="77777777" w:rsidR="00393487" w:rsidRPr="0064245C" w:rsidRDefault="00393487" w:rsidP="007569DE">
      <w:pPr>
        <w:pStyle w:val="Body"/>
        <w:rPr>
          <w:szCs w:val="22"/>
        </w:rPr>
      </w:pPr>
      <w:r>
        <w:rPr>
          <w:szCs w:val="22"/>
        </w:rPr>
        <w:t>B.</w:t>
      </w:r>
      <w:r>
        <w:rPr>
          <w:szCs w:val="22"/>
        </w:rPr>
        <w:tab/>
        <w:t>Lender is willing to make the Loan on the terms and subject to the conditions set forth in this Agreement.</w:t>
      </w:r>
    </w:p>
    <w:p w14:paraId="291DA11C" w14:textId="77777777" w:rsidR="009A2D48" w:rsidRPr="0064245C" w:rsidRDefault="006F7788" w:rsidP="007569DE">
      <w:pPr>
        <w:pStyle w:val="Body"/>
        <w:rPr>
          <w:szCs w:val="22"/>
        </w:rPr>
      </w:pPr>
      <w:bookmarkStart w:id="19" w:name="_DV_M24"/>
      <w:bookmarkEnd w:id="19"/>
      <w:r w:rsidRPr="006F7788">
        <w:rPr>
          <w:szCs w:val="22"/>
        </w:rPr>
        <w:t xml:space="preserve">NOW, THEREFORE, in consideration of the making of the Loan by Lender, the covenants, agreements, </w:t>
      </w:r>
      <w:proofErr w:type="gramStart"/>
      <w:r w:rsidRPr="006F7788">
        <w:rPr>
          <w:szCs w:val="22"/>
        </w:rPr>
        <w:t>representations</w:t>
      </w:r>
      <w:proofErr w:type="gramEnd"/>
      <w:r w:rsidRPr="006F7788">
        <w:rPr>
          <w:szCs w:val="22"/>
        </w:rPr>
        <w:t xml:space="preserve"> and warranties set forth in this Agreement, and for other valuable consideration, the receipt and adequacy of which is hereby acknowledged, Borrower and Lender agree as follows:</w:t>
      </w:r>
    </w:p>
    <w:p w14:paraId="70BA7D9F" w14:textId="77777777" w:rsidR="009A2D48" w:rsidRPr="0064245C" w:rsidRDefault="006F7788" w:rsidP="00605E28">
      <w:pPr>
        <w:pStyle w:val="Heading1"/>
        <w:rPr>
          <w:szCs w:val="22"/>
        </w:rPr>
      </w:pPr>
      <w:bookmarkStart w:id="20" w:name="_DV_M25"/>
      <w:bookmarkEnd w:id="20"/>
      <w:r w:rsidRPr="006F7788">
        <w:rPr>
          <w:b/>
          <w:szCs w:val="22"/>
        </w:rPr>
        <w:br/>
      </w:r>
      <w:r w:rsidRPr="006F7788">
        <w:rPr>
          <w:b/>
          <w:szCs w:val="22"/>
        </w:rPr>
        <w:br/>
      </w:r>
      <w:bookmarkStart w:id="21" w:name="_Toc528257488"/>
      <w:bookmarkStart w:id="22" w:name="_Toc480960495"/>
      <w:r w:rsidRPr="006F7788">
        <w:rPr>
          <w:b/>
          <w:szCs w:val="22"/>
        </w:rPr>
        <w:t>DEFINITIONS</w:t>
      </w:r>
      <w:bookmarkEnd w:id="21"/>
      <w:bookmarkEnd w:id="22"/>
    </w:p>
    <w:p w14:paraId="3D721D6B" w14:textId="77777777" w:rsidR="009A2D48" w:rsidRPr="0064245C" w:rsidRDefault="006F7788" w:rsidP="007569DE">
      <w:pPr>
        <w:pStyle w:val="Heading2"/>
        <w:rPr>
          <w:szCs w:val="22"/>
        </w:rPr>
      </w:pPr>
      <w:bookmarkStart w:id="23" w:name="_DV_M27"/>
      <w:bookmarkEnd w:id="23"/>
      <w:r w:rsidRPr="006F7788">
        <w:rPr>
          <w:szCs w:val="22"/>
          <w:u w:val="single"/>
        </w:rPr>
        <w:t>Definitions</w:t>
      </w:r>
      <w:r w:rsidRPr="006F7788">
        <w:rPr>
          <w:szCs w:val="22"/>
        </w:rPr>
        <w:t>.  As used herein, the following terms shall have the meanings set forth below:</w:t>
      </w:r>
    </w:p>
    <w:p w14:paraId="48DB70CD" w14:textId="5F71D2E7" w:rsidR="009A2D48" w:rsidRPr="0064245C" w:rsidRDefault="00967F70" w:rsidP="009A2D48">
      <w:pPr>
        <w:pStyle w:val="Body"/>
        <w:rPr>
          <w:szCs w:val="22"/>
        </w:rPr>
      </w:pPr>
      <w:bookmarkStart w:id="24" w:name="_DV_M28"/>
      <w:bookmarkStart w:id="25" w:name="_DV_M29"/>
      <w:bookmarkEnd w:id="24"/>
      <w:bookmarkEnd w:id="25"/>
      <w:r>
        <w:rPr>
          <w:szCs w:val="22"/>
        </w:rPr>
        <w:t>“</w:t>
      </w:r>
      <w:r w:rsidR="006F7788" w:rsidRPr="006F7788">
        <w:rPr>
          <w:b/>
          <w:szCs w:val="22"/>
        </w:rPr>
        <w:t>Affiliate</w:t>
      </w:r>
      <w:r>
        <w:rPr>
          <w:szCs w:val="22"/>
        </w:rPr>
        <w:t>”</w:t>
      </w:r>
      <w:r w:rsidR="006F7788" w:rsidRPr="006F7788">
        <w:rPr>
          <w:szCs w:val="22"/>
        </w:rPr>
        <w:t xml:space="preserve"> means, with respect to any Person, any </w:t>
      </w:r>
      <w:r w:rsidR="005E371B">
        <w:rPr>
          <w:szCs w:val="22"/>
        </w:rPr>
        <w:t xml:space="preserve">manager, managing member, non-member manager, general partner, </w:t>
      </w:r>
      <w:proofErr w:type="gramStart"/>
      <w:r w:rsidR="006F7788" w:rsidRPr="006F7788">
        <w:rPr>
          <w:szCs w:val="22"/>
        </w:rPr>
        <w:t>officer</w:t>
      </w:r>
      <w:proofErr w:type="gramEnd"/>
      <w:r w:rsidR="006F7788" w:rsidRPr="006F7788">
        <w:rPr>
          <w:szCs w:val="22"/>
        </w:rPr>
        <w:t xml:space="preserve"> or director thereof and any Person that is, directly or indirectly, the legal or beneficial owner of or otherwise controls more than 10% of any class of shares or other equity security of such Person, or any Person that directly or indirectly </w:t>
      </w:r>
      <w:r w:rsidR="00CF22CF">
        <w:rPr>
          <w:szCs w:val="22"/>
        </w:rPr>
        <w:t>C</w:t>
      </w:r>
      <w:r w:rsidR="006F7788" w:rsidRPr="006F7788">
        <w:rPr>
          <w:szCs w:val="22"/>
        </w:rPr>
        <w:t xml:space="preserve">ontrols or is </w:t>
      </w:r>
      <w:r w:rsidR="00CF22CF">
        <w:rPr>
          <w:szCs w:val="22"/>
        </w:rPr>
        <w:t>C</w:t>
      </w:r>
      <w:r w:rsidR="006F7788" w:rsidRPr="006F7788">
        <w:rPr>
          <w:szCs w:val="22"/>
        </w:rPr>
        <w:t xml:space="preserve">ontrolled by or is under common </w:t>
      </w:r>
      <w:r w:rsidR="00CF22CF">
        <w:rPr>
          <w:szCs w:val="22"/>
        </w:rPr>
        <w:t>C</w:t>
      </w:r>
      <w:r w:rsidR="006F7788" w:rsidRPr="006F7788">
        <w:rPr>
          <w:szCs w:val="22"/>
        </w:rPr>
        <w:t>ontrol with such Person.</w:t>
      </w:r>
    </w:p>
    <w:p w14:paraId="25833128" w14:textId="32A445A9" w:rsidR="009A2D48" w:rsidRPr="0064245C" w:rsidRDefault="00967F70" w:rsidP="009A2D48">
      <w:pPr>
        <w:pStyle w:val="Body"/>
        <w:rPr>
          <w:szCs w:val="22"/>
        </w:rPr>
      </w:pPr>
      <w:bookmarkStart w:id="26" w:name="_DV_M30"/>
      <w:bookmarkEnd w:id="26"/>
      <w:r>
        <w:rPr>
          <w:szCs w:val="22"/>
        </w:rPr>
        <w:t>“</w:t>
      </w:r>
      <w:r w:rsidR="006F7788" w:rsidRPr="006F7788">
        <w:rPr>
          <w:b/>
          <w:szCs w:val="22"/>
        </w:rPr>
        <w:t>Agreement</w:t>
      </w:r>
      <w:r>
        <w:rPr>
          <w:szCs w:val="22"/>
        </w:rPr>
        <w:t>”</w:t>
      </w:r>
      <w:r w:rsidR="006F7788" w:rsidRPr="006F7788">
        <w:rPr>
          <w:szCs w:val="22"/>
        </w:rPr>
        <w:t xml:space="preserve"> means this Agreement, as the same may be amended, modified, </w:t>
      </w:r>
      <w:proofErr w:type="gramStart"/>
      <w:r w:rsidR="006F7788" w:rsidRPr="006F7788">
        <w:rPr>
          <w:szCs w:val="22"/>
        </w:rPr>
        <w:t>supplemented</w:t>
      </w:r>
      <w:proofErr w:type="gramEnd"/>
      <w:r w:rsidR="006F7788" w:rsidRPr="006F7788">
        <w:rPr>
          <w:szCs w:val="22"/>
        </w:rPr>
        <w:t xml:space="preserve"> or restated from time to time.</w:t>
      </w:r>
    </w:p>
    <w:p w14:paraId="387C7730" w14:textId="4FBC95C2" w:rsidR="00EE7E06" w:rsidRPr="00F51CCA" w:rsidRDefault="00EE7E06">
      <w:pPr>
        <w:pStyle w:val="Body"/>
        <w:rPr>
          <w:rFonts w:eastAsia="Time New Roman"/>
          <w:szCs w:val="24"/>
        </w:rPr>
      </w:pPr>
      <w:bookmarkStart w:id="27" w:name="_DV_M31"/>
      <w:bookmarkEnd w:id="27"/>
      <w:r>
        <w:rPr>
          <w:rFonts w:eastAsia="Time New Roman"/>
          <w:szCs w:val="24"/>
        </w:rPr>
        <w:t>“</w:t>
      </w:r>
      <w:r w:rsidRPr="00B73D5A">
        <w:rPr>
          <w:rFonts w:eastAsia="Time New Roman"/>
          <w:b/>
          <w:szCs w:val="24"/>
        </w:rPr>
        <w:t>Appraisal</w:t>
      </w:r>
      <w:r>
        <w:rPr>
          <w:rFonts w:eastAsia="Time New Roman"/>
          <w:i/>
          <w:szCs w:val="24"/>
        </w:rPr>
        <w:t>”</w:t>
      </w:r>
      <w:r>
        <w:rPr>
          <w:rFonts w:eastAsia="Time New Roman"/>
          <w:szCs w:val="24"/>
        </w:rPr>
        <w:t xml:space="preserve"> means a written statement setting forth an opinion of the </w:t>
      </w:r>
      <w:r w:rsidR="00DC0C88">
        <w:rPr>
          <w:rFonts w:eastAsia="Time New Roman"/>
          <w:szCs w:val="24"/>
        </w:rPr>
        <w:t>Appraised Value</w:t>
      </w:r>
      <w:r>
        <w:rPr>
          <w:rFonts w:eastAsia="Time New Roman"/>
          <w:szCs w:val="24"/>
        </w:rPr>
        <w:t xml:space="preserve"> of the Property</w:t>
      </w:r>
      <w:r w:rsidR="00341C18">
        <w:rPr>
          <w:rFonts w:eastAsia="Time New Roman"/>
          <w:szCs w:val="24"/>
        </w:rPr>
        <w:t xml:space="preserve"> </w:t>
      </w:r>
      <w:r>
        <w:rPr>
          <w:rFonts w:eastAsia="Time New Roman"/>
          <w:szCs w:val="24"/>
        </w:rPr>
        <w:t>that (i) has been independently and impartially prepared by a qualified appraiser directly engaged by Lender, (ii) complies with all applicable federal and state laws and regulations dealing with appraisals or valuations of real property, and (iii) has been reviewed as to form and content and approved by Lender, in its sole and absolute discretion (the cost of which shall be paid for by Borrower).</w:t>
      </w:r>
    </w:p>
    <w:p w14:paraId="168BF4BA" w14:textId="48AFC69C" w:rsidR="00545EEA" w:rsidRDefault="00967F70" w:rsidP="001B76C6">
      <w:pPr>
        <w:pStyle w:val="Body"/>
        <w:rPr>
          <w:szCs w:val="22"/>
        </w:rPr>
      </w:pPr>
      <w:bookmarkStart w:id="28" w:name="_DV_M32"/>
      <w:bookmarkEnd w:id="28"/>
      <w:r>
        <w:rPr>
          <w:szCs w:val="22"/>
        </w:rPr>
        <w:t>“</w:t>
      </w:r>
      <w:r w:rsidR="00545EEA" w:rsidRPr="00540A91">
        <w:rPr>
          <w:b/>
          <w:szCs w:val="22"/>
        </w:rPr>
        <w:t>Approved Closing Statement</w:t>
      </w:r>
      <w:r>
        <w:rPr>
          <w:szCs w:val="22"/>
        </w:rPr>
        <w:t>”</w:t>
      </w:r>
      <w:r w:rsidR="00545EEA">
        <w:rPr>
          <w:szCs w:val="22"/>
        </w:rPr>
        <w:t xml:space="preserve"> has the meaning set forth in Lender</w:t>
      </w:r>
      <w:r>
        <w:rPr>
          <w:szCs w:val="22"/>
        </w:rPr>
        <w:t>’</w:t>
      </w:r>
      <w:r w:rsidR="00545EEA">
        <w:rPr>
          <w:szCs w:val="22"/>
        </w:rPr>
        <w:t>s Closing Instructions.</w:t>
      </w:r>
    </w:p>
    <w:p w14:paraId="6B3D6BE4" w14:textId="73A3DD99" w:rsidR="009F4CAA" w:rsidRDefault="009F4CAA" w:rsidP="009F4CAA">
      <w:pPr>
        <w:pStyle w:val="Body"/>
        <w:rPr>
          <w:szCs w:val="22"/>
        </w:rPr>
      </w:pPr>
      <w:r>
        <w:rPr>
          <w:szCs w:val="22"/>
        </w:rPr>
        <w:t>“</w:t>
      </w:r>
      <w:r w:rsidRPr="006F7788">
        <w:rPr>
          <w:b/>
          <w:szCs w:val="22"/>
        </w:rPr>
        <w:t>Appraised Value</w:t>
      </w:r>
      <w:r>
        <w:rPr>
          <w:szCs w:val="22"/>
        </w:rPr>
        <w:t>”</w:t>
      </w:r>
      <w:r w:rsidRPr="006F7788">
        <w:rPr>
          <w:szCs w:val="22"/>
        </w:rPr>
        <w:t xml:space="preserve"> means the </w:t>
      </w:r>
      <w:r>
        <w:rPr>
          <w:szCs w:val="22"/>
        </w:rPr>
        <w:t xml:space="preserve">“as is” </w:t>
      </w:r>
      <w:r w:rsidRPr="006F7788">
        <w:rPr>
          <w:szCs w:val="22"/>
        </w:rPr>
        <w:t xml:space="preserve">fair market value of </w:t>
      </w:r>
      <w:r>
        <w:rPr>
          <w:szCs w:val="22"/>
        </w:rPr>
        <w:t>the</w:t>
      </w:r>
      <w:r w:rsidRPr="006F7788">
        <w:rPr>
          <w:szCs w:val="22"/>
        </w:rPr>
        <w:t xml:space="preserve"> Property as determined by Lender in its sole discretion based on an </w:t>
      </w:r>
      <w:r w:rsidR="00CE4D39">
        <w:rPr>
          <w:szCs w:val="22"/>
        </w:rPr>
        <w:t>A</w:t>
      </w:r>
      <w:r w:rsidRPr="006F7788">
        <w:rPr>
          <w:szCs w:val="22"/>
        </w:rPr>
        <w:t xml:space="preserve">ppraisal </w:t>
      </w:r>
      <w:r>
        <w:rPr>
          <w:szCs w:val="22"/>
        </w:rPr>
        <w:t xml:space="preserve">acceptable to Lender in its sole and absolute discretion, </w:t>
      </w:r>
      <w:r w:rsidRPr="006F7788">
        <w:rPr>
          <w:szCs w:val="22"/>
        </w:rPr>
        <w:t xml:space="preserve">prepared by an appraiser selected by Lender dated within </w:t>
      </w:r>
      <w:r w:rsidR="00CE4D39">
        <w:rPr>
          <w:szCs w:val="22"/>
        </w:rPr>
        <w:t>60</w:t>
      </w:r>
      <w:r w:rsidRPr="006F7788">
        <w:rPr>
          <w:szCs w:val="22"/>
        </w:rPr>
        <w:t xml:space="preserve"> days of the date of determination</w:t>
      </w:r>
      <w:r>
        <w:rPr>
          <w:szCs w:val="22"/>
        </w:rPr>
        <w:t xml:space="preserve"> </w:t>
      </w:r>
      <w:r w:rsidRPr="006F7788">
        <w:rPr>
          <w:szCs w:val="22"/>
        </w:rPr>
        <w:t>(the cost of which shall be paid for by Borrower).</w:t>
      </w:r>
    </w:p>
    <w:p w14:paraId="123848BB" w14:textId="7025D83B" w:rsidR="001B76C6" w:rsidRPr="0064245C" w:rsidRDefault="00967F70" w:rsidP="001B76C6">
      <w:pPr>
        <w:pStyle w:val="Body"/>
        <w:rPr>
          <w:szCs w:val="22"/>
        </w:rPr>
      </w:pPr>
      <w:r>
        <w:rPr>
          <w:szCs w:val="22"/>
        </w:rPr>
        <w:lastRenderedPageBreak/>
        <w:t>“</w:t>
      </w:r>
      <w:r w:rsidR="001B76C6">
        <w:rPr>
          <w:b/>
          <w:szCs w:val="22"/>
        </w:rPr>
        <w:t>Award</w:t>
      </w:r>
      <w:r>
        <w:rPr>
          <w:szCs w:val="22"/>
        </w:rPr>
        <w:t>”</w:t>
      </w:r>
      <w:r w:rsidR="001B76C6">
        <w:rPr>
          <w:szCs w:val="22"/>
        </w:rPr>
        <w:t xml:space="preserve"> means any compensation paid by any Governmental Authority in connection with a Condemnation in respect to all or any part of </w:t>
      </w:r>
      <w:r w:rsidR="00393487">
        <w:rPr>
          <w:szCs w:val="22"/>
        </w:rPr>
        <w:t xml:space="preserve">the </w:t>
      </w:r>
      <w:r w:rsidR="001B76C6">
        <w:rPr>
          <w:szCs w:val="22"/>
        </w:rPr>
        <w:t>Property.</w:t>
      </w:r>
    </w:p>
    <w:p w14:paraId="144AFA83" w14:textId="52AEFA1B" w:rsidR="00EC3E8A" w:rsidRPr="0064245C" w:rsidRDefault="00967F70" w:rsidP="009A2D48">
      <w:pPr>
        <w:pStyle w:val="Body"/>
        <w:rPr>
          <w:szCs w:val="22"/>
        </w:rPr>
      </w:pPr>
      <w:r>
        <w:rPr>
          <w:szCs w:val="22"/>
        </w:rPr>
        <w:t>“</w:t>
      </w:r>
      <w:r w:rsidR="006F7788" w:rsidRPr="006F7788">
        <w:rPr>
          <w:b/>
          <w:szCs w:val="22"/>
        </w:rPr>
        <w:t>Bankruptcy Code</w:t>
      </w:r>
      <w:r>
        <w:rPr>
          <w:szCs w:val="22"/>
        </w:rPr>
        <w:t>”</w:t>
      </w:r>
      <w:r w:rsidR="006F7788" w:rsidRPr="006F7788">
        <w:rPr>
          <w:szCs w:val="22"/>
        </w:rPr>
        <w:t xml:space="preserve"> means 11 U.S.C. §101 et seq., as the same may be amended from time to time.</w:t>
      </w:r>
    </w:p>
    <w:p w14:paraId="1B793F7F" w14:textId="14859299" w:rsidR="009A2D48" w:rsidRPr="0064245C" w:rsidRDefault="00967F70" w:rsidP="009A2D48">
      <w:pPr>
        <w:pStyle w:val="Body"/>
        <w:rPr>
          <w:szCs w:val="22"/>
        </w:rPr>
      </w:pPr>
      <w:r>
        <w:rPr>
          <w:szCs w:val="22"/>
        </w:rPr>
        <w:t>“</w:t>
      </w:r>
      <w:r w:rsidR="006F7788" w:rsidRPr="006F7788">
        <w:rPr>
          <w:b/>
          <w:szCs w:val="22"/>
        </w:rPr>
        <w:t>Borrower</w:t>
      </w:r>
      <w:r>
        <w:rPr>
          <w:szCs w:val="22"/>
        </w:rPr>
        <w:t>”</w:t>
      </w:r>
      <w:r w:rsidR="006F7788" w:rsidRPr="006F7788">
        <w:rPr>
          <w:szCs w:val="22"/>
        </w:rPr>
        <w:t xml:space="preserve"> has the meaning set forth in the preamble.</w:t>
      </w:r>
    </w:p>
    <w:p w14:paraId="42259E94" w14:textId="632E3299" w:rsidR="009A2D48" w:rsidRPr="0064245C" w:rsidRDefault="00967F70" w:rsidP="009A2D48">
      <w:pPr>
        <w:pStyle w:val="Body"/>
        <w:rPr>
          <w:szCs w:val="22"/>
        </w:rPr>
      </w:pPr>
      <w:bookmarkStart w:id="29" w:name="_DV_M33"/>
      <w:bookmarkStart w:id="30" w:name="_DV_M34"/>
      <w:bookmarkEnd w:id="29"/>
      <w:bookmarkEnd w:id="30"/>
      <w:r>
        <w:rPr>
          <w:szCs w:val="22"/>
        </w:rPr>
        <w:t>“</w:t>
      </w:r>
      <w:r w:rsidR="005B71E6" w:rsidRPr="005B71E6">
        <w:rPr>
          <w:b/>
          <w:szCs w:val="22"/>
        </w:rPr>
        <w:t>Business Day</w:t>
      </w:r>
      <w:r>
        <w:rPr>
          <w:szCs w:val="22"/>
        </w:rPr>
        <w:t>”</w:t>
      </w:r>
      <w:r w:rsidR="005B71E6" w:rsidRPr="005B71E6">
        <w:rPr>
          <w:szCs w:val="22"/>
        </w:rPr>
        <w:t xml:space="preserve"> means any day other than (i) a Saturday and a Sunday and (ii) a day on which federally insured depository institutions in the State of New York or the state in which the offices of Lender, </w:t>
      </w:r>
      <w:r w:rsidR="00E13C35">
        <w:rPr>
          <w:szCs w:val="22"/>
        </w:rPr>
        <w:t>or</w:t>
      </w:r>
      <w:r w:rsidR="005B71E6" w:rsidRPr="005B71E6">
        <w:rPr>
          <w:szCs w:val="22"/>
        </w:rPr>
        <w:t xml:space="preserve"> its Servicer are located are authorized or obligated by law, governmental </w:t>
      </w:r>
      <w:proofErr w:type="gramStart"/>
      <w:r w:rsidR="005B71E6" w:rsidRPr="005B71E6">
        <w:rPr>
          <w:szCs w:val="22"/>
        </w:rPr>
        <w:t>decree</w:t>
      </w:r>
      <w:proofErr w:type="gramEnd"/>
      <w:r w:rsidR="005B71E6" w:rsidRPr="005B71E6">
        <w:rPr>
          <w:szCs w:val="22"/>
        </w:rPr>
        <w:t xml:space="preserve"> or executive order to be closed. </w:t>
      </w:r>
    </w:p>
    <w:p w14:paraId="38416909" w14:textId="61E82739" w:rsidR="00B27E99" w:rsidRDefault="00967F70" w:rsidP="009A2D48">
      <w:pPr>
        <w:pStyle w:val="Body"/>
        <w:rPr>
          <w:szCs w:val="22"/>
        </w:rPr>
      </w:pPr>
      <w:r>
        <w:rPr>
          <w:szCs w:val="22"/>
        </w:rPr>
        <w:t>“</w:t>
      </w:r>
      <w:r w:rsidR="006F7788" w:rsidRPr="006F7788">
        <w:rPr>
          <w:b/>
          <w:szCs w:val="22"/>
        </w:rPr>
        <w:t>Casualty</w:t>
      </w:r>
      <w:r>
        <w:rPr>
          <w:szCs w:val="22"/>
        </w:rPr>
        <w:t>”</w:t>
      </w:r>
      <w:r w:rsidR="006F7788" w:rsidRPr="006F7788">
        <w:rPr>
          <w:szCs w:val="22"/>
        </w:rPr>
        <w:t xml:space="preserve"> has the meaning set forth in </w:t>
      </w:r>
      <w:r w:rsidR="006F7788" w:rsidRPr="006F7788">
        <w:rPr>
          <w:szCs w:val="22"/>
          <w:u w:val="single"/>
        </w:rPr>
        <w:t xml:space="preserve">Section </w:t>
      </w:r>
      <w:r w:rsidR="002053C6">
        <w:rPr>
          <w:szCs w:val="22"/>
          <w:u w:val="single"/>
        </w:rPr>
        <w:t>5</w:t>
      </w:r>
      <w:r w:rsidR="006F7788" w:rsidRPr="006F7788">
        <w:rPr>
          <w:szCs w:val="22"/>
          <w:u w:val="single"/>
        </w:rPr>
        <w:t>.2.2</w:t>
      </w:r>
      <w:r w:rsidR="006F7788" w:rsidRPr="006F7788">
        <w:rPr>
          <w:szCs w:val="22"/>
        </w:rPr>
        <w:t>.</w:t>
      </w:r>
    </w:p>
    <w:p w14:paraId="22359432" w14:textId="0D46DCBF" w:rsidR="003D75CE" w:rsidRPr="0064245C" w:rsidRDefault="003D75CE">
      <w:pPr>
        <w:pStyle w:val="Body"/>
        <w:rPr>
          <w:szCs w:val="22"/>
        </w:rPr>
      </w:pPr>
      <w:r>
        <w:rPr>
          <w:szCs w:val="22"/>
        </w:rPr>
        <w:t>“</w:t>
      </w:r>
      <w:r>
        <w:rPr>
          <w:b/>
          <w:szCs w:val="22"/>
        </w:rPr>
        <w:t>Casualty Prepayment Amount</w:t>
      </w:r>
      <w:r>
        <w:rPr>
          <w:szCs w:val="22"/>
        </w:rPr>
        <w:t xml:space="preserve">” has the </w:t>
      </w:r>
      <w:r w:rsidRPr="006F7788">
        <w:rPr>
          <w:szCs w:val="22"/>
        </w:rPr>
        <w:t xml:space="preserve">meaning set forth in </w:t>
      </w:r>
      <w:r w:rsidRPr="006F7788">
        <w:rPr>
          <w:szCs w:val="22"/>
          <w:u w:val="single"/>
        </w:rPr>
        <w:t xml:space="preserve">Section </w:t>
      </w:r>
      <w:r>
        <w:rPr>
          <w:szCs w:val="22"/>
          <w:u w:val="single"/>
        </w:rPr>
        <w:t>6</w:t>
      </w:r>
      <w:r w:rsidRPr="006F7788">
        <w:rPr>
          <w:szCs w:val="22"/>
          <w:u w:val="single"/>
        </w:rPr>
        <w:t>.2.</w:t>
      </w:r>
      <w:r>
        <w:rPr>
          <w:szCs w:val="22"/>
          <w:u w:val="single"/>
        </w:rPr>
        <w:t>4.</w:t>
      </w:r>
    </w:p>
    <w:p w14:paraId="55FCCF3E" w14:textId="16411D2E" w:rsidR="009A2D48" w:rsidRPr="0064245C" w:rsidRDefault="00967F70" w:rsidP="009A2D48">
      <w:pPr>
        <w:pStyle w:val="Body"/>
        <w:rPr>
          <w:szCs w:val="22"/>
        </w:rPr>
      </w:pPr>
      <w:r>
        <w:rPr>
          <w:szCs w:val="22"/>
        </w:rPr>
        <w:t>“</w:t>
      </w:r>
      <w:r w:rsidR="006F7788" w:rsidRPr="006F7788">
        <w:rPr>
          <w:b/>
          <w:szCs w:val="22"/>
        </w:rPr>
        <w:t>Claim</w:t>
      </w:r>
      <w:r>
        <w:rPr>
          <w:szCs w:val="22"/>
        </w:rPr>
        <w:t>”</w:t>
      </w:r>
      <w:r w:rsidR="006F7788" w:rsidRPr="006F7788">
        <w:rPr>
          <w:szCs w:val="22"/>
        </w:rPr>
        <w:t xml:space="preserve"> means any loss, judgment, claim, lawsuit, demand, liability, expense or damage of any kind or nature, including consequential, </w:t>
      </w:r>
      <w:proofErr w:type="gramStart"/>
      <w:r w:rsidR="006F7788" w:rsidRPr="006F7788">
        <w:rPr>
          <w:szCs w:val="22"/>
        </w:rPr>
        <w:t>indirect</w:t>
      </w:r>
      <w:proofErr w:type="gramEnd"/>
      <w:r w:rsidR="006F7788" w:rsidRPr="006F7788">
        <w:rPr>
          <w:szCs w:val="22"/>
        </w:rPr>
        <w:t xml:space="preserve"> and special damages, legal fees and expenses.</w:t>
      </w:r>
    </w:p>
    <w:p w14:paraId="5EA75B42" w14:textId="0B139E7B" w:rsidR="002F4313" w:rsidRPr="0064245C" w:rsidRDefault="00967F70" w:rsidP="002F4313">
      <w:pPr>
        <w:pStyle w:val="Body"/>
        <w:rPr>
          <w:szCs w:val="22"/>
        </w:rPr>
      </w:pPr>
      <w:bookmarkStart w:id="31" w:name="_DV_M35"/>
      <w:bookmarkEnd w:id="31"/>
      <w:r>
        <w:rPr>
          <w:szCs w:val="22"/>
        </w:rPr>
        <w:t>“</w:t>
      </w:r>
      <w:r w:rsidR="002F4313">
        <w:rPr>
          <w:b/>
          <w:szCs w:val="22"/>
        </w:rPr>
        <w:t>Closing</w:t>
      </w:r>
      <w:r w:rsidR="002F4313" w:rsidRPr="00E13C35">
        <w:rPr>
          <w:b/>
          <w:szCs w:val="22"/>
        </w:rPr>
        <w:t xml:space="preserve"> Dat</w:t>
      </w:r>
      <w:r w:rsidR="002F4313" w:rsidRPr="006F7788">
        <w:rPr>
          <w:b/>
          <w:szCs w:val="22"/>
        </w:rPr>
        <w:t>e</w:t>
      </w:r>
      <w:r>
        <w:rPr>
          <w:szCs w:val="22"/>
        </w:rPr>
        <w:t>”</w:t>
      </w:r>
      <w:r w:rsidR="002F4313" w:rsidRPr="006F7788">
        <w:rPr>
          <w:szCs w:val="22"/>
        </w:rPr>
        <w:t xml:space="preserve"> means the date </w:t>
      </w:r>
      <w:r w:rsidR="00393487">
        <w:rPr>
          <w:szCs w:val="22"/>
        </w:rPr>
        <w:t>the Loan p</w:t>
      </w:r>
      <w:r w:rsidR="002F4313">
        <w:rPr>
          <w:szCs w:val="22"/>
        </w:rPr>
        <w:t>roceeds</w:t>
      </w:r>
      <w:r w:rsidR="00F63083">
        <w:rPr>
          <w:szCs w:val="22"/>
        </w:rPr>
        <w:t xml:space="preserve"> </w:t>
      </w:r>
      <w:r w:rsidR="00BC733B">
        <w:rPr>
          <w:szCs w:val="22"/>
        </w:rPr>
        <w:t>(less any Holdback Proceeds)</w:t>
      </w:r>
      <w:r w:rsidR="00203545">
        <w:rPr>
          <w:szCs w:val="22"/>
        </w:rPr>
        <w:t xml:space="preserve"> </w:t>
      </w:r>
      <w:r w:rsidR="002F4313">
        <w:rPr>
          <w:szCs w:val="22"/>
        </w:rPr>
        <w:t>are disbursed</w:t>
      </w:r>
      <w:r w:rsidR="00064254">
        <w:rPr>
          <w:szCs w:val="22"/>
        </w:rPr>
        <w:t xml:space="preserve"> by Lender</w:t>
      </w:r>
      <w:r w:rsidR="002F4313">
        <w:rPr>
          <w:szCs w:val="22"/>
        </w:rPr>
        <w:t xml:space="preserve"> to or for the benefit of Borrower</w:t>
      </w:r>
      <w:r w:rsidR="002F4313" w:rsidRPr="006F7788">
        <w:rPr>
          <w:szCs w:val="22"/>
        </w:rPr>
        <w:t>.</w:t>
      </w:r>
    </w:p>
    <w:p w14:paraId="5564D5BB" w14:textId="62E422D1" w:rsidR="009A2D48" w:rsidRPr="0064245C" w:rsidRDefault="00967F70" w:rsidP="009A2D48">
      <w:pPr>
        <w:pStyle w:val="Body"/>
        <w:rPr>
          <w:szCs w:val="22"/>
        </w:rPr>
      </w:pPr>
      <w:r>
        <w:rPr>
          <w:szCs w:val="22"/>
        </w:rPr>
        <w:t>“</w:t>
      </w:r>
      <w:r w:rsidR="006F7788" w:rsidRPr="006F7788">
        <w:rPr>
          <w:b/>
          <w:szCs w:val="22"/>
        </w:rPr>
        <w:t>Collateral</w:t>
      </w:r>
      <w:r>
        <w:rPr>
          <w:szCs w:val="22"/>
        </w:rPr>
        <w:t>”</w:t>
      </w:r>
      <w:r w:rsidR="006F7788" w:rsidRPr="006F7788">
        <w:rPr>
          <w:szCs w:val="22"/>
        </w:rPr>
        <w:t xml:space="preserve"> means collectively, </w:t>
      </w:r>
      <w:proofErr w:type="gramStart"/>
      <w:r w:rsidR="006F7788" w:rsidRPr="006F7788">
        <w:rPr>
          <w:szCs w:val="22"/>
        </w:rPr>
        <w:t>all of</w:t>
      </w:r>
      <w:proofErr w:type="gramEnd"/>
      <w:r w:rsidR="006F7788" w:rsidRPr="006F7788">
        <w:rPr>
          <w:szCs w:val="22"/>
        </w:rPr>
        <w:t xml:space="preserve"> the real, personal and mixed property in which Liens are purported to be granted from time to time in favor of Lender pursuant to the Loan Documents as security for the Obligations.</w:t>
      </w:r>
    </w:p>
    <w:p w14:paraId="65E4CBCF" w14:textId="65FBE3D3" w:rsidR="00CB3385" w:rsidRPr="0064245C" w:rsidRDefault="00967F70" w:rsidP="00CB3385">
      <w:pPr>
        <w:pStyle w:val="KBody5"/>
        <w:widowControl w:val="0"/>
        <w:tabs>
          <w:tab w:val="left" w:pos="720"/>
        </w:tabs>
        <w:spacing w:before="240" w:after="220"/>
        <w:rPr>
          <w:szCs w:val="22"/>
        </w:rPr>
      </w:pPr>
      <w:bookmarkStart w:id="32" w:name="_DV_M36"/>
      <w:bookmarkEnd w:id="32"/>
      <w:r>
        <w:rPr>
          <w:szCs w:val="22"/>
        </w:rPr>
        <w:t>“</w:t>
      </w:r>
      <w:r w:rsidR="00CB3385">
        <w:rPr>
          <w:b/>
          <w:szCs w:val="22"/>
        </w:rPr>
        <w:t>Condemnation</w:t>
      </w:r>
      <w:r>
        <w:rPr>
          <w:szCs w:val="22"/>
        </w:rPr>
        <w:t>”</w:t>
      </w:r>
      <w:r w:rsidR="00CB3385">
        <w:rPr>
          <w:szCs w:val="22"/>
        </w:rPr>
        <w:t xml:space="preserve"> means a taking or voluntary conveyance of </w:t>
      </w:r>
      <w:r w:rsidR="002B709B">
        <w:rPr>
          <w:szCs w:val="22"/>
        </w:rPr>
        <w:t>the</w:t>
      </w:r>
      <w:r w:rsidR="00CB3385">
        <w:rPr>
          <w:szCs w:val="22"/>
        </w:rPr>
        <w:t xml:space="preserve"> Property or any interest in, right accruing to, use of or access to </w:t>
      </w:r>
      <w:r w:rsidR="002B709B">
        <w:rPr>
          <w:szCs w:val="22"/>
        </w:rPr>
        <w:t>the</w:t>
      </w:r>
      <w:r w:rsidR="00CB3385">
        <w:rPr>
          <w:szCs w:val="22"/>
        </w:rPr>
        <w:t xml:space="preserve"> Property, as the result of, or in settlement of, any condemnation or other eminent domain proceeding by any Governmental Authority.</w:t>
      </w:r>
    </w:p>
    <w:p w14:paraId="0CB8952F" w14:textId="77777777" w:rsidR="005E371B" w:rsidRDefault="00967F70" w:rsidP="009A2D48">
      <w:pPr>
        <w:pStyle w:val="Body"/>
        <w:rPr>
          <w:szCs w:val="22"/>
        </w:rPr>
      </w:pPr>
      <w:bookmarkStart w:id="33" w:name="_DV_M37"/>
      <w:bookmarkStart w:id="34" w:name="_DV_M38"/>
      <w:bookmarkEnd w:id="33"/>
      <w:bookmarkEnd w:id="34"/>
      <w:r>
        <w:rPr>
          <w:szCs w:val="22"/>
        </w:rPr>
        <w:t>“</w:t>
      </w:r>
      <w:r w:rsidR="005E371B">
        <w:rPr>
          <w:b/>
          <w:szCs w:val="22"/>
        </w:rPr>
        <w:t>Control</w:t>
      </w:r>
      <w:r>
        <w:rPr>
          <w:szCs w:val="22"/>
        </w:rPr>
        <w:t>”</w:t>
      </w:r>
      <w:r w:rsidR="005E371B">
        <w:rPr>
          <w:szCs w:val="22"/>
        </w:rPr>
        <w:t xml:space="preserve"> means the power to direct the management and policies of an entity, directly or indirectly, whether through the ownership of voting securities or other beneficial interests, by contract or otherwise.  The terms </w:t>
      </w:r>
      <w:r>
        <w:rPr>
          <w:szCs w:val="22"/>
        </w:rPr>
        <w:t>“</w:t>
      </w:r>
      <w:r w:rsidR="005E371B">
        <w:rPr>
          <w:szCs w:val="22"/>
        </w:rPr>
        <w:t>Controlled</w:t>
      </w:r>
      <w:r>
        <w:rPr>
          <w:szCs w:val="22"/>
        </w:rPr>
        <w:t>”</w:t>
      </w:r>
      <w:r w:rsidR="005E371B">
        <w:rPr>
          <w:szCs w:val="22"/>
        </w:rPr>
        <w:t xml:space="preserve"> and </w:t>
      </w:r>
      <w:r>
        <w:rPr>
          <w:szCs w:val="22"/>
        </w:rPr>
        <w:t>“</w:t>
      </w:r>
      <w:r w:rsidR="005E371B">
        <w:rPr>
          <w:szCs w:val="22"/>
        </w:rPr>
        <w:t>Controlling</w:t>
      </w:r>
      <w:r>
        <w:rPr>
          <w:szCs w:val="22"/>
        </w:rPr>
        <w:t>”</w:t>
      </w:r>
      <w:r w:rsidR="005E371B">
        <w:rPr>
          <w:szCs w:val="22"/>
        </w:rPr>
        <w:t xml:space="preserve"> shall have correlative meanings.</w:t>
      </w:r>
    </w:p>
    <w:p w14:paraId="203FD536" w14:textId="13324EFB" w:rsidR="009A2D48" w:rsidRPr="0064245C" w:rsidRDefault="00967F70" w:rsidP="009A2D48">
      <w:pPr>
        <w:pStyle w:val="Body"/>
        <w:rPr>
          <w:szCs w:val="22"/>
        </w:rPr>
      </w:pPr>
      <w:r>
        <w:rPr>
          <w:szCs w:val="22"/>
        </w:rPr>
        <w:t>“</w:t>
      </w:r>
      <w:r w:rsidR="006F7788" w:rsidRPr="006F7788">
        <w:rPr>
          <w:b/>
          <w:szCs w:val="22"/>
        </w:rPr>
        <w:t>Default</w:t>
      </w:r>
      <w:r>
        <w:rPr>
          <w:szCs w:val="22"/>
        </w:rPr>
        <w:t>”</w:t>
      </w:r>
      <w:r w:rsidR="006F7788" w:rsidRPr="006F7788">
        <w:rPr>
          <w:szCs w:val="22"/>
        </w:rPr>
        <w:t xml:space="preserve"> means any condition or event that with notice, the passage of time, or both, would be an Event of Default.</w:t>
      </w:r>
    </w:p>
    <w:p w14:paraId="4BE347BE" w14:textId="5F36D27A" w:rsidR="009A2D48" w:rsidRPr="00E13C35" w:rsidRDefault="00967F70" w:rsidP="009A2D48">
      <w:pPr>
        <w:pStyle w:val="Body"/>
        <w:rPr>
          <w:szCs w:val="22"/>
        </w:rPr>
      </w:pPr>
      <w:bookmarkStart w:id="35" w:name="_DV_M39"/>
      <w:bookmarkEnd w:id="35"/>
      <w:r>
        <w:rPr>
          <w:szCs w:val="22"/>
        </w:rPr>
        <w:t>“</w:t>
      </w:r>
      <w:r w:rsidR="006F7788" w:rsidRPr="006F7788">
        <w:rPr>
          <w:b/>
          <w:szCs w:val="22"/>
        </w:rPr>
        <w:t>Default Rate</w:t>
      </w:r>
      <w:r>
        <w:rPr>
          <w:szCs w:val="22"/>
        </w:rPr>
        <w:t>”</w:t>
      </w:r>
      <w:r w:rsidR="006F7788" w:rsidRPr="006F7788">
        <w:rPr>
          <w:szCs w:val="22"/>
        </w:rPr>
        <w:t xml:space="preserve"> means a rate per annum equal to the lesser of (i) the maximum rate permitted by applicable law or (ii) </w:t>
      </w:r>
      <w:r w:rsidR="005B71E6" w:rsidRPr="005B71E6">
        <w:rPr>
          <w:szCs w:val="22"/>
        </w:rPr>
        <w:t>five percent (5%)</w:t>
      </w:r>
      <w:r w:rsidR="00EF6DF2">
        <w:rPr>
          <w:szCs w:val="22"/>
        </w:rPr>
        <w:t xml:space="preserve"> above the Interest Rate. </w:t>
      </w:r>
    </w:p>
    <w:p w14:paraId="694416AB" w14:textId="55356903" w:rsidR="00405CC1" w:rsidRDefault="00967F70" w:rsidP="00405CC1">
      <w:pPr>
        <w:pStyle w:val="Body"/>
        <w:rPr>
          <w:szCs w:val="22"/>
        </w:rPr>
      </w:pPr>
      <w:bookmarkStart w:id="36" w:name="_DV_M40"/>
      <w:bookmarkEnd w:id="36"/>
      <w:r>
        <w:rPr>
          <w:szCs w:val="22"/>
        </w:rPr>
        <w:t>“</w:t>
      </w:r>
      <w:r w:rsidR="00405CC1">
        <w:rPr>
          <w:b/>
          <w:szCs w:val="22"/>
        </w:rPr>
        <w:t>Eligible Account</w:t>
      </w:r>
      <w:r>
        <w:rPr>
          <w:szCs w:val="22"/>
        </w:rPr>
        <w:t>”</w:t>
      </w:r>
      <w:r w:rsidR="00405CC1">
        <w:rPr>
          <w:szCs w:val="22"/>
        </w:rPr>
        <w:t xml:space="preserve"> means a separate and identifiable account from all other funds held by the holding institution that is an account (or a subaccount thereof) maintained with an Eligible Institution.  An Eligible Account shall not be evidenced by a certificate of deposit, passbook or </w:t>
      </w:r>
      <w:proofErr w:type="gramStart"/>
      <w:r w:rsidR="00405CC1">
        <w:rPr>
          <w:szCs w:val="22"/>
        </w:rPr>
        <w:t>other</w:t>
      </w:r>
      <w:proofErr w:type="gramEnd"/>
      <w:r w:rsidR="00405CC1">
        <w:rPr>
          <w:szCs w:val="22"/>
        </w:rPr>
        <w:t xml:space="preserve"> instrument.</w:t>
      </w:r>
    </w:p>
    <w:p w14:paraId="7426855F" w14:textId="6863080F" w:rsidR="00405CC1" w:rsidRDefault="00967F70" w:rsidP="00405CC1">
      <w:pPr>
        <w:pStyle w:val="Body"/>
        <w:rPr>
          <w:szCs w:val="22"/>
        </w:rPr>
      </w:pPr>
      <w:r>
        <w:rPr>
          <w:szCs w:val="22"/>
        </w:rPr>
        <w:t>“</w:t>
      </w:r>
      <w:r w:rsidR="00405CC1">
        <w:rPr>
          <w:b/>
          <w:szCs w:val="22"/>
        </w:rPr>
        <w:t>Eligible Institution</w:t>
      </w:r>
      <w:r>
        <w:rPr>
          <w:szCs w:val="22"/>
        </w:rPr>
        <w:t>”</w:t>
      </w:r>
      <w:r w:rsidR="00405CC1">
        <w:rPr>
          <w:szCs w:val="22"/>
        </w:rPr>
        <w:t xml:space="preserve"> means a federal or state-chartered depository institution or trust company insured by the Federal Deposit Insurance Corporation (i) whose long-term senior unsecured debt obligations are rated at </w:t>
      </w:r>
      <w:r>
        <w:rPr>
          <w:szCs w:val="22"/>
        </w:rPr>
        <w:t>“</w:t>
      </w:r>
      <w:r w:rsidR="00405CC1">
        <w:rPr>
          <w:szCs w:val="22"/>
        </w:rPr>
        <w:t>A3</w:t>
      </w:r>
      <w:r>
        <w:rPr>
          <w:szCs w:val="22"/>
        </w:rPr>
        <w:t>”</w:t>
      </w:r>
      <w:r w:rsidR="00405CC1">
        <w:rPr>
          <w:szCs w:val="22"/>
        </w:rPr>
        <w:t xml:space="preserve"> by Moody</w:t>
      </w:r>
      <w:r>
        <w:rPr>
          <w:szCs w:val="22"/>
        </w:rPr>
        <w:t>’</w:t>
      </w:r>
      <w:r w:rsidR="00405CC1">
        <w:rPr>
          <w:szCs w:val="22"/>
        </w:rPr>
        <w:t>s (or equivalent ratings by another rating agency approved by Lender if not rated by Moody</w:t>
      </w:r>
      <w:r>
        <w:rPr>
          <w:szCs w:val="22"/>
        </w:rPr>
        <w:t>’</w:t>
      </w:r>
      <w:r w:rsidR="00405CC1">
        <w:rPr>
          <w:szCs w:val="22"/>
        </w:rPr>
        <w:t>s) or (ii) such other banking institution as is approved by Lender.</w:t>
      </w:r>
    </w:p>
    <w:p w14:paraId="04D772E5" w14:textId="7D0A77FF" w:rsidR="00C33B84" w:rsidRDefault="00967F70" w:rsidP="00EE7E06">
      <w:pPr>
        <w:pStyle w:val="KBody5"/>
        <w:widowControl w:val="0"/>
        <w:tabs>
          <w:tab w:val="left" w:pos="720"/>
        </w:tabs>
        <w:spacing w:before="220" w:after="220"/>
        <w:rPr>
          <w:szCs w:val="22"/>
        </w:rPr>
      </w:pPr>
      <w:r>
        <w:rPr>
          <w:szCs w:val="22"/>
        </w:rPr>
        <w:t>“</w:t>
      </w:r>
      <w:r w:rsidR="009F2298">
        <w:rPr>
          <w:b/>
          <w:szCs w:val="22"/>
        </w:rPr>
        <w:t>Embargoed Person</w:t>
      </w:r>
      <w:r>
        <w:rPr>
          <w:b/>
          <w:szCs w:val="22"/>
        </w:rPr>
        <w:t>”</w:t>
      </w:r>
      <w:r w:rsidR="009F2298">
        <w:rPr>
          <w:szCs w:val="22"/>
        </w:rPr>
        <w:t xml:space="preserve"> means a Person subject to trade restrictions under any Federal Trade Embargo.</w:t>
      </w:r>
    </w:p>
    <w:p w14:paraId="585F6586" w14:textId="43FE37F6" w:rsidR="00486DDC" w:rsidRDefault="00967F70">
      <w:pPr>
        <w:pStyle w:val="Body"/>
        <w:rPr>
          <w:szCs w:val="22"/>
        </w:rPr>
      </w:pPr>
      <w:r>
        <w:rPr>
          <w:szCs w:val="22"/>
        </w:rPr>
        <w:lastRenderedPageBreak/>
        <w:t>“</w:t>
      </w:r>
      <w:r w:rsidR="006F7788" w:rsidRPr="006F7788">
        <w:rPr>
          <w:b/>
          <w:szCs w:val="22"/>
        </w:rPr>
        <w:t>Environmental Indemnity</w:t>
      </w:r>
      <w:r>
        <w:rPr>
          <w:szCs w:val="22"/>
        </w:rPr>
        <w:t>”</w:t>
      </w:r>
      <w:r w:rsidR="006F7788" w:rsidRPr="006F7788">
        <w:rPr>
          <w:szCs w:val="22"/>
        </w:rPr>
        <w:t xml:space="preserve"> means that certain Environmental Indemnity Agreement of even date herewith executed by the Borrower for the benefit of Lender, as such Environmental Indemnity may be amended, modified, extended, renewed</w:t>
      </w:r>
      <w:r w:rsidR="00846E9B">
        <w:rPr>
          <w:szCs w:val="22"/>
        </w:rPr>
        <w:t>,</w:t>
      </w:r>
      <w:r w:rsidR="006F7788" w:rsidRPr="006F7788">
        <w:rPr>
          <w:szCs w:val="22"/>
        </w:rPr>
        <w:t xml:space="preserve"> </w:t>
      </w:r>
      <w:proofErr w:type="gramStart"/>
      <w:r w:rsidR="006F7788" w:rsidRPr="006F7788">
        <w:rPr>
          <w:szCs w:val="22"/>
        </w:rPr>
        <w:t>restated</w:t>
      </w:r>
      <w:proofErr w:type="gramEnd"/>
      <w:r w:rsidR="006F7788" w:rsidRPr="006F7788">
        <w:rPr>
          <w:szCs w:val="22"/>
        </w:rPr>
        <w:t xml:space="preserve"> or supplemented from time to time.</w:t>
      </w:r>
      <w:bookmarkStart w:id="37" w:name="_DV_M41"/>
      <w:bookmarkEnd w:id="37"/>
    </w:p>
    <w:p w14:paraId="5EC6B792" w14:textId="759CA2C7" w:rsidR="004660FA" w:rsidRPr="0064245C" w:rsidRDefault="00967F70">
      <w:pPr>
        <w:pStyle w:val="Body"/>
        <w:rPr>
          <w:szCs w:val="22"/>
        </w:rPr>
      </w:pPr>
      <w:r>
        <w:rPr>
          <w:szCs w:val="22"/>
        </w:rPr>
        <w:t>“</w:t>
      </w:r>
      <w:r w:rsidR="004660FA" w:rsidRPr="004660FA">
        <w:rPr>
          <w:b/>
          <w:szCs w:val="22"/>
        </w:rPr>
        <w:t>Environmental Laws</w:t>
      </w:r>
      <w:r>
        <w:rPr>
          <w:szCs w:val="22"/>
        </w:rPr>
        <w:t>”</w:t>
      </w:r>
      <w:r w:rsidR="004660FA">
        <w:rPr>
          <w:szCs w:val="22"/>
        </w:rPr>
        <w:t xml:space="preserve"> has the meaning set forth in the Environmental Indemnity.</w:t>
      </w:r>
    </w:p>
    <w:p w14:paraId="087D397A" w14:textId="2F412C5E" w:rsidR="00C33B84" w:rsidRDefault="00967F70" w:rsidP="00C33B84">
      <w:pPr>
        <w:pStyle w:val="KBody5"/>
        <w:widowControl w:val="0"/>
        <w:tabs>
          <w:tab w:val="left" w:pos="720"/>
        </w:tabs>
        <w:spacing w:before="220" w:after="220"/>
        <w:rPr>
          <w:szCs w:val="22"/>
        </w:rPr>
      </w:pPr>
      <w:r>
        <w:rPr>
          <w:szCs w:val="22"/>
        </w:rPr>
        <w:t>“</w:t>
      </w:r>
      <w:r w:rsidR="009F2298">
        <w:rPr>
          <w:b/>
          <w:szCs w:val="22"/>
        </w:rPr>
        <w:t>ERISA</w:t>
      </w:r>
      <w:r>
        <w:rPr>
          <w:b/>
          <w:szCs w:val="22"/>
        </w:rPr>
        <w:t>”</w:t>
      </w:r>
      <w:r w:rsidR="009F2298">
        <w:rPr>
          <w:szCs w:val="22"/>
        </w:rPr>
        <w:t xml:space="preserve"> means the Employee Retirement Income Security Act of 1974, as amended from time to time, and the regulations promulgated thereunder.</w:t>
      </w:r>
    </w:p>
    <w:p w14:paraId="4712C434" w14:textId="7FF4B0E1" w:rsidR="00C33B84" w:rsidRDefault="00967F70" w:rsidP="00C33B84">
      <w:pPr>
        <w:pStyle w:val="KBody5"/>
        <w:widowControl w:val="0"/>
        <w:tabs>
          <w:tab w:val="left" w:pos="720"/>
        </w:tabs>
        <w:spacing w:after="220"/>
        <w:rPr>
          <w:szCs w:val="22"/>
        </w:rPr>
      </w:pPr>
      <w:r>
        <w:rPr>
          <w:szCs w:val="22"/>
        </w:rPr>
        <w:t>“</w:t>
      </w:r>
      <w:r w:rsidR="009F2298">
        <w:rPr>
          <w:b/>
          <w:szCs w:val="22"/>
        </w:rPr>
        <w:t>ERISA Affiliate</w:t>
      </w:r>
      <w:r>
        <w:rPr>
          <w:szCs w:val="22"/>
        </w:rPr>
        <w:t>”</w:t>
      </w:r>
      <w:r w:rsidR="009F2298">
        <w:rPr>
          <w:szCs w:val="22"/>
        </w:rPr>
        <w:t xml:space="preserve"> at any time, means each trade or business (</w:t>
      </w:r>
      <w:proofErr w:type="gramStart"/>
      <w:r w:rsidR="009F2298">
        <w:rPr>
          <w:szCs w:val="22"/>
        </w:rPr>
        <w:t>whether or not</w:t>
      </w:r>
      <w:proofErr w:type="gramEnd"/>
      <w:r w:rsidR="009F2298">
        <w:rPr>
          <w:szCs w:val="22"/>
        </w:rPr>
        <w:t xml:space="preserve"> incorporated) that would, at the time, be treated together with Borrower as a single employer under Title IV or Section 302 of ERISA or Section 412 of the Code.</w:t>
      </w:r>
    </w:p>
    <w:p w14:paraId="35FDD249" w14:textId="56FFDEB2" w:rsidR="00C845E9" w:rsidRPr="0064245C" w:rsidRDefault="00967F70" w:rsidP="00C845E9">
      <w:pPr>
        <w:pStyle w:val="Body"/>
        <w:rPr>
          <w:szCs w:val="22"/>
        </w:rPr>
      </w:pPr>
      <w:r>
        <w:rPr>
          <w:szCs w:val="22"/>
        </w:rPr>
        <w:t>“</w:t>
      </w:r>
      <w:r w:rsidR="006F7788" w:rsidRPr="006F7788">
        <w:rPr>
          <w:b/>
          <w:szCs w:val="22"/>
        </w:rPr>
        <w:t>Event of Bankruptcy</w:t>
      </w:r>
      <w:r>
        <w:rPr>
          <w:b/>
          <w:szCs w:val="22"/>
        </w:rPr>
        <w:t>”</w:t>
      </w:r>
      <w:r w:rsidR="006F7788" w:rsidRPr="006F7788">
        <w:rPr>
          <w:szCs w:val="22"/>
        </w:rPr>
        <w:t xml:space="preserve"> means, with respect to any Person: (i) such Person shall fail generally to pay, or admit in writing it</w:t>
      </w:r>
      <w:r w:rsidR="00072E7B">
        <w:rPr>
          <w:szCs w:val="22"/>
        </w:rPr>
        <w:t>s</w:t>
      </w:r>
      <w:r w:rsidR="006F7788" w:rsidRPr="006F7788">
        <w:rPr>
          <w:szCs w:val="22"/>
        </w:rPr>
        <w:t xml:space="preserve"> inability to pay, its debts as they come due, or shall make a general assignment for the benefit of creditors; (ii) any case or other proceeding shall be instituted by or with the consent or acquiescence of such Person seeking to adjudicate it as bankrupt or insolvent, or seeking liquidation, reorganization, debt arrangement, dissolution, winding up, or composition or readjustment of debts of it or its debts, or the appointment of a trustee, receiver, custodian, liquidator, assignee, sequestrator or the like for such Person or all or substantially all of its assets, or any similar action, or such Person shall take any corporate, partnership, limited partnership or limited liability company action to authorize any of such actions; or (iii) a case or other proceeding described in the foregoing clause (ii) shall be commenced, without the application, consent or acquiescence of such Person, and (A) such case or proceeding shall continue undismissed, or unstayed and in effect, for a period of sixty (60) consecutive days or (B) an order for relief in respect of such Person shall be entered in such case or proceeding or a decree or order granting such other requested relief shall be entered.</w:t>
      </w:r>
    </w:p>
    <w:p w14:paraId="65791ABA" w14:textId="2D258E4E" w:rsidR="0003084A" w:rsidRPr="0064245C" w:rsidRDefault="00967F70" w:rsidP="009A2D48">
      <w:pPr>
        <w:pStyle w:val="Body"/>
        <w:rPr>
          <w:szCs w:val="22"/>
        </w:rPr>
      </w:pPr>
      <w:r>
        <w:rPr>
          <w:szCs w:val="22"/>
        </w:rPr>
        <w:t>“</w:t>
      </w:r>
      <w:r w:rsidR="006F7788" w:rsidRPr="006F7788">
        <w:rPr>
          <w:b/>
          <w:szCs w:val="22"/>
        </w:rPr>
        <w:t>Event of Default</w:t>
      </w:r>
      <w:r>
        <w:rPr>
          <w:szCs w:val="22"/>
        </w:rPr>
        <w:t>”</w:t>
      </w:r>
      <w:r w:rsidR="006F7788" w:rsidRPr="006F7788">
        <w:rPr>
          <w:szCs w:val="22"/>
        </w:rPr>
        <w:t xml:space="preserve"> means the occurrence of any of the events listed in </w:t>
      </w:r>
      <w:r w:rsidR="006F7788" w:rsidRPr="006F7788">
        <w:rPr>
          <w:szCs w:val="22"/>
          <w:u w:val="single"/>
        </w:rPr>
        <w:t>Section </w:t>
      </w:r>
      <w:r w:rsidR="00A44144">
        <w:rPr>
          <w:szCs w:val="22"/>
          <w:u w:val="single"/>
        </w:rPr>
        <w:t>7</w:t>
      </w:r>
      <w:r w:rsidR="006F7788" w:rsidRPr="006F7788">
        <w:rPr>
          <w:szCs w:val="22"/>
          <w:u w:val="single"/>
        </w:rPr>
        <w:t>.1</w:t>
      </w:r>
      <w:r w:rsidR="006F7788" w:rsidRPr="006F7788">
        <w:rPr>
          <w:szCs w:val="22"/>
        </w:rPr>
        <w:t>.</w:t>
      </w:r>
    </w:p>
    <w:p w14:paraId="72033419" w14:textId="34705FAB" w:rsidR="007D4DFA" w:rsidRDefault="00967F70" w:rsidP="007D4DFA">
      <w:pPr>
        <w:pStyle w:val="Body"/>
        <w:rPr>
          <w:szCs w:val="22"/>
        </w:rPr>
      </w:pPr>
      <w:bookmarkStart w:id="38" w:name="_DV_M42"/>
      <w:bookmarkStart w:id="39" w:name="_DV_M43"/>
      <w:bookmarkEnd w:id="38"/>
      <w:bookmarkEnd w:id="39"/>
      <w:r>
        <w:rPr>
          <w:b/>
          <w:szCs w:val="22"/>
        </w:rPr>
        <w:t>“</w:t>
      </w:r>
      <w:r w:rsidR="007D4DFA" w:rsidRPr="00551440">
        <w:rPr>
          <w:b/>
          <w:szCs w:val="22"/>
        </w:rPr>
        <w:t>Excluded Taxes</w:t>
      </w:r>
      <w:r>
        <w:rPr>
          <w:b/>
          <w:szCs w:val="22"/>
        </w:rPr>
        <w:t>”</w:t>
      </w:r>
      <w:r w:rsidR="007D4DFA">
        <w:rPr>
          <w:szCs w:val="22"/>
        </w:rPr>
        <w:t xml:space="preserve"> means Taxes imposed on or measured by net income (however denominated), franchise Taxes, and branch profits Taxes that are imposed by the jurisdiction in which Lender is organized or in which Lender</w:t>
      </w:r>
      <w:r>
        <w:rPr>
          <w:szCs w:val="22"/>
        </w:rPr>
        <w:t>’</w:t>
      </w:r>
      <w:r w:rsidR="007D4DFA">
        <w:rPr>
          <w:szCs w:val="22"/>
        </w:rPr>
        <w:t>s applicable lending office is located.</w:t>
      </w:r>
    </w:p>
    <w:p w14:paraId="0715E8CC" w14:textId="5612FC6F" w:rsidR="00574B46" w:rsidRPr="00F27F80" w:rsidRDefault="00574B46" w:rsidP="00574B46">
      <w:pPr>
        <w:pStyle w:val="Body"/>
        <w:rPr>
          <w:b/>
          <w:szCs w:val="22"/>
        </w:rPr>
      </w:pPr>
      <w:r w:rsidRPr="00F27F80">
        <w:rPr>
          <w:b/>
          <w:szCs w:val="22"/>
        </w:rPr>
        <w:t>[</w:t>
      </w:r>
      <w:r>
        <w:rPr>
          <w:szCs w:val="22"/>
        </w:rPr>
        <w:t>“</w:t>
      </w:r>
      <w:r w:rsidRPr="00E2425E">
        <w:rPr>
          <w:b/>
          <w:szCs w:val="22"/>
        </w:rPr>
        <w:t>Extension Option</w:t>
      </w:r>
      <w:r>
        <w:rPr>
          <w:szCs w:val="22"/>
        </w:rPr>
        <w:t>”</w:t>
      </w:r>
      <w:r w:rsidRPr="00350856">
        <w:rPr>
          <w:szCs w:val="22"/>
        </w:rPr>
        <w:t xml:space="preserve"> is defined in </w:t>
      </w:r>
      <w:r w:rsidRPr="00350856">
        <w:rPr>
          <w:szCs w:val="22"/>
          <w:u w:val="single"/>
        </w:rPr>
        <w:t>Section 2.10</w:t>
      </w:r>
      <w:r w:rsidRPr="001A79BC">
        <w:rPr>
          <w:bCs/>
          <w:szCs w:val="22"/>
        </w:rPr>
        <w:t>.]</w:t>
      </w:r>
    </w:p>
    <w:p w14:paraId="7FF29DD0" w14:textId="316B1BF2" w:rsidR="00153CE3" w:rsidRDefault="00967F70" w:rsidP="009A2D48">
      <w:pPr>
        <w:pStyle w:val="Body"/>
        <w:rPr>
          <w:szCs w:val="22"/>
        </w:rPr>
      </w:pPr>
      <w:r>
        <w:rPr>
          <w:szCs w:val="22"/>
        </w:rPr>
        <w:t>“</w:t>
      </w:r>
      <w:r w:rsidR="00153CE3">
        <w:rPr>
          <w:b/>
          <w:szCs w:val="22"/>
        </w:rPr>
        <w:t>Federal Trade Embargo</w:t>
      </w:r>
      <w:r>
        <w:rPr>
          <w:b/>
          <w:szCs w:val="22"/>
        </w:rPr>
        <w:t>”</w:t>
      </w:r>
      <w:r w:rsidR="00153CE3">
        <w:rPr>
          <w:szCs w:val="22"/>
        </w:rPr>
        <w:t xml:space="preserve"> means any federal law imposing trade restrictions, including (i) the Trading with the Enemy Act, as amended, and each of the foreign assets control regulations of the United States Treasury Department (31 CFR, Subtitle B, Chapter V, as amended), (ii) the International Emergency Economic Powers Act (50 U.S.C. §§ 1701 </w:t>
      </w:r>
      <w:r w:rsidR="00153CE3">
        <w:rPr>
          <w:szCs w:val="22"/>
          <w:u w:val="single"/>
        </w:rPr>
        <w:t>et seq.</w:t>
      </w:r>
      <w:r w:rsidR="00153CE3">
        <w:rPr>
          <w:szCs w:val="22"/>
        </w:rPr>
        <w:t xml:space="preserve">, as amended), (iii) any enabling legislation or executive order relating to the foregoing, (iv) Executive Order 13224, and (v) the PATRIOT Act. </w:t>
      </w:r>
    </w:p>
    <w:p w14:paraId="199D22C9" w14:textId="1CC3F9D6" w:rsidR="00F94F05" w:rsidRDefault="00967F70" w:rsidP="001B76C6">
      <w:pPr>
        <w:pStyle w:val="Body"/>
        <w:rPr>
          <w:szCs w:val="22"/>
        </w:rPr>
      </w:pPr>
      <w:r>
        <w:rPr>
          <w:szCs w:val="22"/>
        </w:rPr>
        <w:t>“</w:t>
      </w:r>
      <w:r w:rsidR="00F94F05" w:rsidRPr="006F7788">
        <w:rPr>
          <w:b/>
          <w:szCs w:val="22"/>
        </w:rPr>
        <w:t>Financing Statements</w:t>
      </w:r>
      <w:r>
        <w:rPr>
          <w:szCs w:val="22"/>
        </w:rPr>
        <w:t>”</w:t>
      </w:r>
      <w:r w:rsidR="00F94F05" w:rsidRPr="006F7788">
        <w:rPr>
          <w:szCs w:val="22"/>
        </w:rPr>
        <w:t xml:space="preserve"> means such UCC-1 financing statements</w:t>
      </w:r>
      <w:r w:rsidR="00F94F05">
        <w:rPr>
          <w:szCs w:val="22"/>
        </w:rPr>
        <w:t xml:space="preserve"> as may be required from time to time by Lender, in its sole and absolute discretion,</w:t>
      </w:r>
      <w:r w:rsidR="00F94F05" w:rsidRPr="006F7788">
        <w:rPr>
          <w:szCs w:val="22"/>
        </w:rPr>
        <w:t xml:space="preserve"> identifying Borrower as debtor, in favor of Lender as secured party, perfecting Lender</w:t>
      </w:r>
      <w:r>
        <w:rPr>
          <w:szCs w:val="22"/>
        </w:rPr>
        <w:t>’</w:t>
      </w:r>
      <w:r w:rsidR="00F94F05" w:rsidRPr="006F7788">
        <w:rPr>
          <w:szCs w:val="22"/>
        </w:rPr>
        <w:t>s security interest in the personal property Collateral now owned or hereafter acquired by Borrower.  The Financing Statements have been or will be filed with all recording or filing offices in such jurisdictions as Lender shall desire to perfect Lender</w:t>
      </w:r>
      <w:r>
        <w:rPr>
          <w:szCs w:val="22"/>
        </w:rPr>
        <w:t>’</w:t>
      </w:r>
      <w:r w:rsidR="00F94F05" w:rsidRPr="006F7788">
        <w:rPr>
          <w:szCs w:val="22"/>
        </w:rPr>
        <w:t>s security interest or to reflect such security interest in appropriate public records.</w:t>
      </w:r>
    </w:p>
    <w:p w14:paraId="3C4C33FD" w14:textId="1C6D6D54" w:rsidR="009A2D48" w:rsidRPr="0064245C" w:rsidRDefault="00967F70" w:rsidP="009A2D48">
      <w:pPr>
        <w:pStyle w:val="Body"/>
        <w:rPr>
          <w:szCs w:val="22"/>
        </w:rPr>
      </w:pPr>
      <w:r>
        <w:rPr>
          <w:szCs w:val="22"/>
        </w:rPr>
        <w:t>“</w:t>
      </w:r>
      <w:r w:rsidR="006F7788" w:rsidRPr="006F7788">
        <w:rPr>
          <w:b/>
          <w:szCs w:val="22"/>
        </w:rPr>
        <w:t>Governmental Authority</w:t>
      </w:r>
      <w:r>
        <w:rPr>
          <w:szCs w:val="22"/>
        </w:rPr>
        <w:t>”</w:t>
      </w:r>
      <w:r w:rsidR="006F7788" w:rsidRPr="006F7788">
        <w:rPr>
          <w:szCs w:val="22"/>
        </w:rPr>
        <w:t xml:space="preserve"> means any national, federal, state, regional or local government, or any other political subdivision of any of the foregoing, in each case with jurisdiction over Borrower, </w:t>
      </w:r>
      <w:r w:rsidR="00CD10F4">
        <w:rPr>
          <w:szCs w:val="22"/>
        </w:rPr>
        <w:t>the</w:t>
      </w:r>
      <w:r w:rsidR="00CD10F4" w:rsidRPr="006F7788">
        <w:rPr>
          <w:szCs w:val="22"/>
        </w:rPr>
        <w:t xml:space="preserve"> </w:t>
      </w:r>
      <w:r w:rsidR="006F7788" w:rsidRPr="006F7788">
        <w:rPr>
          <w:szCs w:val="22"/>
        </w:rPr>
        <w:lastRenderedPageBreak/>
        <w:t xml:space="preserve">Property, or any Person with jurisdiction over Borrower, </w:t>
      </w:r>
      <w:r w:rsidR="00CD10F4">
        <w:rPr>
          <w:szCs w:val="22"/>
        </w:rPr>
        <w:t>the</w:t>
      </w:r>
      <w:r w:rsidR="00CD10F4" w:rsidRPr="006F7788">
        <w:rPr>
          <w:szCs w:val="22"/>
        </w:rPr>
        <w:t xml:space="preserve"> </w:t>
      </w:r>
      <w:r w:rsidR="006F7788" w:rsidRPr="006F7788">
        <w:rPr>
          <w:szCs w:val="22"/>
        </w:rPr>
        <w:t xml:space="preserve">Property exercising executive, legislative, judicial, </w:t>
      </w:r>
      <w:proofErr w:type="gramStart"/>
      <w:r w:rsidR="006F7788" w:rsidRPr="006F7788">
        <w:rPr>
          <w:szCs w:val="22"/>
        </w:rPr>
        <w:t>regulatory</w:t>
      </w:r>
      <w:proofErr w:type="gramEnd"/>
      <w:r w:rsidR="006F7788" w:rsidRPr="006F7788">
        <w:rPr>
          <w:szCs w:val="22"/>
        </w:rPr>
        <w:t xml:space="preserve"> or administrative functions of or pertaining to government.</w:t>
      </w:r>
    </w:p>
    <w:p w14:paraId="527348E0" w14:textId="260B9460" w:rsidR="009A2D48" w:rsidRPr="0064245C" w:rsidRDefault="00967F70" w:rsidP="009A2D48">
      <w:pPr>
        <w:pStyle w:val="Body"/>
        <w:rPr>
          <w:szCs w:val="22"/>
        </w:rPr>
      </w:pPr>
      <w:bookmarkStart w:id="40" w:name="_DV_M44"/>
      <w:bookmarkEnd w:id="40"/>
      <w:r>
        <w:rPr>
          <w:szCs w:val="22"/>
        </w:rPr>
        <w:t>“</w:t>
      </w:r>
      <w:r w:rsidR="006F7788" w:rsidRPr="006F7788">
        <w:rPr>
          <w:b/>
          <w:szCs w:val="22"/>
        </w:rPr>
        <w:t>Guarantor</w:t>
      </w:r>
      <w:r>
        <w:rPr>
          <w:szCs w:val="22"/>
        </w:rPr>
        <w:t>”</w:t>
      </w:r>
      <w:r w:rsidR="006F7788" w:rsidRPr="006F7788">
        <w:rPr>
          <w:szCs w:val="22"/>
        </w:rPr>
        <w:t xml:space="preserve"> </w:t>
      </w:r>
      <w:proofErr w:type="gramStart"/>
      <w:r w:rsidR="006F7788" w:rsidRPr="006F7788">
        <w:rPr>
          <w:szCs w:val="22"/>
        </w:rPr>
        <w:t>means</w:t>
      </w:r>
      <w:r w:rsidR="006F7788" w:rsidRPr="00072E7B">
        <w:rPr>
          <w:b/>
          <w:szCs w:val="22"/>
        </w:rPr>
        <w:t>[</w:t>
      </w:r>
      <w:proofErr w:type="gramEnd"/>
      <w:r w:rsidR="006F7788" w:rsidRPr="00072E7B">
        <w:rPr>
          <w:b/>
          <w:szCs w:val="22"/>
        </w:rPr>
        <w:t xml:space="preserve"> individually and collectively, as the context requires</w:t>
      </w:r>
      <w:r w:rsidR="007D4DFA">
        <w:rPr>
          <w:b/>
          <w:szCs w:val="22"/>
        </w:rPr>
        <w:t>,</w:t>
      </w:r>
      <w:r w:rsidR="006F7788" w:rsidRPr="00072E7B">
        <w:rPr>
          <w:b/>
          <w:szCs w:val="22"/>
        </w:rPr>
        <w:t>]</w:t>
      </w:r>
      <w:r w:rsidR="006F7788" w:rsidRPr="006F7788">
        <w:rPr>
          <w:szCs w:val="22"/>
        </w:rPr>
        <w:t xml:space="preserve"> [____________, </w:t>
      </w:r>
      <w:r w:rsidR="00072E7B">
        <w:rPr>
          <w:szCs w:val="22"/>
        </w:rPr>
        <w:t>[</w:t>
      </w:r>
      <w:r w:rsidR="006F7788" w:rsidRPr="006F7788">
        <w:rPr>
          <w:szCs w:val="22"/>
        </w:rPr>
        <w:t>an individual</w:t>
      </w:r>
      <w:r w:rsidR="00072E7B">
        <w:rPr>
          <w:szCs w:val="22"/>
        </w:rPr>
        <w:t>/ a _____________</w:t>
      </w:r>
      <w:r w:rsidR="006F7788" w:rsidRPr="006F7788">
        <w:rPr>
          <w:szCs w:val="22"/>
        </w:rPr>
        <w:t>].</w:t>
      </w:r>
    </w:p>
    <w:p w14:paraId="2BBF9CA8" w14:textId="513CF89B" w:rsidR="00EC3E8A" w:rsidRDefault="00967F70" w:rsidP="009A2D48">
      <w:pPr>
        <w:pStyle w:val="Body"/>
        <w:rPr>
          <w:szCs w:val="22"/>
        </w:rPr>
      </w:pPr>
      <w:r>
        <w:rPr>
          <w:szCs w:val="22"/>
        </w:rPr>
        <w:t>“</w:t>
      </w:r>
      <w:r w:rsidR="006F7788" w:rsidRPr="006F7788">
        <w:rPr>
          <w:b/>
          <w:szCs w:val="22"/>
        </w:rPr>
        <w:t>Guaranty</w:t>
      </w:r>
      <w:r>
        <w:rPr>
          <w:szCs w:val="22"/>
        </w:rPr>
        <w:t>”</w:t>
      </w:r>
      <w:r w:rsidR="006F7788" w:rsidRPr="006F7788">
        <w:rPr>
          <w:szCs w:val="22"/>
        </w:rPr>
        <w:t xml:space="preserve"> means that certain Guaranty of even date herewith executed by Guarantor for the benefit of Lender, as such Guaranty may be amended, modified, extended, renewed, </w:t>
      </w:r>
      <w:proofErr w:type="gramStart"/>
      <w:r w:rsidR="006F7788" w:rsidRPr="006F7788">
        <w:rPr>
          <w:szCs w:val="22"/>
        </w:rPr>
        <w:t>restated</w:t>
      </w:r>
      <w:proofErr w:type="gramEnd"/>
      <w:r w:rsidR="006F7788" w:rsidRPr="006F7788">
        <w:rPr>
          <w:szCs w:val="22"/>
        </w:rPr>
        <w:t xml:space="preserve"> or supplemented from time to time.</w:t>
      </w:r>
    </w:p>
    <w:p w14:paraId="70E9A65B" w14:textId="293B9B87" w:rsidR="00C33B84" w:rsidRDefault="00967F70" w:rsidP="00C33B84">
      <w:pPr>
        <w:pStyle w:val="KBody5"/>
        <w:widowControl w:val="0"/>
        <w:tabs>
          <w:tab w:val="left" w:pos="720"/>
        </w:tabs>
        <w:spacing w:before="240"/>
        <w:rPr>
          <w:szCs w:val="22"/>
        </w:rPr>
      </w:pPr>
      <w:r>
        <w:rPr>
          <w:b/>
          <w:szCs w:val="22"/>
        </w:rPr>
        <w:t>“</w:t>
      </w:r>
      <w:r w:rsidR="002D696B">
        <w:rPr>
          <w:b/>
          <w:szCs w:val="22"/>
        </w:rPr>
        <w:t>HOA</w:t>
      </w:r>
      <w:r>
        <w:rPr>
          <w:b/>
          <w:szCs w:val="22"/>
        </w:rPr>
        <w:t>”</w:t>
      </w:r>
      <w:r w:rsidR="002D696B">
        <w:rPr>
          <w:szCs w:val="22"/>
        </w:rPr>
        <w:t xml:space="preserve"> means a </w:t>
      </w:r>
      <w:proofErr w:type="gramStart"/>
      <w:r w:rsidR="002D696B">
        <w:rPr>
          <w:szCs w:val="22"/>
        </w:rPr>
        <w:t>home owners</w:t>
      </w:r>
      <w:proofErr w:type="gramEnd"/>
      <w:r w:rsidR="002D696B">
        <w:rPr>
          <w:szCs w:val="22"/>
        </w:rPr>
        <w:t xml:space="preserve"> or condominium association, board, corporation or a similar entity with authority to create a Lien on </w:t>
      </w:r>
      <w:r w:rsidR="00CD10F4">
        <w:rPr>
          <w:szCs w:val="22"/>
        </w:rPr>
        <w:t xml:space="preserve">the </w:t>
      </w:r>
      <w:r w:rsidR="002D696B">
        <w:rPr>
          <w:szCs w:val="22"/>
        </w:rPr>
        <w:t xml:space="preserve">Property as a result of the non-payment of HOA Fees that are payable with respect to </w:t>
      </w:r>
      <w:r w:rsidR="00CD10F4">
        <w:rPr>
          <w:szCs w:val="22"/>
        </w:rPr>
        <w:t xml:space="preserve">the </w:t>
      </w:r>
      <w:r w:rsidR="002D696B">
        <w:rPr>
          <w:szCs w:val="22"/>
        </w:rPr>
        <w:t>Property.</w:t>
      </w:r>
    </w:p>
    <w:p w14:paraId="4E9FDC48" w14:textId="605EE0B6" w:rsidR="00C33B84" w:rsidRDefault="00967F70" w:rsidP="00C33B84">
      <w:pPr>
        <w:pStyle w:val="KBody5"/>
        <w:widowControl w:val="0"/>
        <w:tabs>
          <w:tab w:val="left" w:pos="720"/>
        </w:tabs>
        <w:spacing w:after="220"/>
        <w:rPr>
          <w:szCs w:val="22"/>
        </w:rPr>
      </w:pPr>
      <w:r>
        <w:rPr>
          <w:b/>
          <w:szCs w:val="22"/>
        </w:rPr>
        <w:t>“</w:t>
      </w:r>
      <w:r w:rsidR="002D696B">
        <w:rPr>
          <w:b/>
          <w:szCs w:val="22"/>
        </w:rPr>
        <w:t>HOA Fees</w:t>
      </w:r>
      <w:r>
        <w:rPr>
          <w:b/>
          <w:szCs w:val="22"/>
        </w:rPr>
        <w:t>”</w:t>
      </w:r>
      <w:r w:rsidR="002D696B">
        <w:rPr>
          <w:szCs w:val="22"/>
        </w:rPr>
        <w:t xml:space="preserve"> means all homeowner</w:t>
      </w:r>
      <w:r>
        <w:rPr>
          <w:szCs w:val="22"/>
        </w:rPr>
        <w:t>’</w:t>
      </w:r>
      <w:r w:rsidR="002D696B">
        <w:rPr>
          <w:szCs w:val="22"/>
        </w:rPr>
        <w:t xml:space="preserve">s and condominium dues, fees, assessments and impositions, and any other charges levied or assessed or imposed against </w:t>
      </w:r>
      <w:r w:rsidR="00CD10F4">
        <w:rPr>
          <w:szCs w:val="22"/>
        </w:rPr>
        <w:t xml:space="preserve">the </w:t>
      </w:r>
      <w:r w:rsidR="002D696B">
        <w:rPr>
          <w:szCs w:val="22"/>
        </w:rPr>
        <w:t>Property, or any part thereof, by an HOA.</w:t>
      </w:r>
    </w:p>
    <w:p w14:paraId="78F1479E" w14:textId="763BA06D" w:rsidR="00946176" w:rsidRPr="000826C8" w:rsidRDefault="00946176" w:rsidP="00F51CCA">
      <w:pPr>
        <w:ind w:firstLine="810"/>
      </w:pPr>
      <w:r>
        <w:t>“</w:t>
      </w:r>
      <w:r>
        <w:rPr>
          <w:b/>
          <w:bCs/>
        </w:rPr>
        <w:t>Holdback Proceeds</w:t>
      </w:r>
      <w:r>
        <w:t xml:space="preserve">” is defined in </w:t>
      </w:r>
      <w:r>
        <w:rPr>
          <w:u w:val="single"/>
        </w:rPr>
        <w:t>Section 2.</w:t>
      </w:r>
      <w:r w:rsidR="00117029">
        <w:rPr>
          <w:u w:val="single"/>
        </w:rPr>
        <w:t>3</w:t>
      </w:r>
      <w:r>
        <w:t>.</w:t>
      </w:r>
    </w:p>
    <w:p w14:paraId="65D28D4C" w14:textId="05434762" w:rsidR="009A2D48" w:rsidRPr="0064245C" w:rsidRDefault="00967F70" w:rsidP="009A2D48">
      <w:pPr>
        <w:pStyle w:val="Body"/>
        <w:rPr>
          <w:szCs w:val="22"/>
        </w:rPr>
      </w:pPr>
      <w:bookmarkStart w:id="41" w:name="_DV_M45"/>
      <w:bookmarkEnd w:id="41"/>
      <w:r>
        <w:rPr>
          <w:szCs w:val="22"/>
        </w:rPr>
        <w:t>“</w:t>
      </w:r>
      <w:r w:rsidR="006F7788" w:rsidRPr="006F7788">
        <w:rPr>
          <w:b/>
          <w:szCs w:val="22"/>
        </w:rPr>
        <w:t>Impositions</w:t>
      </w:r>
      <w:r>
        <w:rPr>
          <w:szCs w:val="22"/>
        </w:rPr>
        <w:t>”</w:t>
      </w:r>
      <w:r w:rsidR="006F7788" w:rsidRPr="006F7788">
        <w:rPr>
          <w:szCs w:val="22"/>
        </w:rPr>
        <w:t xml:space="preserve"> means all (a) Taxes, assessments, water, sewer and other utility charges, any charges for </w:t>
      </w:r>
      <w:r w:rsidR="00857D8B">
        <w:rPr>
          <w:szCs w:val="22"/>
        </w:rPr>
        <w:t>or arising under</w:t>
      </w:r>
      <w:r w:rsidR="00857D8B" w:rsidRPr="006F7788">
        <w:rPr>
          <w:szCs w:val="22"/>
        </w:rPr>
        <w:t xml:space="preserve"> any </w:t>
      </w:r>
      <w:r w:rsidR="00857D8B">
        <w:rPr>
          <w:szCs w:val="22"/>
        </w:rPr>
        <w:t>reciprocal easement agreement, declaration of covenants, conditions, restrictions, condominium declaration or condominium arrangement</w:t>
      </w:r>
      <w:r w:rsidR="006F7788" w:rsidRPr="006F7788">
        <w:rPr>
          <w:szCs w:val="22"/>
        </w:rPr>
        <w:t xml:space="preserve"> or any other easement or agreement maintained for the benefit of the Propert</w:t>
      </w:r>
      <w:r w:rsidR="002F4313">
        <w:rPr>
          <w:szCs w:val="22"/>
        </w:rPr>
        <w:t>y</w:t>
      </w:r>
      <w:r w:rsidR="006F7788" w:rsidRPr="006F7788">
        <w:rPr>
          <w:szCs w:val="22"/>
        </w:rPr>
        <w:t>, and all other charges and assessments imposed by any Governmental Authority, general and special, ordinary and extraordinary, foreseen and unforeseen, of any kind and nature whatsoever which at any time may be assessed, levied or imposed upon the Propert</w:t>
      </w:r>
      <w:r w:rsidR="00EC11F8">
        <w:rPr>
          <w:szCs w:val="22"/>
        </w:rPr>
        <w:t>y</w:t>
      </w:r>
      <w:r w:rsidR="006F7788" w:rsidRPr="006F7788">
        <w:rPr>
          <w:szCs w:val="22"/>
        </w:rPr>
        <w:t xml:space="preserve">, or the rent or income received therefrom, or any use or occupancy thereof, </w:t>
      </w:r>
      <w:r w:rsidR="002D696B">
        <w:rPr>
          <w:szCs w:val="22"/>
        </w:rPr>
        <w:t xml:space="preserve">(b)  HOA Fees; </w:t>
      </w:r>
      <w:r w:rsidR="006F7788" w:rsidRPr="006F7788">
        <w:rPr>
          <w:szCs w:val="22"/>
        </w:rPr>
        <w:t>and (</w:t>
      </w:r>
      <w:r w:rsidR="002D696B">
        <w:rPr>
          <w:szCs w:val="22"/>
        </w:rPr>
        <w:t>c</w:t>
      </w:r>
      <w:r w:rsidR="006F7788" w:rsidRPr="006F7788">
        <w:rPr>
          <w:szCs w:val="22"/>
        </w:rPr>
        <w:t xml:space="preserve">) other Taxes, assessments, fees and governmental charges levied, imposed or assessed upon or against the Borrower or </w:t>
      </w:r>
      <w:r w:rsidR="00857D8B">
        <w:rPr>
          <w:szCs w:val="22"/>
        </w:rPr>
        <w:t>the Property</w:t>
      </w:r>
      <w:r w:rsidR="006F7788" w:rsidRPr="006F7788">
        <w:rPr>
          <w:szCs w:val="22"/>
        </w:rPr>
        <w:t>.</w:t>
      </w:r>
    </w:p>
    <w:p w14:paraId="59837FF7" w14:textId="2953EF8E" w:rsidR="009A2D48" w:rsidRPr="0064245C" w:rsidRDefault="00967F70" w:rsidP="009A2D48">
      <w:pPr>
        <w:pStyle w:val="Body"/>
        <w:rPr>
          <w:szCs w:val="22"/>
        </w:rPr>
      </w:pPr>
      <w:bookmarkStart w:id="42" w:name="_DV_M46"/>
      <w:bookmarkEnd w:id="42"/>
      <w:r>
        <w:rPr>
          <w:szCs w:val="22"/>
        </w:rPr>
        <w:t>“</w:t>
      </w:r>
      <w:r w:rsidR="006F7788" w:rsidRPr="006F7788">
        <w:rPr>
          <w:b/>
          <w:szCs w:val="22"/>
        </w:rPr>
        <w:t>Improvements</w:t>
      </w:r>
      <w:r>
        <w:rPr>
          <w:szCs w:val="22"/>
        </w:rPr>
        <w:t>”</w:t>
      </w:r>
      <w:r w:rsidR="006F7788" w:rsidRPr="006F7788">
        <w:rPr>
          <w:szCs w:val="22"/>
        </w:rPr>
        <w:t xml:space="preserve"> means all buildings, improvements and fixtures of every kind or nature now or in the future situated or to be constructed on the Land; all machinery, appliances, equipment, furniture and all other personal property of every kind or nature located in or on, or attached to, or used or to be used in connection with the Land, buildings, structures, improvements or fixtures; all building materials and goods procured for use or in connection with the foregoing; and all additions, substitutions and replacements to any of the foregoing.</w:t>
      </w:r>
    </w:p>
    <w:p w14:paraId="003AFC49" w14:textId="77777777" w:rsidR="007D4DFA" w:rsidRDefault="00967F70" w:rsidP="007D4DFA">
      <w:pPr>
        <w:pStyle w:val="Body"/>
        <w:rPr>
          <w:szCs w:val="22"/>
        </w:rPr>
      </w:pPr>
      <w:bookmarkStart w:id="43" w:name="_DV_M47"/>
      <w:bookmarkEnd w:id="43"/>
      <w:r>
        <w:rPr>
          <w:szCs w:val="22"/>
        </w:rPr>
        <w:t>“</w:t>
      </w:r>
      <w:r w:rsidR="007D4DFA" w:rsidRPr="00AE56BF">
        <w:rPr>
          <w:b/>
          <w:szCs w:val="22"/>
        </w:rPr>
        <w:t>Increased Costs</w:t>
      </w:r>
      <w:r>
        <w:rPr>
          <w:szCs w:val="22"/>
        </w:rPr>
        <w:t>”</w:t>
      </w:r>
      <w:r w:rsidR="007D4DFA">
        <w:rPr>
          <w:szCs w:val="22"/>
        </w:rPr>
        <w:t xml:space="preserve"> has the meaning set forth in </w:t>
      </w:r>
      <w:r w:rsidR="0095240E">
        <w:rPr>
          <w:szCs w:val="22"/>
          <w:u w:val="single"/>
        </w:rPr>
        <w:t>Section 2.7</w:t>
      </w:r>
      <w:r w:rsidR="007D4DFA">
        <w:rPr>
          <w:szCs w:val="22"/>
        </w:rPr>
        <w:t>.</w:t>
      </w:r>
    </w:p>
    <w:p w14:paraId="71ED2D98" w14:textId="525F5345" w:rsidR="009A2D48" w:rsidRPr="0064245C" w:rsidRDefault="00967F70" w:rsidP="009A2D48">
      <w:pPr>
        <w:pStyle w:val="Body"/>
        <w:rPr>
          <w:szCs w:val="22"/>
        </w:rPr>
      </w:pPr>
      <w:r>
        <w:rPr>
          <w:szCs w:val="22"/>
        </w:rPr>
        <w:t>“</w:t>
      </w:r>
      <w:r w:rsidR="006F7788" w:rsidRPr="006F7788">
        <w:rPr>
          <w:b/>
          <w:szCs w:val="22"/>
        </w:rPr>
        <w:t>Indebtedness</w:t>
      </w:r>
      <w:r>
        <w:rPr>
          <w:szCs w:val="22"/>
        </w:rPr>
        <w:t>”</w:t>
      </w:r>
      <w:r w:rsidR="006F7788" w:rsidRPr="006F7788">
        <w:rPr>
          <w:szCs w:val="22"/>
        </w:rPr>
        <w:t xml:space="preserve"> means, the </w:t>
      </w:r>
      <w:r w:rsidR="003B701B">
        <w:rPr>
          <w:szCs w:val="22"/>
        </w:rPr>
        <w:t>Principal Indebtedness</w:t>
      </w:r>
      <w:r w:rsidR="006F7788" w:rsidRPr="006F7788">
        <w:rPr>
          <w:szCs w:val="22"/>
        </w:rPr>
        <w:t xml:space="preserve">, together with all accrued and unpaid interest thereon, late charges, and all other obligations and liabilities due or to become due to Lender in respect of the Loan and/or pursuant to the Note, this Agreement, </w:t>
      </w:r>
      <w:r w:rsidR="002F4313">
        <w:rPr>
          <w:szCs w:val="22"/>
        </w:rPr>
        <w:t>the</w:t>
      </w:r>
      <w:r w:rsidR="006F7788" w:rsidRPr="006F7788">
        <w:rPr>
          <w:szCs w:val="22"/>
        </w:rPr>
        <w:t xml:space="preserve"> Security Instrument or any of the other Loan Documents (excluding the Guaranty), and all other amounts, sums and expenses paid by or payable to Lender pursuant to the Loan Documents (excluding the Guaranty) and any and all obligations and liabilities of Borrower, including without limitation, any increases in the</w:t>
      </w:r>
      <w:r w:rsidR="00203545">
        <w:rPr>
          <w:szCs w:val="22"/>
        </w:rPr>
        <w:t xml:space="preserve"> </w:t>
      </w:r>
      <w:r w:rsidR="006F7788" w:rsidRPr="006F7788">
        <w:rPr>
          <w:szCs w:val="22"/>
        </w:rPr>
        <w:t>principal amount of the Loan, contained in any written renewal, extension, amendment, modification, consolidation, restatement of, or substitution or replacement for, all or any part of the Note, this Agreement or any of the other Loan Documents (excluding the Guaranty).</w:t>
      </w:r>
    </w:p>
    <w:p w14:paraId="32FB1F73" w14:textId="77777777" w:rsidR="007D4DFA" w:rsidRDefault="00967F70" w:rsidP="007D4DFA">
      <w:pPr>
        <w:pStyle w:val="Body"/>
      </w:pPr>
      <w:bookmarkStart w:id="44" w:name="_DV_M48"/>
      <w:bookmarkEnd w:id="44"/>
      <w:r>
        <w:rPr>
          <w:szCs w:val="22"/>
        </w:rPr>
        <w:t>“</w:t>
      </w:r>
      <w:r w:rsidR="007D4DFA" w:rsidRPr="00AE56BF">
        <w:rPr>
          <w:b/>
          <w:szCs w:val="22"/>
        </w:rPr>
        <w:t>Indemnified Taxes</w:t>
      </w:r>
      <w:r>
        <w:rPr>
          <w:szCs w:val="22"/>
        </w:rPr>
        <w:t>”</w:t>
      </w:r>
      <w:r w:rsidR="007D4DFA" w:rsidRPr="00AE56BF">
        <w:rPr>
          <w:szCs w:val="22"/>
        </w:rPr>
        <w:t xml:space="preserve"> means all Taxes</w:t>
      </w:r>
      <w:r w:rsidR="007D4DFA">
        <w:rPr>
          <w:szCs w:val="22"/>
        </w:rPr>
        <w:t xml:space="preserve"> </w:t>
      </w:r>
      <w:r w:rsidR="007D4DFA" w:rsidRPr="00AE56BF">
        <w:rPr>
          <w:szCs w:val="22"/>
        </w:rPr>
        <w:t>(including any stamp, court, documentary, intangible, recording, filing or similar Taxes) that arise from or are imposed upon any payment made under, from the execution, delivery, performance, or enforcement of any of the Loan Documents, or the registration of, from the receipt or perfection of any Lien under any Loan Document, other than Excluded Taxes.</w:t>
      </w:r>
    </w:p>
    <w:p w14:paraId="4D1D6C00" w14:textId="4AE0058B" w:rsidR="00483805" w:rsidRDefault="00483805" w:rsidP="00483805">
      <w:pPr>
        <w:pStyle w:val="Body"/>
        <w:rPr>
          <w:szCs w:val="22"/>
        </w:rPr>
      </w:pPr>
      <w:r w:rsidRPr="00F27F80">
        <w:rPr>
          <w:b/>
          <w:szCs w:val="22"/>
          <w:highlight w:val="yellow"/>
        </w:rPr>
        <w:lastRenderedPageBreak/>
        <w:t>[INSERT IF EXTENSION OPTION</w:t>
      </w:r>
      <w:r>
        <w:rPr>
          <w:szCs w:val="22"/>
        </w:rPr>
        <w:t xml:space="preserve"> “</w:t>
      </w:r>
      <w:r w:rsidRPr="004B1B9D">
        <w:rPr>
          <w:b/>
          <w:szCs w:val="22"/>
        </w:rPr>
        <w:t>Initial Stated Maturity Date</w:t>
      </w:r>
      <w:r>
        <w:rPr>
          <w:szCs w:val="22"/>
        </w:rPr>
        <w:t xml:space="preserve">” means </w:t>
      </w:r>
      <w:r w:rsidR="00FD269B" w:rsidRPr="00FD269B">
        <w:rPr>
          <w:szCs w:val="22"/>
        </w:rPr>
        <w:t>{</w:t>
      </w:r>
      <w:proofErr w:type="spellStart"/>
      <w:r w:rsidR="00FD269B" w:rsidRPr="00FD269B">
        <w:rPr>
          <w:szCs w:val="22"/>
        </w:rPr>
        <w:t>Deal__</w:t>
      </w:r>
      <w:proofErr w:type="gramStart"/>
      <w:r w:rsidR="00FD269B" w:rsidRPr="00FD269B">
        <w:rPr>
          <w:szCs w:val="22"/>
        </w:rPr>
        <w:t>r.Stated</w:t>
      </w:r>
      <w:proofErr w:type="gramEnd"/>
      <w:r w:rsidR="00FD269B" w:rsidRPr="00FD269B">
        <w:rPr>
          <w:szCs w:val="22"/>
        </w:rPr>
        <w:t>_Maturity_Date__c</w:t>
      </w:r>
      <w:proofErr w:type="spellEnd"/>
      <w:r w:rsidR="00FD269B" w:rsidRPr="00FD269B">
        <w:rPr>
          <w:szCs w:val="22"/>
        </w:rPr>
        <w:t xml:space="preserve"> | </w:t>
      </w:r>
      <w:proofErr w:type="spellStart"/>
      <w:r w:rsidR="00FD269B" w:rsidRPr="00FD269B">
        <w:rPr>
          <w:szCs w:val="22"/>
        </w:rPr>
        <w:t>formatDate</w:t>
      </w:r>
      <w:proofErr w:type="spellEnd"/>
      <w:r w:rsidR="00FD269B" w:rsidRPr="00FD269B">
        <w:rPr>
          <w:szCs w:val="22"/>
        </w:rPr>
        <w:t>}</w:t>
      </w:r>
      <w:r>
        <w:rPr>
          <w:szCs w:val="22"/>
        </w:rPr>
        <w:t>.</w:t>
      </w:r>
    </w:p>
    <w:p w14:paraId="79194442" w14:textId="79E893A7" w:rsidR="00FC6DA7" w:rsidRPr="0064245C" w:rsidRDefault="00967F70" w:rsidP="009A2D48">
      <w:pPr>
        <w:pStyle w:val="Body"/>
        <w:rPr>
          <w:szCs w:val="22"/>
        </w:rPr>
      </w:pPr>
      <w:r>
        <w:rPr>
          <w:szCs w:val="22"/>
        </w:rPr>
        <w:t>“</w:t>
      </w:r>
      <w:r w:rsidR="006F7788" w:rsidRPr="006F7788">
        <w:rPr>
          <w:b/>
          <w:szCs w:val="22"/>
        </w:rPr>
        <w:t>Insurance Proceeds</w:t>
      </w:r>
      <w:r>
        <w:rPr>
          <w:szCs w:val="22"/>
        </w:rPr>
        <w:t>”</w:t>
      </w:r>
      <w:r w:rsidR="006F7788" w:rsidRPr="006F7788">
        <w:rPr>
          <w:szCs w:val="22"/>
        </w:rPr>
        <w:t xml:space="preserve"> means property and business interruption insurance proceeds paid or payable to Borrower or Lender in connection with damage to or destruction of </w:t>
      </w:r>
      <w:r w:rsidR="002F4313">
        <w:rPr>
          <w:szCs w:val="22"/>
        </w:rPr>
        <w:t>the</w:t>
      </w:r>
      <w:r w:rsidR="006F7788" w:rsidRPr="006F7788">
        <w:rPr>
          <w:szCs w:val="22"/>
        </w:rPr>
        <w:t xml:space="preserve"> Property.</w:t>
      </w:r>
    </w:p>
    <w:p w14:paraId="595C9614" w14:textId="339231F4" w:rsidR="00341BB4" w:rsidRDefault="00967F70" w:rsidP="00341BB4">
      <w:pPr>
        <w:pStyle w:val="Body"/>
        <w:rPr>
          <w:szCs w:val="22"/>
        </w:rPr>
      </w:pPr>
      <w:r>
        <w:rPr>
          <w:szCs w:val="22"/>
        </w:rPr>
        <w:t>“</w:t>
      </w:r>
      <w:r w:rsidR="00341BB4">
        <w:rPr>
          <w:b/>
          <w:szCs w:val="22"/>
        </w:rPr>
        <w:t>Interest Accrual Period</w:t>
      </w:r>
      <w:r>
        <w:rPr>
          <w:szCs w:val="22"/>
        </w:rPr>
        <w:t>”</w:t>
      </w:r>
      <w:r w:rsidR="00341BB4">
        <w:rPr>
          <w:szCs w:val="22"/>
        </w:rPr>
        <w:t xml:space="preserve"> means each period from and including the first day of a calendar month through and including the last day of such calendar month; </w:t>
      </w:r>
      <w:r w:rsidR="00341BB4">
        <w:rPr>
          <w:szCs w:val="22"/>
          <w:u w:val="single"/>
        </w:rPr>
        <w:t>provided</w:t>
      </w:r>
      <w:r w:rsidR="00341BB4">
        <w:rPr>
          <w:szCs w:val="22"/>
        </w:rPr>
        <w:t xml:space="preserve">, that Lender shall have the right, in connection with a change in the Monthly Payment Date in accordance with the definition thereof, to make a corresponding change to the Interest Accrual Period.  Notwithstanding the foregoing, the first Interest Accrual Period shall commence on and include the </w:t>
      </w:r>
      <w:r w:rsidR="00AB0748">
        <w:rPr>
          <w:szCs w:val="22"/>
        </w:rPr>
        <w:t>Closing Date</w:t>
      </w:r>
      <w:r w:rsidR="00341BB4">
        <w:rPr>
          <w:szCs w:val="22"/>
        </w:rPr>
        <w:t xml:space="preserve"> through and including the last day of the calendar month in which </w:t>
      </w:r>
      <w:r w:rsidR="00AB0748">
        <w:rPr>
          <w:szCs w:val="22"/>
        </w:rPr>
        <w:t>the Closing Date occurred</w:t>
      </w:r>
      <w:r w:rsidR="00341BB4">
        <w:rPr>
          <w:szCs w:val="22"/>
        </w:rPr>
        <w:t>.</w:t>
      </w:r>
    </w:p>
    <w:p w14:paraId="4FF67214" w14:textId="3B1CA485" w:rsidR="00D62E01" w:rsidRPr="0064245C" w:rsidRDefault="00967F70" w:rsidP="009A2D48">
      <w:pPr>
        <w:pStyle w:val="Body"/>
        <w:rPr>
          <w:szCs w:val="22"/>
        </w:rPr>
      </w:pPr>
      <w:r>
        <w:rPr>
          <w:szCs w:val="22"/>
        </w:rPr>
        <w:t>“</w:t>
      </w:r>
      <w:r w:rsidR="006F7788" w:rsidRPr="006F7788">
        <w:rPr>
          <w:b/>
          <w:szCs w:val="22"/>
        </w:rPr>
        <w:t>Interest Owner(s)</w:t>
      </w:r>
      <w:r>
        <w:rPr>
          <w:szCs w:val="22"/>
        </w:rPr>
        <w:t>”</w:t>
      </w:r>
      <w:r w:rsidR="006F7788" w:rsidRPr="006F7788">
        <w:rPr>
          <w:szCs w:val="22"/>
        </w:rPr>
        <w:t xml:space="preserve"> means any Person owning an interest (directly or indirectly) in Borrower.</w:t>
      </w:r>
    </w:p>
    <w:p w14:paraId="3C8349EC" w14:textId="1DFCC69B" w:rsidR="009A2D48" w:rsidRPr="0064245C" w:rsidRDefault="00967F70" w:rsidP="009A2D48">
      <w:pPr>
        <w:pStyle w:val="Body"/>
        <w:rPr>
          <w:szCs w:val="22"/>
        </w:rPr>
      </w:pPr>
      <w:r>
        <w:rPr>
          <w:szCs w:val="22"/>
        </w:rPr>
        <w:t>“</w:t>
      </w:r>
      <w:r w:rsidR="006F7788" w:rsidRPr="006F7788">
        <w:rPr>
          <w:b/>
          <w:szCs w:val="22"/>
        </w:rPr>
        <w:t>Interest Rate</w:t>
      </w:r>
      <w:r>
        <w:rPr>
          <w:szCs w:val="22"/>
        </w:rPr>
        <w:t>”</w:t>
      </w:r>
      <w:r w:rsidR="006F7788" w:rsidRPr="006F7788">
        <w:rPr>
          <w:szCs w:val="22"/>
        </w:rPr>
        <w:t xml:space="preserve"> means </w:t>
      </w:r>
      <w:r w:rsidR="0093451D" w:rsidRPr="0093451D">
        <w:rPr>
          <w:szCs w:val="22"/>
        </w:rPr>
        <w:t>{</w:t>
      </w:r>
      <w:proofErr w:type="spellStart"/>
      <w:r w:rsidR="0093451D" w:rsidRPr="0093451D">
        <w:rPr>
          <w:szCs w:val="22"/>
        </w:rPr>
        <w:t>Deal__</w:t>
      </w:r>
      <w:proofErr w:type="gramStart"/>
      <w:r w:rsidR="0093451D" w:rsidRPr="0093451D">
        <w:rPr>
          <w:szCs w:val="22"/>
        </w:rPr>
        <w:t>r.Rate</w:t>
      </w:r>
      <w:proofErr w:type="gramEnd"/>
      <w:r w:rsidR="0093451D" w:rsidRPr="0093451D">
        <w:rPr>
          <w:szCs w:val="22"/>
        </w:rPr>
        <w:t>__c</w:t>
      </w:r>
      <w:proofErr w:type="spellEnd"/>
      <w:r w:rsidR="0093451D" w:rsidRPr="0093451D">
        <w:rPr>
          <w:szCs w:val="22"/>
        </w:rPr>
        <w:t xml:space="preserve"> | </w:t>
      </w:r>
      <w:proofErr w:type="spellStart"/>
      <w:r w:rsidR="0093451D" w:rsidRPr="0093451D">
        <w:rPr>
          <w:szCs w:val="22"/>
        </w:rPr>
        <w:t>formatPercentText</w:t>
      </w:r>
      <w:proofErr w:type="spellEnd"/>
      <w:r w:rsidR="0093451D" w:rsidRPr="0093451D">
        <w:rPr>
          <w:szCs w:val="22"/>
        </w:rPr>
        <w:t>}</w:t>
      </w:r>
      <w:r w:rsidR="006F7788" w:rsidRPr="006F7788">
        <w:rPr>
          <w:szCs w:val="22"/>
        </w:rPr>
        <w:t xml:space="preserve"> percent </w:t>
      </w:r>
      <w:r w:rsidR="00025E9F" w:rsidRPr="006F7788">
        <w:rPr>
          <w:szCs w:val="22"/>
        </w:rPr>
        <w:t>(</w:t>
      </w:r>
      <w:r w:rsidR="008E55CD" w:rsidRPr="008E55CD">
        <w:rPr>
          <w:szCs w:val="22"/>
        </w:rPr>
        <w:t>{</w:t>
      </w:r>
      <w:proofErr w:type="spellStart"/>
      <w:r w:rsidR="008E55CD" w:rsidRPr="008E55CD">
        <w:rPr>
          <w:szCs w:val="22"/>
        </w:rPr>
        <w:t>Deal__r.Rate__c</w:t>
      </w:r>
      <w:proofErr w:type="spellEnd"/>
      <w:r w:rsidR="008E55CD" w:rsidRPr="008E55CD">
        <w:rPr>
          <w:szCs w:val="22"/>
        </w:rPr>
        <w:t>}</w:t>
      </w:r>
      <w:r w:rsidR="00025E9F" w:rsidRPr="006F7788">
        <w:rPr>
          <w:szCs w:val="22"/>
        </w:rPr>
        <w:t xml:space="preserve">%) </w:t>
      </w:r>
      <w:r w:rsidR="006F7788" w:rsidRPr="006F7788">
        <w:rPr>
          <w:szCs w:val="22"/>
        </w:rPr>
        <w:t>per annum.</w:t>
      </w:r>
    </w:p>
    <w:p w14:paraId="13B7C8B7" w14:textId="361402AB" w:rsidR="0083368D" w:rsidRPr="0064245C" w:rsidRDefault="00967F70" w:rsidP="009A2D48">
      <w:pPr>
        <w:pStyle w:val="Body"/>
        <w:rPr>
          <w:szCs w:val="22"/>
        </w:rPr>
      </w:pPr>
      <w:bookmarkStart w:id="45" w:name="_DV_M49"/>
      <w:bookmarkEnd w:id="45"/>
      <w:r>
        <w:rPr>
          <w:szCs w:val="22"/>
        </w:rPr>
        <w:t>“</w:t>
      </w:r>
      <w:r w:rsidR="006F7788" w:rsidRPr="006F7788">
        <w:rPr>
          <w:b/>
          <w:szCs w:val="22"/>
        </w:rPr>
        <w:t>Land</w:t>
      </w:r>
      <w:r>
        <w:rPr>
          <w:szCs w:val="22"/>
        </w:rPr>
        <w:t>”</w:t>
      </w:r>
      <w:r w:rsidR="006F7788" w:rsidRPr="006F7788">
        <w:rPr>
          <w:szCs w:val="22"/>
        </w:rPr>
        <w:t xml:space="preserve"> has the meaning set forth in </w:t>
      </w:r>
      <w:r w:rsidR="002F4313">
        <w:rPr>
          <w:szCs w:val="22"/>
        </w:rPr>
        <w:t>the</w:t>
      </w:r>
      <w:r w:rsidR="002F4313" w:rsidRPr="006F7788">
        <w:rPr>
          <w:szCs w:val="22"/>
        </w:rPr>
        <w:t xml:space="preserve"> </w:t>
      </w:r>
      <w:r w:rsidR="006F7788" w:rsidRPr="006F7788">
        <w:rPr>
          <w:szCs w:val="22"/>
        </w:rPr>
        <w:t xml:space="preserve">Security </w:t>
      </w:r>
      <w:r w:rsidR="003F0F02">
        <w:rPr>
          <w:szCs w:val="22"/>
        </w:rPr>
        <w:t>Instrument</w:t>
      </w:r>
      <w:r w:rsidR="006F7788" w:rsidRPr="006F7788">
        <w:rPr>
          <w:szCs w:val="22"/>
        </w:rPr>
        <w:t>.</w:t>
      </w:r>
    </w:p>
    <w:p w14:paraId="0C9BD020" w14:textId="65A20970" w:rsidR="009A2D48" w:rsidRPr="0064245C" w:rsidRDefault="00967F70" w:rsidP="009A2D48">
      <w:pPr>
        <w:pStyle w:val="Body"/>
        <w:rPr>
          <w:szCs w:val="22"/>
        </w:rPr>
      </w:pPr>
      <w:r>
        <w:rPr>
          <w:szCs w:val="22"/>
        </w:rPr>
        <w:t>“</w:t>
      </w:r>
      <w:r w:rsidR="006F7788" w:rsidRPr="006F7788">
        <w:rPr>
          <w:b/>
          <w:szCs w:val="22"/>
        </w:rPr>
        <w:t>Lease</w:t>
      </w:r>
      <w:r>
        <w:rPr>
          <w:szCs w:val="22"/>
        </w:rPr>
        <w:t>”</w:t>
      </w:r>
      <w:r w:rsidR="006F7788" w:rsidRPr="006F7788">
        <w:rPr>
          <w:b/>
          <w:szCs w:val="22"/>
        </w:rPr>
        <w:t xml:space="preserve"> </w:t>
      </w:r>
      <w:r w:rsidR="006F7788" w:rsidRPr="006F7788">
        <w:rPr>
          <w:szCs w:val="22"/>
        </w:rPr>
        <w:t xml:space="preserve">means a lease of, or other occupancy agreement with respect to any portion of </w:t>
      </w:r>
      <w:r w:rsidR="002F4313">
        <w:rPr>
          <w:szCs w:val="22"/>
        </w:rPr>
        <w:t>the</w:t>
      </w:r>
      <w:r w:rsidR="002F4313" w:rsidRPr="006F7788">
        <w:rPr>
          <w:szCs w:val="22"/>
        </w:rPr>
        <w:t xml:space="preserve"> </w:t>
      </w:r>
      <w:r w:rsidR="006F7788" w:rsidRPr="006F7788">
        <w:rPr>
          <w:szCs w:val="22"/>
        </w:rPr>
        <w:t>Property or space in the Improvements located thereon.</w:t>
      </w:r>
    </w:p>
    <w:p w14:paraId="508C2594" w14:textId="7F6470FC" w:rsidR="009A2D48" w:rsidRPr="0064245C" w:rsidRDefault="00967F70" w:rsidP="009A2D48">
      <w:pPr>
        <w:pStyle w:val="Body"/>
        <w:rPr>
          <w:szCs w:val="22"/>
        </w:rPr>
      </w:pPr>
      <w:bookmarkStart w:id="46" w:name="_DV_M50"/>
      <w:bookmarkEnd w:id="46"/>
      <w:r>
        <w:rPr>
          <w:szCs w:val="22"/>
        </w:rPr>
        <w:t>“</w:t>
      </w:r>
      <w:r w:rsidR="006F7788" w:rsidRPr="006F7788">
        <w:rPr>
          <w:b/>
          <w:szCs w:val="22"/>
        </w:rPr>
        <w:t>Legal Action</w:t>
      </w:r>
      <w:r>
        <w:rPr>
          <w:szCs w:val="22"/>
        </w:rPr>
        <w:t>”</w:t>
      </w:r>
      <w:r w:rsidR="006F7788" w:rsidRPr="006F7788">
        <w:rPr>
          <w:szCs w:val="22"/>
        </w:rPr>
        <w:t xml:space="preserve"> is defined in </w:t>
      </w:r>
      <w:r w:rsidR="006F7788" w:rsidRPr="006F7788">
        <w:rPr>
          <w:szCs w:val="22"/>
          <w:u w:val="single"/>
        </w:rPr>
        <w:t>Section </w:t>
      </w:r>
      <w:r w:rsidR="00A44144">
        <w:rPr>
          <w:szCs w:val="22"/>
          <w:u w:val="single"/>
        </w:rPr>
        <w:t>4</w:t>
      </w:r>
      <w:r w:rsidR="006F7788" w:rsidRPr="006F7788">
        <w:rPr>
          <w:szCs w:val="22"/>
          <w:u w:val="single"/>
        </w:rPr>
        <w:t>.</w:t>
      </w:r>
      <w:r w:rsidR="003970D7">
        <w:rPr>
          <w:szCs w:val="22"/>
          <w:u w:val="single"/>
        </w:rPr>
        <w:t>3</w:t>
      </w:r>
      <w:r w:rsidR="006F7788" w:rsidRPr="006F7788">
        <w:rPr>
          <w:szCs w:val="22"/>
        </w:rPr>
        <w:t>.</w:t>
      </w:r>
    </w:p>
    <w:p w14:paraId="2B8A8352" w14:textId="446883DB" w:rsidR="00C845E9" w:rsidRPr="0064245C" w:rsidRDefault="00967F70" w:rsidP="009A2D48">
      <w:pPr>
        <w:pStyle w:val="Body"/>
        <w:rPr>
          <w:szCs w:val="22"/>
        </w:rPr>
      </w:pPr>
      <w:bookmarkStart w:id="47" w:name="_DV_M51"/>
      <w:bookmarkEnd w:id="47"/>
      <w:r>
        <w:rPr>
          <w:szCs w:val="22"/>
        </w:rPr>
        <w:t>“</w:t>
      </w:r>
      <w:r w:rsidR="006F7788" w:rsidRPr="006F7788">
        <w:rPr>
          <w:b/>
          <w:szCs w:val="22"/>
        </w:rPr>
        <w:t>Legal Requirements</w:t>
      </w:r>
      <w:r>
        <w:rPr>
          <w:szCs w:val="22"/>
        </w:rPr>
        <w:t>”</w:t>
      </w:r>
      <w:r w:rsidR="006F7788" w:rsidRPr="006F7788">
        <w:rPr>
          <w:szCs w:val="22"/>
        </w:rPr>
        <w:t xml:space="preserve"> means all governmental statutes, laws, rules, orders, regulations, ordinances, judgments, decrees and injunctions of Governmental Authorities or any homeowners</w:t>
      </w:r>
      <w:r>
        <w:rPr>
          <w:szCs w:val="22"/>
        </w:rPr>
        <w:t>’</w:t>
      </w:r>
      <w:r w:rsidR="006F7788" w:rsidRPr="006F7788">
        <w:rPr>
          <w:szCs w:val="22"/>
        </w:rPr>
        <w:t xml:space="preserve"> or similar associations (including securities laws, Environmental Laws and zoning restrictions) affecting a Restricted Party, the Propert</w:t>
      </w:r>
      <w:r w:rsidR="002F4313">
        <w:rPr>
          <w:szCs w:val="22"/>
        </w:rPr>
        <w:t>y</w:t>
      </w:r>
      <w:r w:rsidR="006F7788" w:rsidRPr="006F7788">
        <w:rPr>
          <w:szCs w:val="22"/>
        </w:rPr>
        <w:t xml:space="preserve"> or any other Collateral or any portion thereof or the construction, ownership, use, alteration or operation thereof (whether now or hereafter enacted and in force), and all permits, licenses and authorizations relating thereto.</w:t>
      </w:r>
    </w:p>
    <w:p w14:paraId="7BDCB17C" w14:textId="447DACBD" w:rsidR="00B149C9" w:rsidRDefault="00967F70" w:rsidP="009A2D48">
      <w:pPr>
        <w:pStyle w:val="Body"/>
        <w:rPr>
          <w:szCs w:val="22"/>
        </w:rPr>
      </w:pPr>
      <w:bookmarkStart w:id="48" w:name="_DV_M52"/>
      <w:bookmarkEnd w:id="48"/>
      <w:r>
        <w:rPr>
          <w:szCs w:val="22"/>
        </w:rPr>
        <w:t>“</w:t>
      </w:r>
      <w:r w:rsidR="00B149C9" w:rsidRPr="006F7788">
        <w:rPr>
          <w:b/>
          <w:szCs w:val="22"/>
        </w:rPr>
        <w:t>Lender</w:t>
      </w:r>
      <w:r>
        <w:rPr>
          <w:b/>
          <w:szCs w:val="22"/>
        </w:rPr>
        <w:t>’</w:t>
      </w:r>
      <w:r w:rsidR="00B149C9" w:rsidRPr="006F7788">
        <w:rPr>
          <w:b/>
          <w:szCs w:val="22"/>
        </w:rPr>
        <w:t xml:space="preserve">s </w:t>
      </w:r>
      <w:r w:rsidR="00B149C9">
        <w:rPr>
          <w:b/>
          <w:szCs w:val="22"/>
        </w:rPr>
        <w:t>Closing Instructions</w:t>
      </w:r>
      <w:r>
        <w:rPr>
          <w:szCs w:val="22"/>
        </w:rPr>
        <w:t>”</w:t>
      </w:r>
      <w:r w:rsidR="00B149C9" w:rsidRPr="00540A91">
        <w:rPr>
          <w:szCs w:val="22"/>
        </w:rPr>
        <w:t xml:space="preserve"> means </w:t>
      </w:r>
      <w:r w:rsidR="00CF1636">
        <w:rPr>
          <w:szCs w:val="22"/>
        </w:rPr>
        <w:t xml:space="preserve">the closing </w:t>
      </w:r>
      <w:r w:rsidR="00B149C9" w:rsidRPr="00822EED">
        <w:rPr>
          <w:szCs w:val="22"/>
        </w:rPr>
        <w:t xml:space="preserve">instructions </w:t>
      </w:r>
      <w:r w:rsidR="00CF1636">
        <w:rPr>
          <w:szCs w:val="22"/>
        </w:rPr>
        <w:t>to the</w:t>
      </w:r>
      <w:r w:rsidR="00B149C9" w:rsidRPr="00822EED">
        <w:rPr>
          <w:szCs w:val="22"/>
        </w:rPr>
        <w:t xml:space="preserve"> Title Company and </w:t>
      </w:r>
      <w:r w:rsidR="00B149C9">
        <w:rPr>
          <w:szCs w:val="22"/>
        </w:rPr>
        <w:t xml:space="preserve">the </w:t>
      </w:r>
      <w:r w:rsidR="00B149C9" w:rsidRPr="00822EED">
        <w:rPr>
          <w:szCs w:val="22"/>
        </w:rPr>
        <w:t xml:space="preserve">escrow agent, if </w:t>
      </w:r>
      <w:r w:rsidR="00CF1636">
        <w:rPr>
          <w:szCs w:val="22"/>
        </w:rPr>
        <w:t>different than the Title Company</w:t>
      </w:r>
      <w:r w:rsidR="00B149C9" w:rsidRPr="00822EED">
        <w:rPr>
          <w:szCs w:val="22"/>
        </w:rPr>
        <w:t xml:space="preserve">, </w:t>
      </w:r>
      <w:r w:rsidR="00CF1636">
        <w:rPr>
          <w:szCs w:val="22"/>
        </w:rPr>
        <w:t xml:space="preserve">prepared by Lender </w:t>
      </w:r>
      <w:r w:rsidR="00B149C9" w:rsidRPr="00822EED">
        <w:rPr>
          <w:szCs w:val="22"/>
        </w:rPr>
        <w:t>in form and substance acceptable to Lender</w:t>
      </w:r>
      <w:r w:rsidR="00CF1636">
        <w:rPr>
          <w:szCs w:val="22"/>
        </w:rPr>
        <w:t>.</w:t>
      </w:r>
    </w:p>
    <w:p w14:paraId="617C7B9F" w14:textId="785FC362" w:rsidR="009A2D48" w:rsidRDefault="00967F70" w:rsidP="009A2D48">
      <w:pPr>
        <w:pStyle w:val="Body"/>
        <w:rPr>
          <w:szCs w:val="22"/>
        </w:rPr>
      </w:pPr>
      <w:r>
        <w:rPr>
          <w:szCs w:val="22"/>
        </w:rPr>
        <w:t>“</w:t>
      </w:r>
      <w:r w:rsidR="006F7788" w:rsidRPr="006F7788">
        <w:rPr>
          <w:b/>
          <w:szCs w:val="22"/>
        </w:rPr>
        <w:t>Lien</w:t>
      </w:r>
      <w:r>
        <w:rPr>
          <w:szCs w:val="22"/>
        </w:rPr>
        <w:t>”</w:t>
      </w:r>
      <w:r w:rsidR="006F7788" w:rsidRPr="006F7788">
        <w:rPr>
          <w:szCs w:val="22"/>
        </w:rPr>
        <w:t xml:space="preserve"> means any mortgage, lien (statutory or other), pledge, hypothecation, assignment, preference, priority, security interest, restrictive covenant, easement, or any other encumbrance or charge on or affecting any Collateral or any portion thereof, or any interest therein, including any conditional sale or other title retention agreement, any sale-leaseback, any financing lease or similar transaction having substantially the same economic effect as any of the foregoing, the filing of any financing statement or similar instrument under the Uniform Commercial Code or comparable law of any jurisdiction, and mechanics</w:t>
      </w:r>
      <w:r>
        <w:rPr>
          <w:szCs w:val="22"/>
        </w:rPr>
        <w:t>’</w:t>
      </w:r>
      <w:r w:rsidR="006F7788" w:rsidRPr="006F7788">
        <w:rPr>
          <w:szCs w:val="22"/>
        </w:rPr>
        <w:t>, materialmen</w:t>
      </w:r>
      <w:r>
        <w:rPr>
          <w:szCs w:val="22"/>
        </w:rPr>
        <w:t>’</w:t>
      </w:r>
      <w:r w:rsidR="006F7788" w:rsidRPr="006F7788">
        <w:rPr>
          <w:szCs w:val="22"/>
        </w:rPr>
        <w:t>s and similar liens and encumbrances, and any option to purchase, right of first refusal, right of first offer or similar right.</w:t>
      </w:r>
    </w:p>
    <w:p w14:paraId="7F9F7001" w14:textId="527FEB33" w:rsidR="009A2D48" w:rsidRPr="0064245C" w:rsidRDefault="00967F70" w:rsidP="009A2D48">
      <w:pPr>
        <w:pStyle w:val="Body"/>
        <w:rPr>
          <w:szCs w:val="22"/>
        </w:rPr>
      </w:pPr>
      <w:bookmarkStart w:id="49" w:name="_DV_M53"/>
      <w:bookmarkStart w:id="50" w:name="_DV_M54"/>
      <w:bookmarkEnd w:id="49"/>
      <w:bookmarkEnd w:id="50"/>
      <w:r>
        <w:rPr>
          <w:szCs w:val="22"/>
        </w:rPr>
        <w:t>“</w:t>
      </w:r>
      <w:r w:rsidR="006F7788" w:rsidRPr="006F7788">
        <w:rPr>
          <w:b/>
          <w:szCs w:val="22"/>
        </w:rPr>
        <w:t>Loan</w:t>
      </w:r>
      <w:r>
        <w:rPr>
          <w:szCs w:val="22"/>
        </w:rPr>
        <w:t>”</w:t>
      </w:r>
      <w:r w:rsidR="006F7788" w:rsidRPr="006F7788">
        <w:rPr>
          <w:szCs w:val="22"/>
        </w:rPr>
        <w:t xml:space="preserve"> means the loan from Lender to Borrower described in this Agreement in the </w:t>
      </w:r>
      <w:r w:rsidR="002F4313">
        <w:rPr>
          <w:szCs w:val="22"/>
        </w:rPr>
        <w:t>original</w:t>
      </w:r>
      <w:r w:rsidR="002F4313" w:rsidRPr="006F7788">
        <w:rPr>
          <w:szCs w:val="22"/>
        </w:rPr>
        <w:t xml:space="preserve"> </w:t>
      </w:r>
      <w:r w:rsidR="006F7788" w:rsidRPr="006F7788">
        <w:rPr>
          <w:szCs w:val="22"/>
        </w:rPr>
        <w:t xml:space="preserve">principal amount of the Loan Amount. </w:t>
      </w:r>
    </w:p>
    <w:p w14:paraId="2298D020" w14:textId="39AF6CD1" w:rsidR="009A2D48" w:rsidRPr="0064245C" w:rsidRDefault="00967F70" w:rsidP="009A2D48">
      <w:pPr>
        <w:pStyle w:val="Body"/>
        <w:rPr>
          <w:szCs w:val="22"/>
        </w:rPr>
      </w:pPr>
      <w:bookmarkStart w:id="51" w:name="_DV_M55"/>
      <w:bookmarkEnd w:id="51"/>
      <w:r>
        <w:rPr>
          <w:szCs w:val="22"/>
        </w:rPr>
        <w:t>“</w:t>
      </w:r>
      <w:r w:rsidR="006F7788" w:rsidRPr="006F7788">
        <w:rPr>
          <w:b/>
          <w:szCs w:val="22"/>
        </w:rPr>
        <w:t>Loan Amount</w:t>
      </w:r>
      <w:r>
        <w:rPr>
          <w:szCs w:val="22"/>
        </w:rPr>
        <w:t>”</w:t>
      </w:r>
      <w:r w:rsidR="006F7788" w:rsidRPr="006F7788">
        <w:rPr>
          <w:szCs w:val="22"/>
        </w:rPr>
        <w:t xml:space="preserve"> means the </w:t>
      </w:r>
      <w:r w:rsidR="002F4313">
        <w:rPr>
          <w:szCs w:val="22"/>
        </w:rPr>
        <w:t>original</w:t>
      </w:r>
      <w:r w:rsidR="00203545">
        <w:rPr>
          <w:szCs w:val="22"/>
        </w:rPr>
        <w:t xml:space="preserve"> </w:t>
      </w:r>
      <w:r w:rsidR="009F4E5A">
        <w:rPr>
          <w:szCs w:val="22"/>
        </w:rPr>
        <w:t xml:space="preserve">principal </w:t>
      </w:r>
      <w:r w:rsidR="006F7788" w:rsidRPr="006F7788">
        <w:rPr>
          <w:szCs w:val="22"/>
        </w:rPr>
        <w:t xml:space="preserve">amount of </w:t>
      </w:r>
      <w:r w:rsidR="0053153A" w:rsidRPr="0053153A">
        <w:rPr>
          <w:szCs w:val="22"/>
        </w:rPr>
        <w:t>{</w:t>
      </w:r>
      <w:proofErr w:type="spellStart"/>
      <w:r w:rsidR="0053153A" w:rsidRPr="0053153A">
        <w:rPr>
          <w:szCs w:val="22"/>
        </w:rPr>
        <w:t>Deal__r.LOC_Commitment__c</w:t>
      </w:r>
      <w:proofErr w:type="spellEnd"/>
      <w:r w:rsidR="0053153A" w:rsidRPr="0053153A">
        <w:rPr>
          <w:szCs w:val="22"/>
        </w:rPr>
        <w:t xml:space="preserve"> | </w:t>
      </w:r>
      <w:proofErr w:type="spellStart"/>
      <w:r w:rsidR="0053153A" w:rsidRPr="0053153A">
        <w:rPr>
          <w:szCs w:val="22"/>
        </w:rPr>
        <w:t>formatCurrencyText</w:t>
      </w:r>
      <w:proofErr w:type="spellEnd"/>
      <w:r w:rsidR="0053153A" w:rsidRPr="0053153A">
        <w:rPr>
          <w:szCs w:val="22"/>
        </w:rPr>
        <w:t>}</w:t>
      </w:r>
      <w:r w:rsidR="00DA0A2A">
        <w:rPr>
          <w:szCs w:val="22"/>
        </w:rPr>
        <w:t xml:space="preserve"> and </w:t>
      </w:r>
      <w:proofErr w:type="gramStart"/>
      <w:r w:rsidR="00DA0A2A">
        <w:rPr>
          <w:szCs w:val="22"/>
        </w:rPr>
        <w:t>No</w:t>
      </w:r>
      <w:proofErr w:type="gramEnd"/>
      <w:r w:rsidR="00DA0A2A">
        <w:rPr>
          <w:szCs w:val="22"/>
        </w:rPr>
        <w:t>/100 Dollars</w:t>
      </w:r>
      <w:r w:rsidR="006F7788" w:rsidRPr="006F7788">
        <w:rPr>
          <w:szCs w:val="22"/>
        </w:rPr>
        <w:t xml:space="preserve"> (</w:t>
      </w:r>
      <w:r w:rsidR="00EC2B50" w:rsidRPr="00EC2B50">
        <w:rPr>
          <w:szCs w:val="22"/>
        </w:rPr>
        <w:t>{</w:t>
      </w:r>
      <w:proofErr w:type="spellStart"/>
      <w:r w:rsidR="00EC2B50" w:rsidRPr="00EC2B50">
        <w:rPr>
          <w:szCs w:val="22"/>
        </w:rPr>
        <w:t>Deal__r.LOC_Commitment__c</w:t>
      </w:r>
      <w:proofErr w:type="spellEnd"/>
      <w:r w:rsidR="00EC2B50" w:rsidRPr="00EC2B50">
        <w:rPr>
          <w:szCs w:val="22"/>
        </w:rPr>
        <w:t xml:space="preserve"> | </w:t>
      </w:r>
      <w:proofErr w:type="spellStart"/>
      <w:r w:rsidR="00EC2B50" w:rsidRPr="00EC2B50">
        <w:rPr>
          <w:szCs w:val="22"/>
        </w:rPr>
        <w:t>formatCurrency</w:t>
      </w:r>
      <w:proofErr w:type="spellEnd"/>
      <w:r w:rsidR="00EC2B50" w:rsidRPr="00EC2B50">
        <w:rPr>
          <w:szCs w:val="22"/>
        </w:rPr>
        <w:t>}</w:t>
      </w:r>
      <w:r w:rsidR="006F7788" w:rsidRPr="006F7788">
        <w:rPr>
          <w:szCs w:val="22"/>
        </w:rPr>
        <w:t>)].</w:t>
      </w:r>
    </w:p>
    <w:p w14:paraId="5953C88B" w14:textId="3AD5ABCA" w:rsidR="007535AB" w:rsidRDefault="00967F70" w:rsidP="009A2D48">
      <w:pPr>
        <w:pStyle w:val="Body"/>
        <w:rPr>
          <w:szCs w:val="22"/>
        </w:rPr>
      </w:pPr>
      <w:bookmarkStart w:id="52" w:name="_DV_M56"/>
      <w:bookmarkEnd w:id="52"/>
      <w:r>
        <w:rPr>
          <w:szCs w:val="22"/>
        </w:rPr>
        <w:lastRenderedPageBreak/>
        <w:t>“</w:t>
      </w:r>
      <w:r w:rsidR="006F7788" w:rsidRPr="006F7788">
        <w:rPr>
          <w:b/>
          <w:szCs w:val="22"/>
        </w:rPr>
        <w:t>Loan Documents</w:t>
      </w:r>
      <w:r>
        <w:rPr>
          <w:szCs w:val="22"/>
        </w:rPr>
        <w:t>”</w:t>
      </w:r>
      <w:r w:rsidR="006F7788" w:rsidRPr="006F7788">
        <w:rPr>
          <w:szCs w:val="22"/>
        </w:rPr>
        <w:t xml:space="preserve"> means this Agreement, the Note, </w:t>
      </w:r>
      <w:r w:rsidR="002F4313">
        <w:rPr>
          <w:szCs w:val="22"/>
        </w:rPr>
        <w:t>the</w:t>
      </w:r>
      <w:r w:rsidR="006F7788" w:rsidRPr="006F7788">
        <w:rPr>
          <w:szCs w:val="22"/>
        </w:rPr>
        <w:t xml:space="preserve"> Security Instrument, the Guaranty, the Environmental Indemnity</w:t>
      </w:r>
      <w:r w:rsidR="00A77AD9">
        <w:rPr>
          <w:szCs w:val="22"/>
        </w:rPr>
        <w:t>, Lender</w:t>
      </w:r>
      <w:r>
        <w:rPr>
          <w:szCs w:val="22"/>
        </w:rPr>
        <w:t>’</w:t>
      </w:r>
      <w:r w:rsidR="00A77AD9">
        <w:rPr>
          <w:szCs w:val="22"/>
        </w:rPr>
        <w:t>s Closing Instructions</w:t>
      </w:r>
      <w:r w:rsidR="006F7788" w:rsidRPr="006F7788">
        <w:rPr>
          <w:szCs w:val="22"/>
        </w:rPr>
        <w:t xml:space="preserve"> and </w:t>
      </w:r>
      <w:proofErr w:type="gramStart"/>
      <w:r w:rsidR="006F7788" w:rsidRPr="006F7788">
        <w:rPr>
          <w:szCs w:val="22"/>
        </w:rPr>
        <w:t>any and all</w:t>
      </w:r>
      <w:proofErr w:type="gramEnd"/>
      <w:r w:rsidR="006F7788" w:rsidRPr="006F7788">
        <w:rPr>
          <w:szCs w:val="22"/>
        </w:rPr>
        <w:t xml:space="preserve"> other agreements, documents, certificates or instruments now or hereafter evidencing, securing or otherwise executed in connection with the Loan, as each of the same may be amended, modified, extended, renewed, supplemented or restated from time to time.</w:t>
      </w:r>
    </w:p>
    <w:p w14:paraId="4DA29D88" w14:textId="77777777" w:rsidR="006E5F96" w:rsidRDefault="003D75CE" w:rsidP="001B76C6">
      <w:pPr>
        <w:pStyle w:val="Body"/>
        <w:rPr>
          <w:szCs w:val="22"/>
        </w:rPr>
      </w:pPr>
      <w:r>
        <w:rPr>
          <w:szCs w:val="22"/>
        </w:rPr>
        <w:t>“</w:t>
      </w:r>
      <w:r w:rsidRPr="005B71E6">
        <w:rPr>
          <w:b/>
          <w:szCs w:val="22"/>
        </w:rPr>
        <w:t>Loan Parties</w:t>
      </w:r>
      <w:r>
        <w:rPr>
          <w:szCs w:val="22"/>
        </w:rPr>
        <w:t>” means, collectively, Borrower and each Guarantor, each of which shall be individually a “</w:t>
      </w:r>
      <w:r>
        <w:rPr>
          <w:b/>
          <w:szCs w:val="22"/>
        </w:rPr>
        <w:t>Loan</w:t>
      </w:r>
      <w:r w:rsidRPr="00ED65F4">
        <w:rPr>
          <w:b/>
          <w:szCs w:val="22"/>
        </w:rPr>
        <w:t xml:space="preserve"> Party</w:t>
      </w:r>
      <w:r>
        <w:rPr>
          <w:szCs w:val="22"/>
        </w:rPr>
        <w:t>”.</w:t>
      </w:r>
      <w:bookmarkStart w:id="53" w:name="_DV_M57"/>
      <w:bookmarkEnd w:id="53"/>
    </w:p>
    <w:p w14:paraId="7E4172A8" w14:textId="0C0F9A64" w:rsidR="001B76C6" w:rsidRDefault="00967F70" w:rsidP="001B76C6">
      <w:pPr>
        <w:pStyle w:val="Body"/>
        <w:rPr>
          <w:szCs w:val="22"/>
        </w:rPr>
      </w:pPr>
      <w:r>
        <w:rPr>
          <w:szCs w:val="22"/>
        </w:rPr>
        <w:t>“</w:t>
      </w:r>
      <w:r w:rsidR="001B76C6">
        <w:rPr>
          <w:b/>
          <w:szCs w:val="22"/>
        </w:rPr>
        <w:t>Loss Proceeds</w:t>
      </w:r>
      <w:r>
        <w:rPr>
          <w:szCs w:val="22"/>
        </w:rPr>
        <w:t>”</w:t>
      </w:r>
      <w:r w:rsidR="001B76C6">
        <w:rPr>
          <w:szCs w:val="22"/>
        </w:rPr>
        <w:t xml:space="preserve"> means (i) Insurance Proceeds or (ii) Awards, whichever the case may be, and in each case after deduction of Lender</w:t>
      </w:r>
      <w:r>
        <w:rPr>
          <w:szCs w:val="22"/>
        </w:rPr>
        <w:t>’</w:t>
      </w:r>
      <w:r w:rsidR="001B76C6">
        <w:rPr>
          <w:szCs w:val="22"/>
        </w:rPr>
        <w:t>s reasonable costs and expenses (including reasonable counsel fees) in collecting and disbursing the same.</w:t>
      </w:r>
    </w:p>
    <w:p w14:paraId="2FD88208" w14:textId="1DFDC810" w:rsidR="001B76C6" w:rsidRDefault="00967F70" w:rsidP="001B76C6">
      <w:pPr>
        <w:pStyle w:val="Body"/>
        <w:rPr>
          <w:szCs w:val="22"/>
        </w:rPr>
      </w:pPr>
      <w:r>
        <w:rPr>
          <w:szCs w:val="22"/>
        </w:rPr>
        <w:t>“</w:t>
      </w:r>
      <w:r w:rsidR="001B76C6">
        <w:rPr>
          <w:b/>
          <w:szCs w:val="22"/>
        </w:rPr>
        <w:t>Loss Proceeds Deficiency</w:t>
      </w:r>
      <w:r>
        <w:rPr>
          <w:szCs w:val="22"/>
        </w:rPr>
        <w:t>”</w:t>
      </w:r>
      <w:r w:rsidR="001B76C6">
        <w:rPr>
          <w:szCs w:val="22"/>
        </w:rPr>
        <w:t xml:space="preserve"> is defined in </w:t>
      </w:r>
      <w:r w:rsidR="001B76C6" w:rsidRPr="00CB1E94">
        <w:rPr>
          <w:szCs w:val="22"/>
          <w:u w:val="single"/>
        </w:rPr>
        <w:t xml:space="preserve">Section </w:t>
      </w:r>
      <w:r w:rsidR="00A44144">
        <w:rPr>
          <w:szCs w:val="22"/>
          <w:u w:val="single"/>
        </w:rPr>
        <w:t>5</w:t>
      </w:r>
      <w:r w:rsidR="001B76C6" w:rsidRPr="00CB1E94">
        <w:rPr>
          <w:szCs w:val="22"/>
          <w:u w:val="single"/>
        </w:rPr>
        <w:t>.2.4(d)</w:t>
      </w:r>
      <w:r w:rsidR="001B76C6">
        <w:rPr>
          <w:szCs w:val="22"/>
        </w:rPr>
        <w:t>.</w:t>
      </w:r>
    </w:p>
    <w:p w14:paraId="20012F12" w14:textId="4D09CCA6" w:rsidR="006B4C24" w:rsidRPr="0064245C" w:rsidRDefault="00967F70" w:rsidP="006B4C24">
      <w:pPr>
        <w:pStyle w:val="Body"/>
        <w:rPr>
          <w:szCs w:val="22"/>
        </w:rPr>
      </w:pPr>
      <w:r>
        <w:rPr>
          <w:szCs w:val="22"/>
        </w:rPr>
        <w:t>“</w:t>
      </w:r>
      <w:r w:rsidR="001B76C6" w:rsidRPr="00AB6788">
        <w:rPr>
          <w:b/>
          <w:szCs w:val="22"/>
        </w:rPr>
        <w:t>Material Adverse Effect</w:t>
      </w:r>
      <w:r>
        <w:rPr>
          <w:szCs w:val="22"/>
        </w:rPr>
        <w:t>”</w:t>
      </w:r>
      <w:r w:rsidR="001B76C6" w:rsidRPr="00AB6788">
        <w:rPr>
          <w:szCs w:val="22"/>
        </w:rPr>
        <w:t xml:space="preserve"> means a material adverse effect on (a) the property, business, operations or financial condition of a Restricted Party, (b)</w:t>
      </w:r>
      <w:r w:rsidR="006B4C24">
        <w:rPr>
          <w:szCs w:val="22"/>
        </w:rPr>
        <w:t> </w:t>
      </w:r>
      <w:r w:rsidR="006B4C24" w:rsidRPr="00AB6788">
        <w:rPr>
          <w:szCs w:val="22"/>
        </w:rPr>
        <w:t xml:space="preserve">the profitability, value, use, occupation, leasing or marketability of </w:t>
      </w:r>
      <w:r w:rsidR="006B4C24">
        <w:rPr>
          <w:szCs w:val="22"/>
        </w:rPr>
        <w:t>the</w:t>
      </w:r>
      <w:r w:rsidR="006B4C24" w:rsidRPr="00AB6788">
        <w:rPr>
          <w:szCs w:val="22"/>
        </w:rPr>
        <w:t xml:space="preserve"> Property</w:t>
      </w:r>
      <w:r w:rsidR="001B76C6" w:rsidRPr="00AB6788">
        <w:rPr>
          <w:szCs w:val="22"/>
        </w:rPr>
        <w:t xml:space="preserve">, (c) the ability of Borrower to repay the principal and interest of the Loan when due or the ability of a </w:t>
      </w:r>
      <w:r w:rsidR="00203545">
        <w:rPr>
          <w:szCs w:val="22"/>
        </w:rPr>
        <w:t>Loan</w:t>
      </w:r>
      <w:r w:rsidR="00203545" w:rsidRPr="00AB6788">
        <w:rPr>
          <w:szCs w:val="22"/>
        </w:rPr>
        <w:t xml:space="preserve"> </w:t>
      </w:r>
      <w:r w:rsidR="001B76C6" w:rsidRPr="00AB6788">
        <w:rPr>
          <w:szCs w:val="22"/>
        </w:rPr>
        <w:t>Party to satisfy its Obligations under the Loan Documents when due, or (d) the enforceability or validity of any Loan Document, the perfection or priority of any Lien created under any Loan Document or the rights, interests and remedies of Lender under any Loan Document</w:t>
      </w:r>
      <w:r w:rsidR="006B4C24" w:rsidRPr="00AB6788">
        <w:rPr>
          <w:szCs w:val="22"/>
        </w:rPr>
        <w:t>.</w:t>
      </w:r>
    </w:p>
    <w:p w14:paraId="687787EC" w14:textId="2DC4334D" w:rsidR="009A2D48" w:rsidRPr="0064245C" w:rsidRDefault="00967F70" w:rsidP="009A2D48">
      <w:pPr>
        <w:pStyle w:val="Body"/>
        <w:rPr>
          <w:szCs w:val="22"/>
        </w:rPr>
      </w:pPr>
      <w:r>
        <w:rPr>
          <w:szCs w:val="22"/>
        </w:rPr>
        <w:t>“</w:t>
      </w:r>
      <w:r w:rsidR="006F7788" w:rsidRPr="006F7788">
        <w:rPr>
          <w:b/>
          <w:szCs w:val="22"/>
        </w:rPr>
        <w:t>Maturity Date</w:t>
      </w:r>
      <w:r>
        <w:rPr>
          <w:szCs w:val="22"/>
        </w:rPr>
        <w:t>”</w:t>
      </w:r>
      <w:r w:rsidR="006F7788" w:rsidRPr="006F7788">
        <w:rPr>
          <w:szCs w:val="22"/>
        </w:rPr>
        <w:t xml:space="preserve"> means the Stated Maturity Date, or such earlier date as may result from acceleration of the Loan in accordance with this Agreement.</w:t>
      </w:r>
    </w:p>
    <w:p w14:paraId="26B2D542" w14:textId="5560A5DD" w:rsidR="00285DA8" w:rsidRDefault="00967F70" w:rsidP="00285DA8">
      <w:pPr>
        <w:pStyle w:val="Body"/>
        <w:rPr>
          <w:szCs w:val="22"/>
        </w:rPr>
      </w:pPr>
      <w:bookmarkStart w:id="54" w:name="_DV_M58"/>
      <w:bookmarkEnd w:id="54"/>
      <w:r>
        <w:rPr>
          <w:b/>
          <w:color w:val="000000"/>
        </w:rPr>
        <w:t>“</w:t>
      </w:r>
      <w:r w:rsidR="00285DA8" w:rsidRPr="00481585">
        <w:rPr>
          <w:b/>
          <w:color w:val="000000"/>
        </w:rPr>
        <w:t xml:space="preserve">Monthly </w:t>
      </w:r>
      <w:r w:rsidR="00285DA8">
        <w:rPr>
          <w:b/>
          <w:color w:val="000000"/>
        </w:rPr>
        <w:t>Debt Service Payment</w:t>
      </w:r>
      <w:r>
        <w:rPr>
          <w:b/>
          <w:color w:val="000000"/>
        </w:rPr>
        <w:t>”</w:t>
      </w:r>
      <w:r w:rsidR="00285DA8" w:rsidRPr="00403A8A">
        <w:rPr>
          <w:color w:val="000000"/>
        </w:rPr>
        <w:t xml:space="preserve"> mean</w:t>
      </w:r>
      <w:r w:rsidR="00285DA8">
        <w:rPr>
          <w:color w:val="000000"/>
        </w:rPr>
        <w:t xml:space="preserve">s </w:t>
      </w:r>
      <w:r w:rsidR="00AB0748">
        <w:rPr>
          <w:color w:val="000000"/>
        </w:rPr>
        <w:t xml:space="preserve">for each Monthly Payment Date, </w:t>
      </w:r>
      <w:r w:rsidR="00285DA8">
        <w:rPr>
          <w:color w:val="000000"/>
        </w:rPr>
        <w:t>an amount equal to interest accrued on the Principal Indebtedness at the Interest Rate for the preceding Interest Accrual Period.</w:t>
      </w:r>
    </w:p>
    <w:p w14:paraId="35AC1108" w14:textId="4DEDA3C7" w:rsidR="00285DA8" w:rsidRDefault="00967F70" w:rsidP="00285DA8">
      <w:pPr>
        <w:pStyle w:val="Body"/>
        <w:rPr>
          <w:szCs w:val="22"/>
        </w:rPr>
      </w:pPr>
      <w:r>
        <w:rPr>
          <w:szCs w:val="22"/>
        </w:rPr>
        <w:t>“</w:t>
      </w:r>
      <w:r w:rsidR="00285DA8" w:rsidRPr="0005403C">
        <w:rPr>
          <w:b/>
          <w:szCs w:val="22"/>
        </w:rPr>
        <w:t xml:space="preserve">Monthly </w:t>
      </w:r>
      <w:r w:rsidR="00285DA8">
        <w:rPr>
          <w:b/>
          <w:szCs w:val="22"/>
        </w:rPr>
        <w:t>Payment Date</w:t>
      </w:r>
      <w:r>
        <w:rPr>
          <w:szCs w:val="22"/>
        </w:rPr>
        <w:t>”</w:t>
      </w:r>
      <w:r w:rsidR="00285DA8">
        <w:rPr>
          <w:szCs w:val="22"/>
        </w:rPr>
        <w:t xml:space="preserve"> means, with respect to each Interest Accrual Period, the tenth (10</w:t>
      </w:r>
      <w:r w:rsidR="00285DA8">
        <w:rPr>
          <w:szCs w:val="22"/>
          <w:vertAlign w:val="superscript"/>
        </w:rPr>
        <w:t>th</w:t>
      </w:r>
      <w:r w:rsidR="00285DA8">
        <w:rPr>
          <w:szCs w:val="22"/>
        </w:rPr>
        <w:t xml:space="preserve">) day of the calendar month immediately succeeding such Interest Accrual Period; </w:t>
      </w:r>
      <w:r w:rsidR="00285DA8">
        <w:rPr>
          <w:szCs w:val="22"/>
          <w:u w:val="single"/>
        </w:rPr>
        <w:t>provided</w:t>
      </w:r>
      <w:r w:rsidR="00285DA8">
        <w:rPr>
          <w:szCs w:val="22"/>
        </w:rPr>
        <w:t>, that Lender shall have the right from time to time to change the Monthly Payment Date in connection with a change to the Interest Accrual Period.</w:t>
      </w:r>
    </w:p>
    <w:p w14:paraId="25162165" w14:textId="0AF578D3" w:rsidR="009A2D48" w:rsidRPr="0064245C" w:rsidRDefault="00967F70" w:rsidP="009A2D48">
      <w:pPr>
        <w:pStyle w:val="Body"/>
        <w:rPr>
          <w:szCs w:val="22"/>
        </w:rPr>
      </w:pPr>
      <w:r>
        <w:rPr>
          <w:szCs w:val="22"/>
        </w:rPr>
        <w:t>“</w:t>
      </w:r>
      <w:r w:rsidR="006F7788" w:rsidRPr="006F7788">
        <w:rPr>
          <w:b/>
          <w:szCs w:val="22"/>
        </w:rPr>
        <w:t>Note</w:t>
      </w:r>
      <w:r>
        <w:rPr>
          <w:szCs w:val="22"/>
        </w:rPr>
        <w:t>”</w:t>
      </w:r>
      <w:r w:rsidR="006F7788" w:rsidRPr="006F7788">
        <w:rPr>
          <w:szCs w:val="22"/>
        </w:rPr>
        <w:t xml:space="preserve"> means that certain Secured Promissory Note, of even date herewith, executed by Borrower and payable to the order of Lender, as the same may be amended, modified, extended, renewed, </w:t>
      </w:r>
      <w:proofErr w:type="gramStart"/>
      <w:r w:rsidR="006F7788" w:rsidRPr="006F7788">
        <w:rPr>
          <w:szCs w:val="22"/>
        </w:rPr>
        <w:t>restated</w:t>
      </w:r>
      <w:proofErr w:type="gramEnd"/>
      <w:r w:rsidR="006F7788" w:rsidRPr="006F7788">
        <w:rPr>
          <w:szCs w:val="22"/>
        </w:rPr>
        <w:t xml:space="preserve"> or supplemented from time to time.</w:t>
      </w:r>
    </w:p>
    <w:p w14:paraId="5D0BF017" w14:textId="694095F4" w:rsidR="009A2D48" w:rsidRDefault="00967F70" w:rsidP="009A2D48">
      <w:pPr>
        <w:pStyle w:val="Body"/>
        <w:rPr>
          <w:szCs w:val="22"/>
        </w:rPr>
      </w:pPr>
      <w:bookmarkStart w:id="55" w:name="_DV_M59"/>
      <w:bookmarkEnd w:id="55"/>
      <w:r>
        <w:rPr>
          <w:szCs w:val="22"/>
        </w:rPr>
        <w:t>“</w:t>
      </w:r>
      <w:r w:rsidR="006F7788" w:rsidRPr="006F7788">
        <w:rPr>
          <w:b/>
          <w:szCs w:val="22"/>
        </w:rPr>
        <w:t>Obligations</w:t>
      </w:r>
      <w:r>
        <w:rPr>
          <w:szCs w:val="22"/>
        </w:rPr>
        <w:t>”</w:t>
      </w:r>
      <w:r w:rsidR="006F7788" w:rsidRPr="006F7788">
        <w:rPr>
          <w:szCs w:val="22"/>
        </w:rPr>
        <w:t xml:space="preserve"> means (i) the Indebtedness; plus (ii) the performance of </w:t>
      </w:r>
      <w:proofErr w:type="gramStart"/>
      <w:r w:rsidR="006F7788" w:rsidRPr="006F7788">
        <w:rPr>
          <w:szCs w:val="22"/>
        </w:rPr>
        <w:t>each and every</w:t>
      </w:r>
      <w:proofErr w:type="gramEnd"/>
      <w:r w:rsidR="006F7788" w:rsidRPr="006F7788">
        <w:rPr>
          <w:szCs w:val="22"/>
        </w:rPr>
        <w:t xml:space="preserve"> covenant, condition, and agreement contained in this Agreement and the other Loan Documents, including without limitation, </w:t>
      </w:r>
      <w:r w:rsidR="006B4C24">
        <w:rPr>
          <w:szCs w:val="22"/>
        </w:rPr>
        <w:t>the</w:t>
      </w:r>
      <w:r w:rsidR="006F7788" w:rsidRPr="006F7788">
        <w:rPr>
          <w:szCs w:val="22"/>
        </w:rPr>
        <w:t xml:space="preserve"> Security Instrument whether now or hereafter executed from time to time; plus (iii) any and all Protective Advances made by Lender and any and all other amounts due and owing under the Loan Documents.</w:t>
      </w:r>
    </w:p>
    <w:p w14:paraId="2E067860" w14:textId="2ABCA8F8" w:rsidR="009F2298" w:rsidRDefault="00967F70" w:rsidP="009A2D48">
      <w:pPr>
        <w:pStyle w:val="Body"/>
        <w:rPr>
          <w:szCs w:val="22"/>
        </w:rPr>
      </w:pPr>
      <w:r>
        <w:rPr>
          <w:szCs w:val="22"/>
        </w:rPr>
        <w:t>“</w:t>
      </w:r>
      <w:r w:rsidR="009F2298">
        <w:rPr>
          <w:b/>
          <w:szCs w:val="22"/>
        </w:rPr>
        <w:t>OFAC List</w:t>
      </w:r>
      <w:r>
        <w:rPr>
          <w:b/>
          <w:szCs w:val="22"/>
        </w:rPr>
        <w:t>”</w:t>
      </w:r>
      <w:r w:rsidR="009F2298">
        <w:rPr>
          <w:szCs w:val="22"/>
        </w:rPr>
        <w:t xml:space="preserve"> means the list of specially designated nationals and blocked persons subject to financial sanctions that is maintained by the U.S. Treasury Department, Office of Foreign Assets Control and any other similar list maintained by the U.S. Treasury Department, Office of Foreign Assets Control pursuant to any applicable governmental statutes, laws, rules, orders, regulations, ordinances, judgments, decrees and injunctions of Governmental Authorities, including trade embargo, economic sanctions, or other prohibitions imposed by Executive Order of the President of the United States. The OFAC List currently is accessible at </w:t>
      </w:r>
      <w:hyperlink r:id="rId14" w:history="1">
        <w:r w:rsidR="00F26BB6" w:rsidRPr="009F14B0">
          <w:rPr>
            <w:rStyle w:val="Hyperlink"/>
            <w:szCs w:val="22"/>
          </w:rPr>
          <w:t>http://www.treasury.gov/ofac/downloads/t11sdn.pdf</w:t>
        </w:r>
      </w:hyperlink>
      <w:r w:rsidR="009F2298">
        <w:rPr>
          <w:szCs w:val="22"/>
        </w:rPr>
        <w:t>.</w:t>
      </w:r>
    </w:p>
    <w:p w14:paraId="6DE3E1B5" w14:textId="2957429B" w:rsidR="009A2D48" w:rsidRPr="0064245C" w:rsidRDefault="00967F70" w:rsidP="009A2D48">
      <w:pPr>
        <w:pStyle w:val="Body"/>
        <w:rPr>
          <w:szCs w:val="22"/>
        </w:rPr>
      </w:pPr>
      <w:bookmarkStart w:id="56" w:name="_DV_M60"/>
      <w:bookmarkEnd w:id="56"/>
      <w:r>
        <w:rPr>
          <w:szCs w:val="22"/>
        </w:rPr>
        <w:lastRenderedPageBreak/>
        <w:t>“</w:t>
      </w:r>
      <w:r w:rsidR="006F7788" w:rsidRPr="006F7788">
        <w:rPr>
          <w:b/>
          <w:szCs w:val="22"/>
        </w:rPr>
        <w:t>Organizational Documents</w:t>
      </w:r>
      <w:r>
        <w:rPr>
          <w:szCs w:val="22"/>
        </w:rPr>
        <w:t>”</w:t>
      </w:r>
      <w:r w:rsidR="006F7788" w:rsidRPr="006F7788">
        <w:rPr>
          <w:szCs w:val="22"/>
        </w:rPr>
        <w:t xml:space="preserve"> means, with respect to any Person:  (a) if such Person is a limited liability company, such Person</w:t>
      </w:r>
      <w:r>
        <w:rPr>
          <w:szCs w:val="22"/>
        </w:rPr>
        <w:t>’</w:t>
      </w:r>
      <w:r w:rsidR="006F7788" w:rsidRPr="006F7788">
        <w:rPr>
          <w:szCs w:val="22"/>
        </w:rPr>
        <w:t>s articles of organization, operating agreement and other documents governing the management and operation of such Person; (b) if such Person is a general or limited partnership, such Person</w:t>
      </w:r>
      <w:r>
        <w:rPr>
          <w:szCs w:val="22"/>
        </w:rPr>
        <w:t>’</w:t>
      </w:r>
      <w:r w:rsidR="006F7788" w:rsidRPr="006F7788">
        <w:rPr>
          <w:szCs w:val="22"/>
        </w:rPr>
        <w:t>s certificate of limited partnership, partnership agreement and other documents governing the management and operation of such Person; (c) if such Person is a corporation, such Person</w:t>
      </w:r>
      <w:r>
        <w:rPr>
          <w:szCs w:val="22"/>
        </w:rPr>
        <w:t>’</w:t>
      </w:r>
      <w:r w:rsidR="006F7788" w:rsidRPr="006F7788">
        <w:rPr>
          <w:szCs w:val="22"/>
        </w:rPr>
        <w:t>s articles of incorporation, bylaws and the other documents and instruments governing the management and operation of such Person; (d) if such Person is a trust, such Person</w:t>
      </w:r>
      <w:r>
        <w:rPr>
          <w:szCs w:val="22"/>
        </w:rPr>
        <w:t>’</w:t>
      </w:r>
      <w:r w:rsidR="006F7788" w:rsidRPr="006F7788">
        <w:rPr>
          <w:szCs w:val="22"/>
        </w:rPr>
        <w:t xml:space="preserve">s certificate of trust, trust agreement and the other documents and instruments governing the management and operation of such Person; and (e) if such Person is another type of entity, the documents and instruments pursuant to which such Person is formed, managed and operated; in each case, certified by (i) the applicable Secretary of State (for any Organizational Documents that have been filed with any Secretary of State) or (ii) an </w:t>
      </w:r>
      <w:r w:rsidR="009D3FC1">
        <w:rPr>
          <w:szCs w:val="22"/>
        </w:rPr>
        <w:t>a</w:t>
      </w:r>
      <w:r w:rsidR="006F7788" w:rsidRPr="006F7788">
        <w:rPr>
          <w:szCs w:val="22"/>
        </w:rPr>
        <w:t xml:space="preserve">uthorized </w:t>
      </w:r>
      <w:r w:rsidR="009D3FC1">
        <w:rPr>
          <w:szCs w:val="22"/>
        </w:rPr>
        <w:t>r</w:t>
      </w:r>
      <w:r w:rsidR="006F7788" w:rsidRPr="006F7788">
        <w:rPr>
          <w:szCs w:val="22"/>
        </w:rPr>
        <w:t>epresentative of the Person (for any Organizational Documents that have not been filed with any Secretary of State).</w:t>
      </w:r>
    </w:p>
    <w:p w14:paraId="5A56BE3C" w14:textId="2BFFF7E4" w:rsidR="002B709B" w:rsidRDefault="00967F70" w:rsidP="009A2D48">
      <w:pPr>
        <w:pStyle w:val="Body"/>
        <w:rPr>
          <w:szCs w:val="22"/>
        </w:rPr>
      </w:pPr>
      <w:r>
        <w:rPr>
          <w:szCs w:val="22"/>
        </w:rPr>
        <w:t>“</w:t>
      </w:r>
      <w:r w:rsidR="002B709B">
        <w:rPr>
          <w:b/>
          <w:szCs w:val="22"/>
        </w:rPr>
        <w:t>Origination</w:t>
      </w:r>
      <w:r w:rsidR="002B709B" w:rsidRPr="005B71E6">
        <w:rPr>
          <w:b/>
          <w:szCs w:val="22"/>
        </w:rPr>
        <w:t xml:space="preserve"> Fee</w:t>
      </w:r>
      <w:r>
        <w:rPr>
          <w:szCs w:val="22"/>
        </w:rPr>
        <w:t>”</w:t>
      </w:r>
      <w:r w:rsidR="002B709B" w:rsidRPr="005B71E6">
        <w:rPr>
          <w:szCs w:val="22"/>
        </w:rPr>
        <w:t xml:space="preserve"> me</w:t>
      </w:r>
      <w:r w:rsidR="003B701B">
        <w:rPr>
          <w:szCs w:val="22"/>
        </w:rPr>
        <w:t>ans a fee payable to Lender</w:t>
      </w:r>
      <w:r w:rsidR="00203545">
        <w:rPr>
          <w:szCs w:val="22"/>
        </w:rPr>
        <w:t xml:space="preserve"> on the Closing Date</w:t>
      </w:r>
      <w:r w:rsidR="003B701B">
        <w:rPr>
          <w:szCs w:val="22"/>
        </w:rPr>
        <w:t xml:space="preserve"> in an</w:t>
      </w:r>
      <w:r w:rsidR="002B709B" w:rsidRPr="005B71E6">
        <w:rPr>
          <w:szCs w:val="22"/>
        </w:rPr>
        <w:t xml:space="preserve"> amount equal to </w:t>
      </w:r>
      <w:r w:rsidR="00453CB6" w:rsidRPr="00453CB6">
        <w:rPr>
          <w:szCs w:val="22"/>
        </w:rPr>
        <w:t>{</w:t>
      </w:r>
      <w:proofErr w:type="spellStart"/>
      <w:r w:rsidR="00453CB6" w:rsidRPr="00453CB6">
        <w:rPr>
          <w:szCs w:val="22"/>
        </w:rPr>
        <w:t>Deal__r.CAF_Upfront_Fee__c</w:t>
      </w:r>
      <w:proofErr w:type="spellEnd"/>
      <w:r w:rsidR="00453CB6" w:rsidRPr="00453CB6">
        <w:rPr>
          <w:szCs w:val="22"/>
        </w:rPr>
        <w:t xml:space="preserve"> | </w:t>
      </w:r>
      <w:proofErr w:type="spellStart"/>
      <w:r w:rsidR="00453CB6" w:rsidRPr="00453CB6">
        <w:rPr>
          <w:szCs w:val="22"/>
        </w:rPr>
        <w:t>formatPercentText</w:t>
      </w:r>
      <w:proofErr w:type="spellEnd"/>
      <w:r w:rsidR="00453CB6" w:rsidRPr="00453CB6">
        <w:rPr>
          <w:szCs w:val="22"/>
        </w:rPr>
        <w:t>}</w:t>
      </w:r>
      <w:r w:rsidR="002B709B" w:rsidRPr="007E45C9">
        <w:rPr>
          <w:szCs w:val="22"/>
        </w:rPr>
        <w:t xml:space="preserve"> percent (</w:t>
      </w:r>
      <w:r w:rsidR="00453CB6" w:rsidRPr="00453CB6">
        <w:rPr>
          <w:szCs w:val="22"/>
        </w:rPr>
        <w:t>{</w:t>
      </w:r>
      <w:proofErr w:type="spellStart"/>
      <w:r w:rsidR="00453CB6" w:rsidRPr="00453CB6">
        <w:rPr>
          <w:szCs w:val="22"/>
        </w:rPr>
        <w:t>Deal__r.CAF_Upfront_Fee__</w:t>
      </w:r>
      <w:proofErr w:type="gramStart"/>
      <w:r w:rsidR="00453CB6" w:rsidRPr="00453CB6">
        <w:rPr>
          <w:szCs w:val="22"/>
        </w:rPr>
        <w:t>c</w:t>
      </w:r>
      <w:proofErr w:type="spellEnd"/>
      <w:r w:rsidR="00453CB6" w:rsidRPr="00453CB6">
        <w:rPr>
          <w:szCs w:val="22"/>
        </w:rPr>
        <w:t>}</w:t>
      </w:r>
      <w:r w:rsidR="002B709B" w:rsidRPr="007E45C9">
        <w:rPr>
          <w:szCs w:val="22"/>
        </w:rPr>
        <w:t>%</w:t>
      </w:r>
      <w:proofErr w:type="gramEnd"/>
      <w:r w:rsidR="002B709B" w:rsidRPr="007E45C9">
        <w:rPr>
          <w:szCs w:val="22"/>
        </w:rPr>
        <w:t>)</w:t>
      </w:r>
      <w:r w:rsidR="002B709B" w:rsidRPr="005B71E6">
        <w:rPr>
          <w:szCs w:val="22"/>
        </w:rPr>
        <w:t xml:space="preserve"> of </w:t>
      </w:r>
      <w:r w:rsidR="002B709B">
        <w:rPr>
          <w:szCs w:val="22"/>
        </w:rPr>
        <w:t>the</w:t>
      </w:r>
      <w:r w:rsidR="002B709B" w:rsidRPr="005B71E6">
        <w:rPr>
          <w:szCs w:val="22"/>
        </w:rPr>
        <w:t xml:space="preserve"> </w:t>
      </w:r>
      <w:r w:rsidR="002B709B">
        <w:rPr>
          <w:szCs w:val="22"/>
        </w:rPr>
        <w:t>Loan Amount</w:t>
      </w:r>
      <w:r w:rsidR="002B709B" w:rsidRPr="005B71E6">
        <w:rPr>
          <w:szCs w:val="22"/>
        </w:rPr>
        <w:t xml:space="preserve">, which </w:t>
      </w:r>
      <w:r w:rsidR="002B709B">
        <w:rPr>
          <w:szCs w:val="22"/>
        </w:rPr>
        <w:t>Origination</w:t>
      </w:r>
      <w:r w:rsidR="002B709B" w:rsidRPr="005B71E6">
        <w:rPr>
          <w:szCs w:val="22"/>
        </w:rPr>
        <w:t xml:space="preserve"> Fee shall be fully earned by Lender</w:t>
      </w:r>
      <w:r w:rsidR="003B701B">
        <w:rPr>
          <w:szCs w:val="22"/>
        </w:rPr>
        <w:t xml:space="preserve"> and </w:t>
      </w:r>
      <w:r w:rsidR="001E42FF">
        <w:rPr>
          <w:szCs w:val="22"/>
        </w:rPr>
        <w:t xml:space="preserve">not </w:t>
      </w:r>
      <w:r w:rsidR="003B701B">
        <w:rPr>
          <w:szCs w:val="22"/>
        </w:rPr>
        <w:t>refundable to Borrower</w:t>
      </w:r>
      <w:r w:rsidR="001E42FF">
        <w:rPr>
          <w:szCs w:val="22"/>
        </w:rPr>
        <w:t xml:space="preserve"> for any reason</w:t>
      </w:r>
      <w:r w:rsidR="002B709B" w:rsidRPr="005B71E6">
        <w:rPr>
          <w:szCs w:val="22"/>
        </w:rPr>
        <w:t>.</w:t>
      </w:r>
    </w:p>
    <w:p w14:paraId="4CCCE9C6" w14:textId="100882B3" w:rsidR="00706D69" w:rsidRDefault="00967F70" w:rsidP="009A2D48">
      <w:pPr>
        <w:pStyle w:val="Body"/>
        <w:rPr>
          <w:szCs w:val="22"/>
        </w:rPr>
      </w:pPr>
      <w:bookmarkStart w:id="57" w:name="_DV_M61"/>
      <w:bookmarkEnd w:id="57"/>
      <w:r>
        <w:rPr>
          <w:szCs w:val="22"/>
        </w:rPr>
        <w:t>“</w:t>
      </w:r>
      <w:r w:rsidR="00706D69">
        <w:rPr>
          <w:b/>
          <w:szCs w:val="22"/>
        </w:rPr>
        <w:t>PATRIOT Act</w:t>
      </w:r>
      <w:r>
        <w:rPr>
          <w:szCs w:val="22"/>
        </w:rPr>
        <w:t>”</w:t>
      </w:r>
      <w:r w:rsidR="00706D69">
        <w:rPr>
          <w:szCs w:val="22"/>
        </w:rPr>
        <w:t xml:space="preserve"> means the Uniting and Strengthening America by Providing Appropriate Tools Required to Intercept and Obstruct Terrorism Act (Title III of Pub. L. 107-56 (signed into law October 26, 2001)), as amended from time to time.</w:t>
      </w:r>
    </w:p>
    <w:p w14:paraId="6C3132EF" w14:textId="079EDC6B" w:rsidR="005C1A7D" w:rsidRDefault="00967F70" w:rsidP="009A2D48">
      <w:pPr>
        <w:pStyle w:val="Body"/>
        <w:rPr>
          <w:szCs w:val="22"/>
        </w:rPr>
      </w:pPr>
      <w:r>
        <w:rPr>
          <w:szCs w:val="22"/>
        </w:rPr>
        <w:t>“</w:t>
      </w:r>
      <w:r w:rsidR="005C1A7D" w:rsidRPr="006F7788">
        <w:rPr>
          <w:b/>
          <w:szCs w:val="22"/>
        </w:rPr>
        <w:t>Permitted Exceptions</w:t>
      </w:r>
      <w:r>
        <w:rPr>
          <w:szCs w:val="22"/>
        </w:rPr>
        <w:t>”</w:t>
      </w:r>
      <w:r w:rsidR="005C1A7D" w:rsidRPr="006F7788">
        <w:rPr>
          <w:szCs w:val="22"/>
        </w:rPr>
        <w:t xml:space="preserve"> means </w:t>
      </w:r>
      <w:r w:rsidR="005C1A7D" w:rsidRPr="00AB6788">
        <w:rPr>
          <w:szCs w:val="22"/>
        </w:rPr>
        <w:t xml:space="preserve">(i) the Liens created by the Loan Documents; (ii) all Liens and other matters specifically disclosed on Schedule B of the </w:t>
      </w:r>
      <w:r w:rsidR="005C1A7D">
        <w:rPr>
          <w:szCs w:val="22"/>
        </w:rPr>
        <w:t>Title Insurance Polic</w:t>
      </w:r>
      <w:r w:rsidR="006B4C24">
        <w:rPr>
          <w:szCs w:val="22"/>
        </w:rPr>
        <w:t>y</w:t>
      </w:r>
      <w:r w:rsidR="005C1A7D" w:rsidRPr="00AB6788">
        <w:rPr>
          <w:szCs w:val="22"/>
        </w:rPr>
        <w:t xml:space="preserve"> obtained by Lender with respect to the Propert</w:t>
      </w:r>
      <w:r w:rsidR="006B4C24">
        <w:rPr>
          <w:szCs w:val="22"/>
        </w:rPr>
        <w:t>y</w:t>
      </w:r>
      <w:r w:rsidR="005C1A7D" w:rsidRPr="00AB6788">
        <w:rPr>
          <w:szCs w:val="22"/>
        </w:rPr>
        <w:t xml:space="preserve">; (iii) Liens for Taxes not yet delinquent; (iv) Liens for Taxes or </w:t>
      </w:r>
      <w:r w:rsidR="005C1A7D">
        <w:rPr>
          <w:szCs w:val="22"/>
        </w:rPr>
        <w:t>Impositions</w:t>
      </w:r>
      <w:r w:rsidR="005C1A7D" w:rsidRPr="00AB6788">
        <w:rPr>
          <w:szCs w:val="22"/>
        </w:rPr>
        <w:t xml:space="preserve"> becoming delinquent after the date hereof, in each case only if being diligently contested in good faith and by appropriate proceedings pursuant to an</w:t>
      </w:r>
      <w:r w:rsidR="005C1A7D">
        <w:rPr>
          <w:szCs w:val="22"/>
        </w:rPr>
        <w:t>d</w:t>
      </w:r>
      <w:r w:rsidR="005C1A7D" w:rsidRPr="00AB6788">
        <w:rPr>
          <w:szCs w:val="22"/>
        </w:rPr>
        <w:t xml:space="preserve"> in accordance with </w:t>
      </w:r>
      <w:r w:rsidR="005C1A7D" w:rsidRPr="00094636">
        <w:rPr>
          <w:szCs w:val="22"/>
          <w:u w:val="single"/>
        </w:rPr>
        <w:t xml:space="preserve">Section </w:t>
      </w:r>
      <w:r w:rsidR="00A44144">
        <w:rPr>
          <w:szCs w:val="22"/>
          <w:u w:val="single"/>
        </w:rPr>
        <w:t>5</w:t>
      </w:r>
      <w:r w:rsidR="005C1A7D" w:rsidRPr="00094636">
        <w:rPr>
          <w:szCs w:val="22"/>
          <w:u w:val="single"/>
        </w:rPr>
        <w:t>.12</w:t>
      </w:r>
      <w:r w:rsidR="005C1A7D" w:rsidRPr="00AB6788">
        <w:rPr>
          <w:szCs w:val="22"/>
        </w:rPr>
        <w:t>, (v) any workers</w:t>
      </w:r>
      <w:r>
        <w:rPr>
          <w:szCs w:val="22"/>
        </w:rPr>
        <w:t>’</w:t>
      </w:r>
      <w:r w:rsidR="005C1A7D" w:rsidRPr="00AB6788">
        <w:rPr>
          <w:szCs w:val="22"/>
        </w:rPr>
        <w:t>, mechanics</w:t>
      </w:r>
      <w:r>
        <w:rPr>
          <w:szCs w:val="22"/>
        </w:rPr>
        <w:t>’</w:t>
      </w:r>
      <w:r w:rsidR="005C1A7D" w:rsidRPr="00AB6788">
        <w:rPr>
          <w:szCs w:val="22"/>
        </w:rPr>
        <w:t xml:space="preserve"> or other similar Liens on </w:t>
      </w:r>
      <w:r w:rsidR="00AB0748">
        <w:rPr>
          <w:szCs w:val="22"/>
        </w:rPr>
        <w:t>the</w:t>
      </w:r>
      <w:r w:rsidR="00AB0748" w:rsidRPr="00AB6788">
        <w:rPr>
          <w:szCs w:val="22"/>
        </w:rPr>
        <w:t xml:space="preserve"> </w:t>
      </w:r>
      <w:r w:rsidR="005C1A7D" w:rsidRPr="00AB6788">
        <w:rPr>
          <w:szCs w:val="22"/>
        </w:rPr>
        <w:t xml:space="preserve">Property arising after the date </w:t>
      </w:r>
      <w:r w:rsidR="00F0015F">
        <w:rPr>
          <w:szCs w:val="22"/>
        </w:rPr>
        <w:t xml:space="preserve">the Security Instrument is recorded against </w:t>
      </w:r>
      <w:r w:rsidR="006B4C24">
        <w:rPr>
          <w:szCs w:val="22"/>
        </w:rPr>
        <w:t xml:space="preserve">the </w:t>
      </w:r>
      <w:r w:rsidR="00F0015F">
        <w:rPr>
          <w:szCs w:val="22"/>
        </w:rPr>
        <w:t>Property</w:t>
      </w:r>
      <w:r w:rsidR="005C1A7D" w:rsidRPr="00AB6788">
        <w:rPr>
          <w:szCs w:val="22"/>
        </w:rPr>
        <w:t xml:space="preserve"> that are (a) discharged of record within sixty (60) days of attachment, or by the expiration of such sixty (60) day period, Borrower deposits with Lender an amount that at all times equals at least 125% of the dollar amount of such Lien (including any increases thereto from time to time) or a bond in the aforementioned amount from such surety, and upon such terms and conditions, as is reasonably satisfactory to Lender as security for payment or release of such Lien and (b) if contested, are contested in good faith and by appropriate proceedings pursuant to and in accordance with </w:t>
      </w:r>
      <w:r w:rsidR="005C1A7D" w:rsidRPr="008C1341">
        <w:rPr>
          <w:szCs w:val="22"/>
          <w:u w:val="single"/>
        </w:rPr>
        <w:t xml:space="preserve">Section </w:t>
      </w:r>
      <w:r w:rsidR="00A44144">
        <w:rPr>
          <w:szCs w:val="22"/>
          <w:u w:val="single"/>
        </w:rPr>
        <w:t>5</w:t>
      </w:r>
      <w:r w:rsidR="005C1A7D" w:rsidRPr="008C1341">
        <w:rPr>
          <w:szCs w:val="22"/>
          <w:u w:val="single"/>
        </w:rPr>
        <w:t>.12</w:t>
      </w:r>
      <w:r w:rsidR="005C1A7D">
        <w:rPr>
          <w:szCs w:val="22"/>
        </w:rPr>
        <w:t xml:space="preserve"> and (vi) rights of t</w:t>
      </w:r>
      <w:r w:rsidR="005C1A7D" w:rsidRPr="00AB6788">
        <w:rPr>
          <w:szCs w:val="22"/>
        </w:rPr>
        <w:t>enants as tenants only pursuant to written Leases entered into in conformity with t</w:t>
      </w:r>
      <w:r w:rsidR="005C1A7D">
        <w:rPr>
          <w:szCs w:val="22"/>
        </w:rPr>
        <w:t>he provisions of this Agreement</w:t>
      </w:r>
      <w:r w:rsidR="005C1A7D" w:rsidRPr="006F7788">
        <w:rPr>
          <w:szCs w:val="22"/>
        </w:rPr>
        <w:t>.</w:t>
      </w:r>
    </w:p>
    <w:p w14:paraId="367BEB25" w14:textId="57E11F58" w:rsidR="006B7959" w:rsidRPr="0064245C" w:rsidRDefault="00967F70" w:rsidP="009A2D48">
      <w:pPr>
        <w:pStyle w:val="Body"/>
        <w:rPr>
          <w:szCs w:val="22"/>
        </w:rPr>
      </w:pPr>
      <w:bookmarkStart w:id="58" w:name="_DV_M62"/>
      <w:bookmarkEnd w:id="58"/>
      <w:r>
        <w:rPr>
          <w:szCs w:val="22"/>
        </w:rPr>
        <w:t>“</w:t>
      </w:r>
      <w:r w:rsidR="006F7788" w:rsidRPr="006F7788">
        <w:rPr>
          <w:b/>
          <w:szCs w:val="22"/>
        </w:rPr>
        <w:t>Permits</w:t>
      </w:r>
      <w:r>
        <w:rPr>
          <w:b/>
          <w:szCs w:val="22"/>
        </w:rPr>
        <w:t>”</w:t>
      </w:r>
      <w:r w:rsidR="006F7788" w:rsidRPr="006F7788">
        <w:rPr>
          <w:szCs w:val="22"/>
        </w:rPr>
        <w:t xml:space="preserve"> means all licenses, permits, variances</w:t>
      </w:r>
      <w:r w:rsidR="00D03962">
        <w:rPr>
          <w:szCs w:val="22"/>
        </w:rPr>
        <w:t>, approvals</w:t>
      </w:r>
      <w:r w:rsidR="006F7788" w:rsidRPr="006F7788">
        <w:rPr>
          <w:szCs w:val="22"/>
        </w:rPr>
        <w:t xml:space="preserve"> and certificates used in connection with the ownership, operation, </w:t>
      </w:r>
      <w:r w:rsidR="00D03962">
        <w:rPr>
          <w:szCs w:val="22"/>
        </w:rPr>
        <w:t xml:space="preserve">renovation, repair, </w:t>
      </w:r>
      <w:r w:rsidR="006F7788" w:rsidRPr="006F7788">
        <w:rPr>
          <w:szCs w:val="22"/>
        </w:rPr>
        <w:t>use or occupancy of the Propert</w:t>
      </w:r>
      <w:r w:rsidR="006B4C24">
        <w:rPr>
          <w:szCs w:val="22"/>
        </w:rPr>
        <w:t>y</w:t>
      </w:r>
      <w:r w:rsidR="006F7788" w:rsidRPr="006F7788">
        <w:rPr>
          <w:szCs w:val="22"/>
        </w:rPr>
        <w:t xml:space="preserve"> (including certificates of occupancy, business licenses, state health department licenses, licenses to conduct business and all such other permits, licenses, consents, approvals and rights, obtained from any Governmental Authority or private Person concerning ownership, operation, </w:t>
      </w:r>
      <w:r w:rsidR="00D03962">
        <w:rPr>
          <w:szCs w:val="22"/>
        </w:rPr>
        <w:t xml:space="preserve">renovation, repair, </w:t>
      </w:r>
      <w:r w:rsidR="006F7788" w:rsidRPr="006F7788">
        <w:rPr>
          <w:szCs w:val="22"/>
        </w:rPr>
        <w:t xml:space="preserve">use or occupancy of </w:t>
      </w:r>
      <w:r w:rsidR="006B4C24">
        <w:rPr>
          <w:szCs w:val="22"/>
        </w:rPr>
        <w:t>the</w:t>
      </w:r>
      <w:r w:rsidR="006F7788" w:rsidRPr="006F7788">
        <w:rPr>
          <w:szCs w:val="22"/>
        </w:rPr>
        <w:t xml:space="preserve"> Property).</w:t>
      </w:r>
    </w:p>
    <w:p w14:paraId="4AF8A8B5" w14:textId="26FFE2D6" w:rsidR="009A2D48" w:rsidRPr="0064245C" w:rsidRDefault="00967F70" w:rsidP="009A2D48">
      <w:pPr>
        <w:pStyle w:val="Body"/>
        <w:rPr>
          <w:szCs w:val="22"/>
        </w:rPr>
      </w:pPr>
      <w:r>
        <w:rPr>
          <w:szCs w:val="22"/>
        </w:rPr>
        <w:t>“</w:t>
      </w:r>
      <w:r w:rsidR="006F7788" w:rsidRPr="006F7788">
        <w:rPr>
          <w:b/>
          <w:szCs w:val="22"/>
        </w:rPr>
        <w:t>Person</w:t>
      </w:r>
      <w:r>
        <w:rPr>
          <w:szCs w:val="22"/>
        </w:rPr>
        <w:t>”</w:t>
      </w:r>
      <w:r w:rsidR="006F7788" w:rsidRPr="006F7788">
        <w:rPr>
          <w:szCs w:val="22"/>
        </w:rPr>
        <w:t xml:space="preserve"> means any natural person, unincorporated association, corporation, partnership, joint venture, limited liability company, trust, other legal </w:t>
      </w:r>
      <w:proofErr w:type="gramStart"/>
      <w:r w:rsidR="006F7788" w:rsidRPr="006F7788">
        <w:rPr>
          <w:szCs w:val="22"/>
        </w:rPr>
        <w:t>entity</w:t>
      </w:r>
      <w:proofErr w:type="gramEnd"/>
      <w:r w:rsidR="006F7788" w:rsidRPr="006F7788">
        <w:rPr>
          <w:szCs w:val="22"/>
        </w:rPr>
        <w:t xml:space="preserve"> or any Governmental Authority.</w:t>
      </w:r>
    </w:p>
    <w:p w14:paraId="406CFF6C" w14:textId="4A360C87" w:rsidR="00FA794A" w:rsidRDefault="00967F70" w:rsidP="009A2D48">
      <w:pPr>
        <w:pStyle w:val="Body"/>
        <w:rPr>
          <w:szCs w:val="22"/>
        </w:rPr>
      </w:pPr>
      <w:bookmarkStart w:id="59" w:name="_DV_M63"/>
      <w:bookmarkEnd w:id="59"/>
      <w:r>
        <w:rPr>
          <w:szCs w:val="22"/>
        </w:rPr>
        <w:t>“</w:t>
      </w:r>
      <w:r w:rsidR="00FA794A">
        <w:rPr>
          <w:b/>
          <w:szCs w:val="22"/>
        </w:rPr>
        <w:t>Plan Assets</w:t>
      </w:r>
      <w:r>
        <w:rPr>
          <w:b/>
          <w:szCs w:val="22"/>
        </w:rPr>
        <w:t>”</w:t>
      </w:r>
      <w:r w:rsidR="00FA794A">
        <w:rPr>
          <w:szCs w:val="22"/>
        </w:rPr>
        <w:t xml:space="preserve"> means assets of any (i) employee benefit plan (as defined in Section 3(3) of ERISA) subject to Title I of ERISA, (ii) plan (as defined in Section 4975(e)(1) of the Code) subject to Section 4975 of the Code, or (iii) governmental plan (as defined in Section 3(32) of ERISA) subject to federal, </w:t>
      </w:r>
      <w:proofErr w:type="gramStart"/>
      <w:r w:rsidR="00FA794A">
        <w:rPr>
          <w:szCs w:val="22"/>
        </w:rPr>
        <w:t>state</w:t>
      </w:r>
      <w:proofErr w:type="gramEnd"/>
      <w:r w:rsidR="00FA794A">
        <w:rPr>
          <w:szCs w:val="22"/>
        </w:rPr>
        <w:t xml:space="preserve"> or local laws, rules or regulations substantially similar to Title I of ERISA or Section 4975 of the Code.</w:t>
      </w:r>
    </w:p>
    <w:p w14:paraId="10060664" w14:textId="572869B8" w:rsidR="00FB518E" w:rsidRDefault="00967F70" w:rsidP="009A2D48">
      <w:pPr>
        <w:pStyle w:val="Body"/>
        <w:rPr>
          <w:szCs w:val="22"/>
          <w:u w:val="single"/>
        </w:rPr>
      </w:pPr>
      <w:r>
        <w:rPr>
          <w:b/>
          <w:szCs w:val="22"/>
        </w:rPr>
        <w:lastRenderedPageBreak/>
        <w:t>“</w:t>
      </w:r>
      <w:r w:rsidR="00FB518E">
        <w:rPr>
          <w:b/>
          <w:szCs w:val="22"/>
        </w:rPr>
        <w:t>Policy(</w:t>
      </w:r>
      <w:proofErr w:type="spellStart"/>
      <w:r w:rsidR="00FB518E">
        <w:rPr>
          <w:b/>
          <w:szCs w:val="22"/>
        </w:rPr>
        <w:t>ies</w:t>
      </w:r>
      <w:proofErr w:type="spellEnd"/>
      <w:r w:rsidR="00FB518E">
        <w:rPr>
          <w:b/>
          <w:szCs w:val="22"/>
        </w:rPr>
        <w:t>)</w:t>
      </w:r>
      <w:r>
        <w:rPr>
          <w:b/>
          <w:szCs w:val="22"/>
        </w:rPr>
        <w:t>”</w:t>
      </w:r>
      <w:r w:rsidR="00FB518E">
        <w:rPr>
          <w:b/>
          <w:szCs w:val="22"/>
        </w:rPr>
        <w:t xml:space="preserve"> </w:t>
      </w:r>
      <w:r w:rsidR="00FB518E">
        <w:rPr>
          <w:szCs w:val="22"/>
        </w:rPr>
        <w:t>is defined in</w:t>
      </w:r>
      <w:r w:rsidR="00FB518E" w:rsidRPr="003C4002">
        <w:rPr>
          <w:szCs w:val="22"/>
        </w:rPr>
        <w:t xml:space="preserve"> </w:t>
      </w:r>
      <w:r w:rsidR="00FB518E">
        <w:rPr>
          <w:szCs w:val="22"/>
          <w:u w:val="single"/>
        </w:rPr>
        <w:t>Section 5</w:t>
      </w:r>
      <w:r w:rsidR="00FB518E" w:rsidRPr="00DA76D0">
        <w:rPr>
          <w:szCs w:val="22"/>
          <w:u w:val="single"/>
        </w:rPr>
        <w:t>.2</w:t>
      </w:r>
      <w:r w:rsidR="00FB518E">
        <w:rPr>
          <w:szCs w:val="22"/>
          <w:u w:val="single"/>
        </w:rPr>
        <w:t>.</w:t>
      </w:r>
    </w:p>
    <w:p w14:paraId="522FEDB0" w14:textId="1354814D" w:rsidR="002D6BE5" w:rsidRPr="0064245C" w:rsidRDefault="00967F70" w:rsidP="009A2D48">
      <w:pPr>
        <w:pStyle w:val="Body"/>
        <w:rPr>
          <w:szCs w:val="22"/>
        </w:rPr>
      </w:pPr>
      <w:r>
        <w:rPr>
          <w:szCs w:val="22"/>
        </w:rPr>
        <w:t>“</w:t>
      </w:r>
      <w:r w:rsidR="006F7788" w:rsidRPr="006F7788">
        <w:rPr>
          <w:b/>
          <w:szCs w:val="22"/>
        </w:rPr>
        <w:t>Principal Indebtedness</w:t>
      </w:r>
      <w:r>
        <w:rPr>
          <w:b/>
          <w:szCs w:val="22"/>
        </w:rPr>
        <w:t>”</w:t>
      </w:r>
      <w:r w:rsidR="006F7788" w:rsidRPr="006F7788">
        <w:rPr>
          <w:szCs w:val="22"/>
        </w:rPr>
        <w:t xml:space="preserve"> means the principal balance of the Loan outstanding from time to time.</w:t>
      </w:r>
    </w:p>
    <w:p w14:paraId="092C7A71" w14:textId="7DC8E244" w:rsidR="009A2D48" w:rsidRPr="0064245C" w:rsidRDefault="00967F70" w:rsidP="009A2D48">
      <w:pPr>
        <w:pStyle w:val="Body"/>
        <w:rPr>
          <w:szCs w:val="22"/>
        </w:rPr>
      </w:pPr>
      <w:r>
        <w:rPr>
          <w:szCs w:val="22"/>
        </w:rPr>
        <w:t>“</w:t>
      </w:r>
      <w:r w:rsidR="006F7788" w:rsidRPr="006F7788">
        <w:rPr>
          <w:b/>
          <w:szCs w:val="22"/>
        </w:rPr>
        <w:t>Property</w:t>
      </w:r>
      <w:r>
        <w:rPr>
          <w:szCs w:val="22"/>
        </w:rPr>
        <w:t>”</w:t>
      </w:r>
      <w:r w:rsidR="006F7788" w:rsidRPr="006F7788">
        <w:rPr>
          <w:szCs w:val="22"/>
        </w:rPr>
        <w:t xml:space="preserve"> means </w:t>
      </w:r>
      <w:r w:rsidR="00723F8D">
        <w:rPr>
          <w:szCs w:val="22"/>
        </w:rPr>
        <w:t xml:space="preserve">that certain real property located at </w:t>
      </w:r>
      <w:r w:rsidR="00B9562F" w:rsidRPr="00B9562F">
        <w:rPr>
          <w:szCs w:val="22"/>
        </w:rPr>
        <w:t>{</w:t>
      </w:r>
      <w:proofErr w:type="spellStart"/>
      <w:r w:rsidR="00B9562F" w:rsidRPr="00B9562F">
        <w:rPr>
          <w:szCs w:val="22"/>
        </w:rPr>
        <w:t>Property_Advances__r</w:t>
      </w:r>
      <w:proofErr w:type="spellEnd"/>
      <w:r w:rsidR="00B9562F" w:rsidRPr="00B9562F">
        <w:rPr>
          <w:szCs w:val="22"/>
        </w:rPr>
        <w:t>[0].Property__</w:t>
      </w:r>
      <w:proofErr w:type="spellStart"/>
      <w:r w:rsidR="00B9562F" w:rsidRPr="00B9562F">
        <w:rPr>
          <w:szCs w:val="22"/>
        </w:rPr>
        <w:t>r.Name</w:t>
      </w:r>
      <w:proofErr w:type="spellEnd"/>
      <w:r w:rsidR="00B9562F" w:rsidRPr="00B9562F">
        <w:rPr>
          <w:szCs w:val="22"/>
        </w:rPr>
        <w:t>} {</w:t>
      </w:r>
      <w:proofErr w:type="spellStart"/>
      <w:r w:rsidR="00B9562F" w:rsidRPr="00B9562F">
        <w:rPr>
          <w:szCs w:val="22"/>
        </w:rPr>
        <w:t>Property_Advances__r</w:t>
      </w:r>
      <w:proofErr w:type="spellEnd"/>
      <w:r w:rsidR="00B9562F" w:rsidRPr="00B9562F">
        <w:rPr>
          <w:szCs w:val="22"/>
        </w:rPr>
        <w:t>[0].</w:t>
      </w:r>
      <w:proofErr w:type="spellStart"/>
      <w:r w:rsidR="00B9562F" w:rsidRPr="00B9562F">
        <w:rPr>
          <w:szCs w:val="22"/>
        </w:rPr>
        <w:t>Property__r.City__c</w:t>
      </w:r>
      <w:proofErr w:type="spellEnd"/>
      <w:r w:rsidR="00B9562F" w:rsidRPr="00B9562F">
        <w:rPr>
          <w:szCs w:val="22"/>
        </w:rPr>
        <w:t>}, {</w:t>
      </w:r>
      <w:proofErr w:type="spellStart"/>
      <w:r w:rsidR="00B9562F" w:rsidRPr="00B9562F">
        <w:rPr>
          <w:szCs w:val="22"/>
        </w:rPr>
        <w:t>Property_Advances__r</w:t>
      </w:r>
      <w:proofErr w:type="spellEnd"/>
      <w:r w:rsidR="00B9562F" w:rsidRPr="00B9562F">
        <w:rPr>
          <w:szCs w:val="22"/>
        </w:rPr>
        <w:t>[0].</w:t>
      </w:r>
      <w:proofErr w:type="spellStart"/>
      <w:r w:rsidR="00B9562F" w:rsidRPr="00B9562F">
        <w:rPr>
          <w:szCs w:val="22"/>
        </w:rPr>
        <w:t>Property__r.State__c</w:t>
      </w:r>
      <w:proofErr w:type="spellEnd"/>
      <w:r w:rsidR="00B9562F" w:rsidRPr="00B9562F">
        <w:rPr>
          <w:szCs w:val="22"/>
        </w:rPr>
        <w:t>} {</w:t>
      </w:r>
      <w:proofErr w:type="spellStart"/>
      <w:r w:rsidR="00B9562F" w:rsidRPr="00B9562F">
        <w:rPr>
          <w:szCs w:val="22"/>
        </w:rPr>
        <w:t>Property_Advances__r</w:t>
      </w:r>
      <w:proofErr w:type="spellEnd"/>
      <w:r w:rsidR="00B9562F" w:rsidRPr="00B9562F">
        <w:rPr>
          <w:szCs w:val="22"/>
        </w:rPr>
        <w:t>[0].Property__r.</w:t>
      </w:r>
      <w:proofErr w:type="spellStart"/>
      <w:r w:rsidR="00B9562F" w:rsidRPr="00B9562F">
        <w:rPr>
          <w:szCs w:val="22"/>
        </w:rPr>
        <w:t>ZipCode</w:t>
      </w:r>
      <w:proofErr w:type="spellEnd"/>
      <w:r w:rsidR="00B9562F" w:rsidRPr="00B9562F">
        <w:rPr>
          <w:szCs w:val="22"/>
        </w:rPr>
        <w:t>__c}</w:t>
      </w:r>
      <w:r w:rsidR="00723F8D">
        <w:rPr>
          <w:szCs w:val="22"/>
        </w:rPr>
        <w:t xml:space="preserve"> and more particularly described on Exhibit A to the Security Instrument</w:t>
      </w:r>
      <w:r w:rsidR="006F7788" w:rsidRPr="006F7788">
        <w:rPr>
          <w:szCs w:val="22"/>
        </w:rPr>
        <w:t>.</w:t>
      </w:r>
    </w:p>
    <w:p w14:paraId="0A61EB9D" w14:textId="5C51D22F" w:rsidR="009A2D48" w:rsidRPr="0064245C" w:rsidRDefault="00967F70" w:rsidP="009A2D48">
      <w:pPr>
        <w:pStyle w:val="Body"/>
        <w:rPr>
          <w:szCs w:val="22"/>
        </w:rPr>
      </w:pPr>
      <w:bookmarkStart w:id="60" w:name="_DV_M64"/>
      <w:bookmarkEnd w:id="60"/>
      <w:r>
        <w:rPr>
          <w:szCs w:val="22"/>
        </w:rPr>
        <w:t>“</w:t>
      </w:r>
      <w:r w:rsidR="006F7788" w:rsidRPr="006F7788">
        <w:rPr>
          <w:b/>
          <w:szCs w:val="22"/>
        </w:rPr>
        <w:t>Property Documents</w:t>
      </w:r>
      <w:r>
        <w:rPr>
          <w:szCs w:val="22"/>
        </w:rPr>
        <w:t>”</w:t>
      </w:r>
      <w:r w:rsidR="006F7788" w:rsidRPr="006F7788">
        <w:rPr>
          <w:szCs w:val="22"/>
        </w:rPr>
        <w:t xml:space="preserve"> means collectively the Permitted Exceptions, </w:t>
      </w:r>
      <w:r w:rsidR="00857D8B" w:rsidRPr="006F7788">
        <w:rPr>
          <w:szCs w:val="22"/>
        </w:rPr>
        <w:t xml:space="preserve">any </w:t>
      </w:r>
      <w:r w:rsidR="00857D8B">
        <w:rPr>
          <w:szCs w:val="22"/>
        </w:rPr>
        <w:t>reciprocal easement agreement, declaration of covenants, conditions, restrictions, condominium declaration or condominium arrangement</w:t>
      </w:r>
      <w:r w:rsidR="00857D8B" w:rsidRPr="006F7788">
        <w:rPr>
          <w:szCs w:val="22"/>
        </w:rPr>
        <w:t xml:space="preserve"> </w:t>
      </w:r>
      <w:r w:rsidR="006F7788" w:rsidRPr="006F7788">
        <w:rPr>
          <w:szCs w:val="22"/>
        </w:rPr>
        <w:t xml:space="preserve">and </w:t>
      </w:r>
      <w:r w:rsidR="00857D8B">
        <w:rPr>
          <w:szCs w:val="22"/>
        </w:rPr>
        <w:t xml:space="preserve">any </w:t>
      </w:r>
      <w:r w:rsidR="006F7788" w:rsidRPr="006F7788">
        <w:rPr>
          <w:szCs w:val="22"/>
        </w:rPr>
        <w:t>easements, reciprocal operating agreements, restrictive covenants, management agreements, leases, agreements regarding utilities and other agreements affecting or governing the operation</w:t>
      </w:r>
      <w:r w:rsidR="001C0F7A">
        <w:rPr>
          <w:szCs w:val="22"/>
        </w:rPr>
        <w:t>,</w:t>
      </w:r>
      <w:r w:rsidR="006F7788" w:rsidRPr="006F7788">
        <w:rPr>
          <w:szCs w:val="22"/>
        </w:rPr>
        <w:t xml:space="preserve"> management</w:t>
      </w:r>
      <w:r w:rsidR="001C0F7A">
        <w:rPr>
          <w:szCs w:val="22"/>
        </w:rPr>
        <w:t xml:space="preserve"> or permitted uses</w:t>
      </w:r>
      <w:r w:rsidR="006F7788" w:rsidRPr="006F7788">
        <w:rPr>
          <w:szCs w:val="22"/>
        </w:rPr>
        <w:t xml:space="preserve"> of </w:t>
      </w:r>
      <w:r w:rsidR="00723F8D">
        <w:rPr>
          <w:szCs w:val="22"/>
        </w:rPr>
        <w:t xml:space="preserve">the </w:t>
      </w:r>
      <w:r w:rsidR="006F7788" w:rsidRPr="006F7788">
        <w:rPr>
          <w:szCs w:val="22"/>
        </w:rPr>
        <w:t>Property.</w:t>
      </w:r>
    </w:p>
    <w:p w14:paraId="6998A01A" w14:textId="7810B299" w:rsidR="009A2D48" w:rsidRPr="0064245C" w:rsidRDefault="00967F70" w:rsidP="009A2D48">
      <w:pPr>
        <w:pStyle w:val="Body"/>
        <w:rPr>
          <w:szCs w:val="22"/>
        </w:rPr>
      </w:pPr>
      <w:bookmarkStart w:id="61" w:name="_DV_M65"/>
      <w:bookmarkEnd w:id="61"/>
      <w:r>
        <w:rPr>
          <w:szCs w:val="22"/>
        </w:rPr>
        <w:t>“</w:t>
      </w:r>
      <w:r w:rsidR="006F7788" w:rsidRPr="006F7788">
        <w:rPr>
          <w:b/>
          <w:szCs w:val="22"/>
        </w:rPr>
        <w:t>Protective Advances</w:t>
      </w:r>
      <w:r>
        <w:rPr>
          <w:szCs w:val="22"/>
        </w:rPr>
        <w:t>”</w:t>
      </w:r>
      <w:r w:rsidR="006F7788" w:rsidRPr="006F7788">
        <w:rPr>
          <w:szCs w:val="22"/>
        </w:rPr>
        <w:t xml:space="preserve"> means all sums expended by Lender:  (a) to protect the priority, validity and enforceability of the Lien of </w:t>
      </w:r>
      <w:r w:rsidR="00723F8D">
        <w:rPr>
          <w:szCs w:val="22"/>
        </w:rPr>
        <w:t>the</w:t>
      </w:r>
      <w:r w:rsidR="006F7788" w:rsidRPr="006F7788">
        <w:rPr>
          <w:szCs w:val="22"/>
        </w:rPr>
        <w:t xml:space="preserve"> Security Instrument and any and all other Loan Documents encumbering any of the Collateral; (b) to protect or preserve the value or the security of any of the Collateral, including without limitation, payment of Taxes, Impositions, Insurance Premiums, and any amounts expended in accordance with </w:t>
      </w:r>
      <w:r w:rsidR="006F7788" w:rsidRPr="006F7788">
        <w:rPr>
          <w:szCs w:val="22"/>
          <w:u w:val="single"/>
        </w:rPr>
        <w:t>Section </w:t>
      </w:r>
      <w:r w:rsidR="00A44144">
        <w:rPr>
          <w:szCs w:val="22"/>
          <w:u w:val="single"/>
        </w:rPr>
        <w:t>7</w:t>
      </w:r>
      <w:r w:rsidR="006F7788" w:rsidRPr="006F7788">
        <w:rPr>
          <w:szCs w:val="22"/>
          <w:u w:val="single"/>
        </w:rPr>
        <w:t>.2</w:t>
      </w:r>
      <w:r w:rsidR="006F7788" w:rsidRPr="006F7788">
        <w:rPr>
          <w:szCs w:val="22"/>
        </w:rPr>
        <w:t xml:space="preserve"> of this Agreement; (c) if a receiver is appointed for the Borrower or the Propert</w:t>
      </w:r>
      <w:r w:rsidR="00723F8D">
        <w:rPr>
          <w:szCs w:val="22"/>
        </w:rPr>
        <w:t>y</w:t>
      </w:r>
      <w:r w:rsidR="006F7788" w:rsidRPr="006F7788">
        <w:rPr>
          <w:szCs w:val="22"/>
        </w:rPr>
        <w:t xml:space="preserve"> at the request of Lender, amounts expended in connection with the ownership of the Propert</w:t>
      </w:r>
      <w:r w:rsidR="00723F8D">
        <w:rPr>
          <w:szCs w:val="22"/>
        </w:rPr>
        <w:t>y</w:t>
      </w:r>
      <w:r w:rsidR="006F7788" w:rsidRPr="006F7788">
        <w:rPr>
          <w:szCs w:val="22"/>
        </w:rPr>
        <w:t xml:space="preserve"> or to complete, lease, sell or operate the Improvements or the Propert</w:t>
      </w:r>
      <w:r w:rsidR="00723F8D">
        <w:rPr>
          <w:szCs w:val="22"/>
        </w:rPr>
        <w:t>y</w:t>
      </w:r>
      <w:r w:rsidR="00210EDF">
        <w:rPr>
          <w:szCs w:val="22"/>
        </w:rPr>
        <w:t>;</w:t>
      </w:r>
      <w:r w:rsidR="006F7788" w:rsidRPr="006F7788">
        <w:rPr>
          <w:szCs w:val="22"/>
        </w:rPr>
        <w:t xml:space="preserve"> and (d) any other amount advanced by Lender and permitted by law to be secured as an additional or protective advance.</w:t>
      </w:r>
    </w:p>
    <w:p w14:paraId="1F42FCE2" w14:textId="77777777" w:rsidR="00963443" w:rsidRDefault="00967F70" w:rsidP="00963443">
      <w:pPr>
        <w:pStyle w:val="Body"/>
        <w:rPr>
          <w:szCs w:val="22"/>
        </w:rPr>
      </w:pPr>
      <w:r>
        <w:rPr>
          <w:szCs w:val="22"/>
        </w:rPr>
        <w:t>“</w:t>
      </w:r>
      <w:r w:rsidR="00963443" w:rsidRPr="00AE56BF">
        <w:rPr>
          <w:b/>
          <w:szCs w:val="22"/>
        </w:rPr>
        <w:t>Regulatory Change</w:t>
      </w:r>
      <w:r>
        <w:rPr>
          <w:szCs w:val="22"/>
        </w:rPr>
        <w:t>”</w:t>
      </w:r>
      <w:r w:rsidR="00963443" w:rsidRPr="00AE56BF">
        <w:rPr>
          <w:szCs w:val="22"/>
        </w:rPr>
        <w:t xml:space="preserve"> means any change after the </w:t>
      </w:r>
      <w:r w:rsidR="00723F8D">
        <w:rPr>
          <w:szCs w:val="22"/>
        </w:rPr>
        <w:t>Closing</w:t>
      </w:r>
      <w:r w:rsidR="00723F8D" w:rsidRPr="00AE56BF">
        <w:rPr>
          <w:szCs w:val="22"/>
        </w:rPr>
        <w:t xml:space="preserve"> </w:t>
      </w:r>
      <w:r w:rsidR="00963443" w:rsidRPr="00AE56BF">
        <w:rPr>
          <w:szCs w:val="22"/>
        </w:rPr>
        <w:t>Date in Legal Requirements or the adoption or the making, after such date, of any interpretations, directives or requests applying to Lender, or any Person in Control of Lender or to a class of banks or companies Controlling banks of or under any Legal Requirements by any court or Governmental Authority.</w:t>
      </w:r>
    </w:p>
    <w:p w14:paraId="2D8F4720" w14:textId="238DB748" w:rsidR="006C3E58" w:rsidRPr="0064245C" w:rsidRDefault="00967F70" w:rsidP="009A2D48">
      <w:pPr>
        <w:pStyle w:val="Body"/>
        <w:rPr>
          <w:szCs w:val="22"/>
        </w:rPr>
      </w:pPr>
      <w:bookmarkStart w:id="62" w:name="_DV_M66"/>
      <w:bookmarkEnd w:id="62"/>
      <w:r>
        <w:rPr>
          <w:szCs w:val="22"/>
        </w:rPr>
        <w:t>“</w:t>
      </w:r>
      <w:r w:rsidR="006F7788" w:rsidRPr="006F7788">
        <w:rPr>
          <w:b/>
          <w:szCs w:val="22"/>
        </w:rPr>
        <w:t>Rents</w:t>
      </w:r>
      <w:r>
        <w:rPr>
          <w:szCs w:val="22"/>
        </w:rPr>
        <w:t>”</w:t>
      </w:r>
      <w:r w:rsidR="006F7788" w:rsidRPr="006F7788">
        <w:rPr>
          <w:szCs w:val="22"/>
        </w:rPr>
        <w:t xml:space="preserve"> means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w:t>
      </w:r>
    </w:p>
    <w:p w14:paraId="6CA86380" w14:textId="036D0716" w:rsidR="00E70903" w:rsidRDefault="00967F70" w:rsidP="00E70903">
      <w:pPr>
        <w:pStyle w:val="Body"/>
        <w:rPr>
          <w:szCs w:val="22"/>
        </w:rPr>
      </w:pPr>
      <w:r>
        <w:rPr>
          <w:szCs w:val="22"/>
        </w:rPr>
        <w:t>“</w:t>
      </w:r>
      <w:r w:rsidR="00E70903">
        <w:rPr>
          <w:b/>
          <w:szCs w:val="22"/>
        </w:rPr>
        <w:t>Restoration</w:t>
      </w:r>
      <w:r>
        <w:rPr>
          <w:szCs w:val="22"/>
        </w:rPr>
        <w:t>”</w:t>
      </w:r>
      <w:r w:rsidR="00E70903">
        <w:rPr>
          <w:szCs w:val="22"/>
        </w:rPr>
        <w:t xml:space="preserve"> means the repair and restoration of </w:t>
      </w:r>
      <w:r w:rsidR="002A3343">
        <w:rPr>
          <w:szCs w:val="22"/>
        </w:rPr>
        <w:t>the</w:t>
      </w:r>
      <w:r w:rsidR="00E70903">
        <w:rPr>
          <w:szCs w:val="22"/>
        </w:rPr>
        <w:t xml:space="preserve"> Property after a Casualty or Condemnation as nearly as possible to the condition </w:t>
      </w:r>
      <w:r w:rsidR="00723F8D">
        <w:rPr>
          <w:szCs w:val="22"/>
        </w:rPr>
        <w:t xml:space="preserve">the </w:t>
      </w:r>
      <w:r w:rsidR="00E70903">
        <w:rPr>
          <w:szCs w:val="22"/>
        </w:rPr>
        <w:t>Property was in immediately prior to such Casualty or Condemnation, with such material alterations as may be approved by Lender, which such approval shall not to be unreasonably withheld.</w:t>
      </w:r>
    </w:p>
    <w:p w14:paraId="12FE0D47" w14:textId="38658591" w:rsidR="00E70903" w:rsidRDefault="00967F70" w:rsidP="00E70903">
      <w:pPr>
        <w:pStyle w:val="Body"/>
        <w:rPr>
          <w:szCs w:val="22"/>
        </w:rPr>
      </w:pPr>
      <w:r>
        <w:rPr>
          <w:szCs w:val="22"/>
        </w:rPr>
        <w:t>“</w:t>
      </w:r>
      <w:r w:rsidR="00E70903">
        <w:rPr>
          <w:b/>
          <w:szCs w:val="22"/>
        </w:rPr>
        <w:t>Restoration Conditions</w:t>
      </w:r>
      <w:r>
        <w:rPr>
          <w:szCs w:val="22"/>
        </w:rPr>
        <w:t>”</w:t>
      </w:r>
      <w:r w:rsidR="00E70903">
        <w:rPr>
          <w:szCs w:val="22"/>
        </w:rPr>
        <w:t xml:space="preserve"> means (a) no Event of Default shall have occurred and be continuing, (b) within thirty (30) days after the occurrence of the Casualty or Condemnation, Borrower delivers to Lender a written undertaking to expeditiously commence and to satisfactorily complete with due diligence the Restoration of the Property in accordance with the terms of this Agreement, (c) Lender shall be satisfied that any debt service and operating deficits which will be incurred with respect to the Property as a result of the occurrence of the Casualty will be covered out of (i) the applicable Loss Proceeds or (ii) by other funds of Borrower; (d) Lender shall be satisfied that the Restoration will be completed on or before the earliest of (i) two (2) months prior to the </w:t>
      </w:r>
      <w:r w:rsidR="00723F8D">
        <w:rPr>
          <w:szCs w:val="22"/>
        </w:rPr>
        <w:t>Maturity</w:t>
      </w:r>
      <w:r w:rsidR="00E70903">
        <w:rPr>
          <w:szCs w:val="22"/>
        </w:rPr>
        <w:t xml:space="preserve"> Date or (ii) such time as may be required under applicable Legal Requirements and (e) the Loss Proceeds together with any Loss Proceeds Deficiency deposited by Borrower with Lender are sufficient to cover the cost of the Restoration, as determined by Lender.</w:t>
      </w:r>
    </w:p>
    <w:p w14:paraId="3750264C" w14:textId="0E2A2F28" w:rsidR="00E70903" w:rsidRPr="0064245C" w:rsidRDefault="00967F70" w:rsidP="00E70903">
      <w:pPr>
        <w:pStyle w:val="Body"/>
        <w:rPr>
          <w:szCs w:val="22"/>
        </w:rPr>
      </w:pPr>
      <w:r>
        <w:rPr>
          <w:szCs w:val="22"/>
        </w:rPr>
        <w:lastRenderedPageBreak/>
        <w:t>“</w:t>
      </w:r>
      <w:r w:rsidR="00E70903">
        <w:rPr>
          <w:b/>
          <w:szCs w:val="22"/>
        </w:rPr>
        <w:t>Restoration Threshold Amount</w:t>
      </w:r>
      <w:r>
        <w:rPr>
          <w:szCs w:val="22"/>
        </w:rPr>
        <w:t>”</w:t>
      </w:r>
      <w:r w:rsidR="00E70903">
        <w:rPr>
          <w:szCs w:val="22"/>
        </w:rPr>
        <w:t xml:space="preserve"> means, as of any date of determination, an amount equal to ten percent (10%) of the </w:t>
      </w:r>
      <w:r w:rsidR="002053C6">
        <w:rPr>
          <w:szCs w:val="22"/>
        </w:rPr>
        <w:t>Loan Amount</w:t>
      </w:r>
      <w:r w:rsidR="00E70903">
        <w:rPr>
          <w:szCs w:val="22"/>
        </w:rPr>
        <w:t>.</w:t>
      </w:r>
    </w:p>
    <w:p w14:paraId="18DA12B8" w14:textId="08273A7C" w:rsidR="00B31BD4" w:rsidRPr="0064245C" w:rsidRDefault="00967F70" w:rsidP="009A2D48">
      <w:pPr>
        <w:pStyle w:val="Body"/>
        <w:rPr>
          <w:szCs w:val="22"/>
        </w:rPr>
      </w:pPr>
      <w:r>
        <w:rPr>
          <w:szCs w:val="22"/>
        </w:rPr>
        <w:t>“</w:t>
      </w:r>
      <w:r w:rsidR="006F7788" w:rsidRPr="006F7788">
        <w:rPr>
          <w:b/>
          <w:szCs w:val="22"/>
        </w:rPr>
        <w:t>Restricted Part</w:t>
      </w:r>
      <w:r w:rsidR="00ED65F4">
        <w:rPr>
          <w:b/>
          <w:szCs w:val="22"/>
        </w:rPr>
        <w:t>ies</w:t>
      </w:r>
      <w:r>
        <w:rPr>
          <w:szCs w:val="22"/>
        </w:rPr>
        <w:t>”</w:t>
      </w:r>
      <w:r w:rsidR="006F7788" w:rsidRPr="006F7788">
        <w:rPr>
          <w:szCs w:val="22"/>
        </w:rPr>
        <w:t xml:space="preserve"> means</w:t>
      </w:r>
      <w:r w:rsidR="00ED65F4">
        <w:rPr>
          <w:szCs w:val="22"/>
        </w:rPr>
        <w:t>, collectively,</w:t>
      </w:r>
      <w:r w:rsidR="006F7788" w:rsidRPr="006F7788">
        <w:rPr>
          <w:szCs w:val="22"/>
        </w:rPr>
        <w:t xml:space="preserve"> </w:t>
      </w:r>
      <w:r w:rsidR="00B55574" w:rsidRPr="006F7788">
        <w:rPr>
          <w:szCs w:val="22"/>
        </w:rPr>
        <w:t>Borrower</w:t>
      </w:r>
      <w:r w:rsidR="00B55574">
        <w:rPr>
          <w:szCs w:val="22"/>
        </w:rPr>
        <w:t xml:space="preserve"> and the other Loan Parties, and</w:t>
      </w:r>
      <w:r w:rsidR="00B55574" w:rsidRPr="006F7788">
        <w:rPr>
          <w:szCs w:val="22"/>
        </w:rPr>
        <w:t xml:space="preserve"> any partner, member, shareholder, non-member manager, </w:t>
      </w:r>
      <w:r w:rsidR="00B55574">
        <w:rPr>
          <w:szCs w:val="22"/>
        </w:rPr>
        <w:t>and</w:t>
      </w:r>
      <w:r w:rsidR="00B55574" w:rsidRPr="006F7788">
        <w:rPr>
          <w:szCs w:val="22"/>
        </w:rPr>
        <w:t xml:space="preserve"> any </w:t>
      </w:r>
      <w:r w:rsidR="00B55574">
        <w:rPr>
          <w:szCs w:val="22"/>
        </w:rPr>
        <w:t xml:space="preserve">other </w:t>
      </w:r>
      <w:r w:rsidR="00B55574" w:rsidRPr="006F7788">
        <w:rPr>
          <w:szCs w:val="22"/>
        </w:rPr>
        <w:t>direct or indirect legal or beneficial owner of Borrower</w:t>
      </w:r>
      <w:r w:rsidR="00B55574">
        <w:rPr>
          <w:szCs w:val="22"/>
        </w:rPr>
        <w:t>, any other Loan Party and any non-member manager of Borrower or any other Loan Party</w:t>
      </w:r>
      <w:r w:rsidR="00ED65F4">
        <w:rPr>
          <w:szCs w:val="22"/>
        </w:rPr>
        <w:t xml:space="preserve">, each of which shall be individually a </w:t>
      </w:r>
      <w:r>
        <w:rPr>
          <w:szCs w:val="22"/>
        </w:rPr>
        <w:t>“</w:t>
      </w:r>
      <w:r w:rsidR="005B71E6" w:rsidRPr="005B71E6">
        <w:rPr>
          <w:b/>
          <w:szCs w:val="22"/>
        </w:rPr>
        <w:t>Restricted Party</w:t>
      </w:r>
      <w:r>
        <w:rPr>
          <w:szCs w:val="22"/>
        </w:rPr>
        <w:t>”</w:t>
      </w:r>
      <w:r w:rsidR="00ED65F4">
        <w:rPr>
          <w:szCs w:val="22"/>
        </w:rPr>
        <w:t>.</w:t>
      </w:r>
    </w:p>
    <w:p w14:paraId="010CDFE9" w14:textId="3F8718ED" w:rsidR="00EA4394" w:rsidRPr="0064245C" w:rsidRDefault="00967F70" w:rsidP="009A2D48">
      <w:pPr>
        <w:pStyle w:val="Body"/>
        <w:rPr>
          <w:szCs w:val="22"/>
        </w:rPr>
      </w:pPr>
      <w:r>
        <w:rPr>
          <w:szCs w:val="22"/>
        </w:rPr>
        <w:t>“</w:t>
      </w:r>
      <w:r w:rsidR="006F7788" w:rsidRPr="006F7788">
        <w:rPr>
          <w:b/>
          <w:szCs w:val="22"/>
        </w:rPr>
        <w:t>Revenues</w:t>
      </w:r>
      <w:r>
        <w:rPr>
          <w:szCs w:val="22"/>
        </w:rPr>
        <w:t>”</w:t>
      </w:r>
      <w:r w:rsidR="006F7788" w:rsidRPr="006F7788">
        <w:rPr>
          <w:szCs w:val="22"/>
        </w:rPr>
        <w:t xml:space="preserve"> means all rents, rent equivalents, moneys payable as damages pursuant to a Lease or in lieu of rents (including lease termination fees), royalties, revenues, deposits (including security, utility and other deposits that have been forfeited), charges for services rendered, and other consideration of whatever form or nature received by or paid to or for the account of or benefit of Borrower from any and all sources including proceeds from the sale, lease, license, concession or other grant of the right of the use and occupancy of property or rendering of services by Borrower and proceeds, if any, from business interruption or other loss of income insurance.</w:t>
      </w:r>
    </w:p>
    <w:p w14:paraId="65F6908F" w14:textId="2EB0D17E" w:rsidR="00576408" w:rsidRPr="0064245C" w:rsidRDefault="00967F70" w:rsidP="009A2D48">
      <w:pPr>
        <w:pStyle w:val="Body"/>
        <w:rPr>
          <w:szCs w:val="22"/>
        </w:rPr>
      </w:pPr>
      <w:r>
        <w:rPr>
          <w:szCs w:val="22"/>
        </w:rPr>
        <w:t>“</w:t>
      </w:r>
      <w:r w:rsidR="00822EED" w:rsidRPr="00822EED">
        <w:rPr>
          <w:b/>
          <w:szCs w:val="22"/>
        </w:rPr>
        <w:t>Security Instrument</w:t>
      </w:r>
      <w:r>
        <w:rPr>
          <w:szCs w:val="22"/>
        </w:rPr>
        <w:t>”</w:t>
      </w:r>
      <w:r w:rsidR="00822EED" w:rsidRPr="00822EED">
        <w:rPr>
          <w:szCs w:val="22"/>
        </w:rPr>
        <w:t xml:space="preserve"> means the mortgage, deed of trust, trust deed, deed to secure debt or security deed, as applicable, executed by Borrower in favor of Lender and recorded against </w:t>
      </w:r>
      <w:r w:rsidR="00723F8D">
        <w:rPr>
          <w:szCs w:val="22"/>
        </w:rPr>
        <w:t>the Property</w:t>
      </w:r>
      <w:r w:rsidR="00822EED" w:rsidRPr="00822EED">
        <w:rPr>
          <w:szCs w:val="22"/>
        </w:rPr>
        <w:t>, as the same may be amended, supplemented, or amended and restated from time to time.</w:t>
      </w:r>
    </w:p>
    <w:p w14:paraId="3F14B084" w14:textId="4D3C24DD" w:rsidR="00405CC1" w:rsidRDefault="00967F70" w:rsidP="00405CC1">
      <w:pPr>
        <w:pStyle w:val="Body"/>
        <w:rPr>
          <w:szCs w:val="22"/>
        </w:rPr>
      </w:pPr>
      <w:r>
        <w:rPr>
          <w:szCs w:val="22"/>
        </w:rPr>
        <w:t>“</w:t>
      </w:r>
      <w:r w:rsidR="00822EED" w:rsidRPr="00822EED">
        <w:rPr>
          <w:b/>
          <w:szCs w:val="22"/>
        </w:rPr>
        <w:t>Security Deposits</w:t>
      </w:r>
      <w:r>
        <w:rPr>
          <w:szCs w:val="22"/>
        </w:rPr>
        <w:t>”</w:t>
      </w:r>
      <w:r w:rsidR="00822EED" w:rsidRPr="00822EED">
        <w:rPr>
          <w:szCs w:val="22"/>
        </w:rPr>
        <w:t xml:space="preserve"> means all security deposits held or to be held with respect to </w:t>
      </w:r>
      <w:r w:rsidR="00723F8D">
        <w:rPr>
          <w:szCs w:val="22"/>
        </w:rPr>
        <w:t>the</w:t>
      </w:r>
      <w:r w:rsidR="00723F8D" w:rsidRPr="00822EED">
        <w:rPr>
          <w:szCs w:val="22"/>
        </w:rPr>
        <w:t xml:space="preserve"> </w:t>
      </w:r>
      <w:r w:rsidR="00822EED" w:rsidRPr="00822EED">
        <w:rPr>
          <w:szCs w:val="22"/>
        </w:rPr>
        <w:t xml:space="preserve">Property, pursuant to </w:t>
      </w:r>
      <w:r w:rsidR="00723F8D">
        <w:rPr>
          <w:szCs w:val="22"/>
        </w:rPr>
        <w:t>any</w:t>
      </w:r>
      <w:r w:rsidR="00822EED" w:rsidRPr="00822EED">
        <w:rPr>
          <w:szCs w:val="22"/>
        </w:rPr>
        <w:t xml:space="preserve"> Lease</w:t>
      </w:r>
      <w:r w:rsidR="00405CC1">
        <w:rPr>
          <w:szCs w:val="22"/>
        </w:rPr>
        <w:t xml:space="preserve"> (including bonds or letters of credit being held in lieu of cash security deposits)</w:t>
      </w:r>
      <w:r w:rsidR="00405CC1" w:rsidRPr="00822EED">
        <w:rPr>
          <w:szCs w:val="22"/>
        </w:rPr>
        <w:t>.</w:t>
      </w:r>
    </w:p>
    <w:p w14:paraId="17C492D8" w14:textId="01163473" w:rsidR="006C3E58" w:rsidRDefault="00967F70" w:rsidP="009A2D48">
      <w:pPr>
        <w:pStyle w:val="Body"/>
        <w:rPr>
          <w:szCs w:val="22"/>
        </w:rPr>
      </w:pPr>
      <w:r>
        <w:rPr>
          <w:szCs w:val="22"/>
        </w:rPr>
        <w:t>“</w:t>
      </w:r>
      <w:r w:rsidR="00405CC1" w:rsidRPr="00C46498">
        <w:rPr>
          <w:b/>
          <w:szCs w:val="22"/>
        </w:rPr>
        <w:t>Security Deposit Account</w:t>
      </w:r>
      <w:r>
        <w:rPr>
          <w:szCs w:val="22"/>
        </w:rPr>
        <w:t>”</w:t>
      </w:r>
      <w:r w:rsidR="00405CC1">
        <w:rPr>
          <w:szCs w:val="22"/>
        </w:rPr>
        <w:t xml:space="preserve"> is defined in </w:t>
      </w:r>
      <w:r w:rsidR="00405CC1">
        <w:rPr>
          <w:szCs w:val="22"/>
          <w:u w:val="single"/>
        </w:rPr>
        <w:t xml:space="preserve">Section </w:t>
      </w:r>
      <w:r w:rsidR="00492E49" w:rsidRPr="00492E49">
        <w:rPr>
          <w:szCs w:val="22"/>
          <w:u w:val="single"/>
        </w:rPr>
        <w:t>5</w:t>
      </w:r>
      <w:r w:rsidR="00405CC1">
        <w:rPr>
          <w:szCs w:val="22"/>
          <w:u w:val="single"/>
        </w:rPr>
        <w:t>.1.</w:t>
      </w:r>
      <w:r w:rsidR="00492E49" w:rsidRPr="00492E49">
        <w:rPr>
          <w:szCs w:val="22"/>
          <w:u w:val="single"/>
        </w:rPr>
        <w:t>13</w:t>
      </w:r>
      <w:r w:rsidR="00822EED" w:rsidRPr="00822EED">
        <w:rPr>
          <w:szCs w:val="22"/>
        </w:rPr>
        <w:t>.</w:t>
      </w:r>
    </w:p>
    <w:p w14:paraId="6B42289B" w14:textId="7290A748" w:rsidR="00074A15" w:rsidRPr="0064245C" w:rsidRDefault="00967F70" w:rsidP="009A2D48">
      <w:pPr>
        <w:pStyle w:val="Body"/>
        <w:rPr>
          <w:szCs w:val="22"/>
        </w:rPr>
      </w:pPr>
      <w:r>
        <w:rPr>
          <w:szCs w:val="22"/>
        </w:rPr>
        <w:t>“</w:t>
      </w:r>
      <w:r w:rsidR="00074A15">
        <w:rPr>
          <w:b/>
          <w:szCs w:val="22"/>
        </w:rPr>
        <w:t>Servicer</w:t>
      </w:r>
      <w:r>
        <w:rPr>
          <w:szCs w:val="22"/>
        </w:rPr>
        <w:t>”</w:t>
      </w:r>
      <w:r w:rsidR="00074A15">
        <w:rPr>
          <w:szCs w:val="22"/>
        </w:rPr>
        <w:t xml:space="preserve"> means the entity or entities appointed by Lender from time to time to serve as servicer and/or special servicer of the Loan. If at any time no entity is so appointed, the term </w:t>
      </w:r>
      <w:r>
        <w:rPr>
          <w:szCs w:val="22"/>
        </w:rPr>
        <w:t>“</w:t>
      </w:r>
      <w:r w:rsidR="00074A15">
        <w:rPr>
          <w:szCs w:val="22"/>
        </w:rPr>
        <w:t>Servicer</w:t>
      </w:r>
      <w:r>
        <w:rPr>
          <w:szCs w:val="22"/>
        </w:rPr>
        <w:t>”</w:t>
      </w:r>
      <w:r w:rsidR="00074A15">
        <w:rPr>
          <w:szCs w:val="22"/>
        </w:rPr>
        <w:t xml:space="preserve"> shall be deemed to refer to Lender.</w:t>
      </w:r>
    </w:p>
    <w:p w14:paraId="641CAEBA" w14:textId="657E2FA1" w:rsidR="009A2D48" w:rsidRPr="0064245C" w:rsidRDefault="00967F70" w:rsidP="009A2D48">
      <w:pPr>
        <w:pStyle w:val="Body"/>
        <w:rPr>
          <w:szCs w:val="22"/>
        </w:rPr>
      </w:pPr>
      <w:bookmarkStart w:id="63" w:name="_DV_M67"/>
      <w:bookmarkEnd w:id="63"/>
      <w:r>
        <w:rPr>
          <w:szCs w:val="22"/>
        </w:rPr>
        <w:t>“</w:t>
      </w:r>
      <w:r w:rsidR="00822EED" w:rsidRPr="00822EED">
        <w:rPr>
          <w:b/>
          <w:szCs w:val="22"/>
        </w:rPr>
        <w:t>Solvent</w:t>
      </w:r>
      <w:r>
        <w:rPr>
          <w:szCs w:val="22"/>
        </w:rPr>
        <w:t>”</w:t>
      </w:r>
      <w:r w:rsidR="00822EED" w:rsidRPr="00822EED">
        <w:rPr>
          <w:szCs w:val="22"/>
        </w:rPr>
        <w:t xml:space="preserve"> means, with respect to any Person on a particular date, that on such date (a) the fair value of the assets of such Person is greater than the total amount of indebtedness and other liabilities of such Person, (b) the present fair market value of the assets of such Person is not less than the amount that will be required to pay the probable liability of such Person on its indebtedness and other liabilities as they become absolute and matured, (c) such Person is able to realize upon its assets and pay its indebtedness and other liabilities as they mature in the normal course of business and (d) such Person does not intend to, and does not believe that it will, incur indebtedness and other liabilities beyond such Person</w:t>
      </w:r>
      <w:r>
        <w:rPr>
          <w:szCs w:val="22"/>
        </w:rPr>
        <w:t>’</w:t>
      </w:r>
      <w:r w:rsidR="00822EED" w:rsidRPr="00822EED">
        <w:rPr>
          <w:szCs w:val="22"/>
        </w:rPr>
        <w:t>s ability to pay such indebtedness and other liabilities as they mature.</w:t>
      </w:r>
    </w:p>
    <w:p w14:paraId="1E8F4AEC" w14:textId="501585E5" w:rsidR="00927779" w:rsidRDefault="00927779" w:rsidP="00927779">
      <w:pPr>
        <w:pStyle w:val="Body"/>
        <w:rPr>
          <w:szCs w:val="22"/>
        </w:rPr>
      </w:pPr>
      <w:bookmarkStart w:id="64" w:name="_DV_M68"/>
      <w:bookmarkStart w:id="65" w:name="_DV_M69"/>
      <w:bookmarkEnd w:id="64"/>
      <w:bookmarkEnd w:id="65"/>
      <w:r>
        <w:rPr>
          <w:b/>
          <w:szCs w:val="22"/>
        </w:rPr>
        <w:t>[</w:t>
      </w:r>
      <w:r w:rsidRPr="004E0F7E">
        <w:rPr>
          <w:b/>
          <w:szCs w:val="22"/>
          <w:highlight w:val="yellow"/>
        </w:rPr>
        <w:t>USE IF NO EXTENSION OPTION</w:t>
      </w:r>
      <w:r>
        <w:rPr>
          <w:szCs w:val="22"/>
        </w:rPr>
        <w:t xml:space="preserve"> “</w:t>
      </w:r>
      <w:r w:rsidRPr="00822EED">
        <w:rPr>
          <w:b/>
          <w:szCs w:val="22"/>
        </w:rPr>
        <w:t>Stated Maturity Date</w:t>
      </w:r>
      <w:r>
        <w:rPr>
          <w:szCs w:val="22"/>
        </w:rPr>
        <w:t>”</w:t>
      </w:r>
      <w:r w:rsidRPr="00822EED">
        <w:rPr>
          <w:szCs w:val="22"/>
        </w:rPr>
        <w:t xml:space="preserve"> means </w:t>
      </w:r>
      <w:r w:rsidR="00450069" w:rsidRPr="00450069">
        <w:rPr>
          <w:szCs w:val="22"/>
        </w:rPr>
        <w:t>{</w:t>
      </w:r>
      <w:proofErr w:type="spellStart"/>
      <w:r w:rsidR="00450069" w:rsidRPr="00450069">
        <w:rPr>
          <w:szCs w:val="22"/>
        </w:rPr>
        <w:t>Deal__</w:t>
      </w:r>
      <w:proofErr w:type="gramStart"/>
      <w:r w:rsidR="00450069" w:rsidRPr="00450069">
        <w:rPr>
          <w:szCs w:val="22"/>
        </w:rPr>
        <w:t>r.Stated</w:t>
      </w:r>
      <w:proofErr w:type="gramEnd"/>
      <w:r w:rsidR="00450069" w:rsidRPr="00450069">
        <w:rPr>
          <w:szCs w:val="22"/>
        </w:rPr>
        <w:t>_Maturity_Date__c</w:t>
      </w:r>
      <w:proofErr w:type="spellEnd"/>
      <w:r w:rsidR="00450069" w:rsidRPr="00450069">
        <w:rPr>
          <w:szCs w:val="22"/>
        </w:rPr>
        <w:t xml:space="preserve"> | </w:t>
      </w:r>
      <w:proofErr w:type="spellStart"/>
      <w:r w:rsidR="00450069" w:rsidRPr="00450069">
        <w:rPr>
          <w:szCs w:val="22"/>
        </w:rPr>
        <w:t>formatDate</w:t>
      </w:r>
      <w:proofErr w:type="spellEnd"/>
      <w:r w:rsidR="00450069" w:rsidRPr="00450069">
        <w:rPr>
          <w:szCs w:val="22"/>
        </w:rPr>
        <w:t>}</w:t>
      </w:r>
    </w:p>
    <w:p w14:paraId="7A3A02A4" w14:textId="0BC3871E" w:rsidR="00927779" w:rsidRPr="0064245C" w:rsidRDefault="00927779" w:rsidP="00927779">
      <w:pPr>
        <w:pStyle w:val="Body"/>
        <w:rPr>
          <w:szCs w:val="22"/>
        </w:rPr>
      </w:pPr>
      <w:r>
        <w:rPr>
          <w:b/>
          <w:szCs w:val="22"/>
          <w:highlight w:val="yellow"/>
        </w:rPr>
        <w:t>[</w:t>
      </w:r>
      <w:r w:rsidRPr="004E0F7E">
        <w:rPr>
          <w:b/>
          <w:szCs w:val="22"/>
          <w:highlight w:val="yellow"/>
        </w:rPr>
        <w:t>USE IF EXTENSION OPTION</w:t>
      </w:r>
      <w:r>
        <w:rPr>
          <w:szCs w:val="22"/>
        </w:rPr>
        <w:t xml:space="preserve"> “</w:t>
      </w:r>
      <w:r w:rsidRPr="00822EED">
        <w:rPr>
          <w:b/>
          <w:szCs w:val="22"/>
        </w:rPr>
        <w:t>Stated Maturity Date</w:t>
      </w:r>
      <w:r>
        <w:rPr>
          <w:szCs w:val="22"/>
        </w:rPr>
        <w:t>”</w:t>
      </w:r>
      <w:r w:rsidRPr="00822EED">
        <w:rPr>
          <w:szCs w:val="22"/>
        </w:rPr>
        <w:t xml:space="preserve"> means </w:t>
      </w:r>
      <w:r>
        <w:rPr>
          <w:szCs w:val="22"/>
        </w:rPr>
        <w:t>the Initial Stated Maturity Date</w:t>
      </w:r>
      <w:r w:rsidRPr="004D2456">
        <w:rPr>
          <w:szCs w:val="22"/>
        </w:rPr>
        <w:t xml:space="preserve">, as the same may be extended pursuant to and in accordance with </w:t>
      </w:r>
      <w:r>
        <w:rPr>
          <w:szCs w:val="22"/>
          <w:u w:val="single"/>
        </w:rPr>
        <w:t>Section 2.10</w:t>
      </w:r>
      <w:r w:rsidRPr="004D2456">
        <w:rPr>
          <w:szCs w:val="22"/>
        </w:rPr>
        <w:t xml:space="preserve"> hereof</w:t>
      </w:r>
      <w:r>
        <w:rPr>
          <w:szCs w:val="22"/>
        </w:rPr>
        <w:t>.</w:t>
      </w:r>
    </w:p>
    <w:p w14:paraId="40401485" w14:textId="77D40CFE" w:rsidR="009A2D48" w:rsidRPr="0064245C" w:rsidRDefault="00967F70" w:rsidP="009A2D48">
      <w:pPr>
        <w:pStyle w:val="Body"/>
        <w:rPr>
          <w:szCs w:val="22"/>
        </w:rPr>
      </w:pPr>
      <w:r>
        <w:rPr>
          <w:szCs w:val="22"/>
        </w:rPr>
        <w:t>“</w:t>
      </w:r>
      <w:r w:rsidR="00822EED" w:rsidRPr="00822EED">
        <w:rPr>
          <w:b/>
          <w:szCs w:val="22"/>
        </w:rPr>
        <w:t>Taxes</w:t>
      </w:r>
      <w:r>
        <w:rPr>
          <w:szCs w:val="22"/>
        </w:rPr>
        <w:t>”</w:t>
      </w:r>
      <w:r w:rsidR="00822EED" w:rsidRPr="00822EED">
        <w:rPr>
          <w:szCs w:val="22"/>
        </w:rPr>
        <w:t xml:space="preserve"> means all real estate and personal property taxes, assessments, fees, </w:t>
      </w:r>
      <w:r w:rsidR="00963443">
        <w:rPr>
          <w:szCs w:val="22"/>
        </w:rPr>
        <w:t xml:space="preserve">Indemnified Taxes, </w:t>
      </w:r>
      <w:r w:rsidR="00822EED" w:rsidRPr="00822EED">
        <w:rPr>
          <w:szCs w:val="22"/>
        </w:rPr>
        <w:t>taxes on rents or rentals, water rates or sewer rents, facilities and other governmental, municipal and utility district charges or other similar taxes or assessments now or hereafter levied or assessed or imposed against the Propert</w:t>
      </w:r>
      <w:r w:rsidR="00EC11F8">
        <w:rPr>
          <w:szCs w:val="22"/>
        </w:rPr>
        <w:t>y</w:t>
      </w:r>
      <w:r w:rsidR="00822EED" w:rsidRPr="00822EED">
        <w:rPr>
          <w:szCs w:val="22"/>
        </w:rPr>
        <w:t xml:space="preserve"> or Borrower with respect to the Propert</w:t>
      </w:r>
      <w:r w:rsidR="00246C4A">
        <w:rPr>
          <w:szCs w:val="22"/>
        </w:rPr>
        <w:t>y</w:t>
      </w:r>
      <w:r w:rsidR="00822EED" w:rsidRPr="00822EED">
        <w:rPr>
          <w:szCs w:val="22"/>
        </w:rPr>
        <w:t xml:space="preserve"> or rents therefrom or that may become Liens upon any of the Proper</w:t>
      </w:r>
      <w:r w:rsidR="00246C4A">
        <w:rPr>
          <w:szCs w:val="22"/>
        </w:rPr>
        <w:t>ty</w:t>
      </w:r>
      <w:r w:rsidR="00822EED" w:rsidRPr="00822EED">
        <w:rPr>
          <w:szCs w:val="22"/>
        </w:rPr>
        <w:t>, without deduction for any amounts reimbursable to Borrower by third parties and including any interest, additions to tax or penalties applicable thereto.</w:t>
      </w:r>
    </w:p>
    <w:p w14:paraId="7560076F" w14:textId="1D035147" w:rsidR="00405CC1" w:rsidRDefault="00967F70" w:rsidP="006E5F96">
      <w:pPr>
        <w:pStyle w:val="Heading2"/>
        <w:numPr>
          <w:ilvl w:val="0"/>
          <w:numId w:val="0"/>
        </w:numPr>
        <w:ind w:firstLine="720"/>
        <w:rPr>
          <w:szCs w:val="22"/>
        </w:rPr>
      </w:pPr>
      <w:bookmarkStart w:id="66" w:name="_DV_M70"/>
      <w:bookmarkEnd w:id="66"/>
      <w:r>
        <w:rPr>
          <w:szCs w:val="22"/>
        </w:rPr>
        <w:lastRenderedPageBreak/>
        <w:t>“</w:t>
      </w:r>
      <w:r w:rsidR="00405CC1" w:rsidRPr="00C46498">
        <w:rPr>
          <w:b/>
          <w:szCs w:val="22"/>
        </w:rPr>
        <w:t>Tenant</w:t>
      </w:r>
      <w:r>
        <w:rPr>
          <w:szCs w:val="22"/>
        </w:rPr>
        <w:t>”</w:t>
      </w:r>
      <w:r w:rsidR="00405CC1">
        <w:rPr>
          <w:szCs w:val="22"/>
        </w:rPr>
        <w:t xml:space="preserve"> means any Person liable by contract or otherwise to pay monies pursuant to a Lease.</w:t>
      </w:r>
    </w:p>
    <w:p w14:paraId="5936B68F" w14:textId="6189213E" w:rsidR="00946176" w:rsidRDefault="00946176" w:rsidP="00EE7E06">
      <w:pPr>
        <w:spacing w:before="240"/>
        <w:ind w:firstLine="720"/>
      </w:pPr>
      <w:r>
        <w:t>“</w:t>
      </w:r>
      <w:r>
        <w:rPr>
          <w:b/>
          <w:bCs/>
        </w:rPr>
        <w:t xml:space="preserve">Tentative </w:t>
      </w:r>
      <w:r w:rsidR="00567AC7">
        <w:rPr>
          <w:b/>
          <w:bCs/>
        </w:rPr>
        <w:t>Appraised</w:t>
      </w:r>
      <w:r w:rsidR="00BA74B7">
        <w:rPr>
          <w:b/>
          <w:bCs/>
        </w:rPr>
        <w:t xml:space="preserve"> </w:t>
      </w:r>
      <w:r>
        <w:rPr>
          <w:b/>
          <w:bCs/>
        </w:rPr>
        <w:t>Value</w:t>
      </w:r>
      <w:r>
        <w:t xml:space="preserve">” </w:t>
      </w:r>
      <w:r w:rsidRPr="00D070D4">
        <w:t>means</w:t>
      </w:r>
      <w:r w:rsidR="00BA74B7">
        <w:t xml:space="preserve">, </w:t>
      </w:r>
      <w:r w:rsidR="00F2251A">
        <w:t>in the event</w:t>
      </w:r>
      <w:r w:rsidR="00BA74B7">
        <w:t xml:space="preserve"> the Appraisal is not received and approved by Lender</w:t>
      </w:r>
      <w:r w:rsidR="00117029">
        <w:t xml:space="preserve"> prior to the Closing Date</w:t>
      </w:r>
      <w:r w:rsidR="00BA74B7">
        <w:t>,</w:t>
      </w:r>
      <w:r w:rsidRPr="00D070D4">
        <w:t xml:space="preserve"> the “as is” fair market value of the Property as determined by Lender</w:t>
      </w:r>
      <w:r>
        <w:t>, in its sole and absolute discretion</w:t>
      </w:r>
      <w:r w:rsidRPr="00D070D4">
        <w:t xml:space="preserve"> (the cost of which shall be paid for by Borrower).</w:t>
      </w:r>
    </w:p>
    <w:p w14:paraId="000A145B" w14:textId="2351E4F1" w:rsidR="009A2D48" w:rsidRPr="0064245C" w:rsidRDefault="00967F70" w:rsidP="009A2D48">
      <w:pPr>
        <w:pStyle w:val="Body"/>
        <w:rPr>
          <w:b/>
          <w:szCs w:val="22"/>
        </w:rPr>
      </w:pPr>
      <w:r>
        <w:rPr>
          <w:szCs w:val="22"/>
        </w:rPr>
        <w:t>“</w:t>
      </w:r>
      <w:r w:rsidR="00822EED" w:rsidRPr="00822EED">
        <w:rPr>
          <w:b/>
          <w:szCs w:val="22"/>
        </w:rPr>
        <w:t>Title Company</w:t>
      </w:r>
      <w:r>
        <w:rPr>
          <w:szCs w:val="22"/>
        </w:rPr>
        <w:t>”</w:t>
      </w:r>
      <w:r w:rsidR="00822EED" w:rsidRPr="00822EED">
        <w:rPr>
          <w:szCs w:val="22"/>
        </w:rPr>
        <w:t xml:space="preserve"> means such title company selected from time to time by Lender, in its sole discretion.</w:t>
      </w:r>
    </w:p>
    <w:p w14:paraId="1DBB913F" w14:textId="06F3915C" w:rsidR="009A2D48" w:rsidRPr="0064245C" w:rsidRDefault="00967F70" w:rsidP="009A2D48">
      <w:pPr>
        <w:pStyle w:val="Body"/>
        <w:rPr>
          <w:szCs w:val="22"/>
        </w:rPr>
      </w:pPr>
      <w:bookmarkStart w:id="67" w:name="_DV_M71"/>
      <w:bookmarkStart w:id="68" w:name="_DV_M72"/>
      <w:bookmarkEnd w:id="67"/>
      <w:bookmarkEnd w:id="68"/>
      <w:r>
        <w:rPr>
          <w:szCs w:val="22"/>
        </w:rPr>
        <w:t>“</w:t>
      </w:r>
      <w:r w:rsidR="00822EED" w:rsidRPr="00822EED">
        <w:rPr>
          <w:b/>
          <w:szCs w:val="22"/>
        </w:rPr>
        <w:t>Title Insurance Policy</w:t>
      </w:r>
      <w:r>
        <w:rPr>
          <w:szCs w:val="22"/>
        </w:rPr>
        <w:t>”</w:t>
      </w:r>
      <w:r w:rsidR="00822EED" w:rsidRPr="00822EED">
        <w:rPr>
          <w:szCs w:val="22"/>
        </w:rPr>
        <w:t xml:space="preserve"> means </w:t>
      </w:r>
      <w:r w:rsidR="00246C4A">
        <w:rPr>
          <w:szCs w:val="22"/>
        </w:rPr>
        <w:t>the</w:t>
      </w:r>
      <w:r w:rsidR="00822EED" w:rsidRPr="00822EED">
        <w:rPr>
          <w:szCs w:val="22"/>
        </w:rPr>
        <w:t xml:space="preserve"> loan policy of title insurance for </w:t>
      </w:r>
      <w:r w:rsidR="00246C4A">
        <w:rPr>
          <w:szCs w:val="22"/>
        </w:rPr>
        <w:t>the</w:t>
      </w:r>
      <w:r w:rsidR="00246C4A" w:rsidRPr="00822EED">
        <w:rPr>
          <w:szCs w:val="22"/>
        </w:rPr>
        <w:t xml:space="preserve"> </w:t>
      </w:r>
      <w:r w:rsidR="00822EED" w:rsidRPr="00822EED">
        <w:rPr>
          <w:szCs w:val="22"/>
        </w:rPr>
        <w:t>Property issued by Title Company</w:t>
      </w:r>
      <w:r w:rsidR="005D26C1">
        <w:rPr>
          <w:szCs w:val="22"/>
        </w:rPr>
        <w:t xml:space="preserve"> as of the Closing Date</w:t>
      </w:r>
      <w:r w:rsidR="00822EED" w:rsidRPr="00822EED">
        <w:rPr>
          <w:szCs w:val="22"/>
        </w:rPr>
        <w:t xml:space="preserve"> to Lender, and its successors and assigns, with coverage</w:t>
      </w:r>
      <w:r w:rsidR="00F502E7">
        <w:rPr>
          <w:szCs w:val="22"/>
        </w:rPr>
        <w:t xml:space="preserve"> </w:t>
      </w:r>
      <w:r w:rsidR="00822EED" w:rsidRPr="00822EED">
        <w:rPr>
          <w:szCs w:val="22"/>
        </w:rPr>
        <w:t xml:space="preserve">in an amount equal to the </w:t>
      </w:r>
      <w:r w:rsidR="00246C4A">
        <w:rPr>
          <w:szCs w:val="22"/>
        </w:rPr>
        <w:t>Loan</w:t>
      </w:r>
      <w:r w:rsidR="00246C4A" w:rsidRPr="00822EED">
        <w:rPr>
          <w:szCs w:val="22"/>
        </w:rPr>
        <w:t xml:space="preserve"> </w:t>
      </w:r>
      <w:r w:rsidR="00822EED" w:rsidRPr="00822EED">
        <w:rPr>
          <w:szCs w:val="22"/>
        </w:rPr>
        <w:t>Amount</w:t>
      </w:r>
      <w:bookmarkStart w:id="69" w:name="_DV_C150"/>
      <w:r w:rsidR="00822EED" w:rsidRPr="00822EED">
        <w:rPr>
          <w:szCs w:val="22"/>
        </w:rPr>
        <w:t xml:space="preserve">, showing fee title to </w:t>
      </w:r>
      <w:r w:rsidR="00246C4A">
        <w:rPr>
          <w:szCs w:val="22"/>
        </w:rPr>
        <w:t>the</w:t>
      </w:r>
      <w:r w:rsidR="00246C4A" w:rsidRPr="00822EED">
        <w:rPr>
          <w:szCs w:val="22"/>
        </w:rPr>
        <w:t xml:space="preserve"> </w:t>
      </w:r>
      <w:r w:rsidR="00822EED" w:rsidRPr="00822EED">
        <w:rPr>
          <w:szCs w:val="22"/>
        </w:rPr>
        <w:t>Property vesting exactly in the name of Borrower</w:t>
      </w:r>
      <w:bookmarkEnd w:id="69"/>
      <w:r w:rsidR="00822EED" w:rsidRPr="00822EED">
        <w:rPr>
          <w:szCs w:val="22"/>
        </w:rPr>
        <w:t xml:space="preserve"> and insuring the first priority lien in favor of Lender created by the Security Instrument, </w:t>
      </w:r>
      <w:bookmarkStart w:id="70" w:name="_DV_C151"/>
      <w:r w:rsidR="00822EED" w:rsidRPr="00822EED">
        <w:rPr>
          <w:szCs w:val="22"/>
        </w:rPr>
        <w:t>subject only to the Permitted Exceptions,</w:t>
      </w:r>
      <w:r w:rsidR="00F502E7">
        <w:rPr>
          <w:szCs w:val="22"/>
        </w:rPr>
        <w:t xml:space="preserve"> </w:t>
      </w:r>
      <w:bookmarkEnd w:id="70"/>
      <w:r w:rsidR="00822EED" w:rsidRPr="00822EED">
        <w:rPr>
          <w:szCs w:val="22"/>
        </w:rPr>
        <w:t>and otherwise acceptable to Lender in Lender</w:t>
      </w:r>
      <w:r>
        <w:rPr>
          <w:szCs w:val="22"/>
        </w:rPr>
        <w:t>’</w:t>
      </w:r>
      <w:r w:rsidR="00822EED" w:rsidRPr="00822EED">
        <w:rPr>
          <w:szCs w:val="22"/>
        </w:rPr>
        <w:t>s sole and absolute discretion, and with such endorsements thereto as may be required by Lender, in its sole and absolute discretion.</w:t>
      </w:r>
    </w:p>
    <w:p w14:paraId="3FBFDB7B" w14:textId="56414817" w:rsidR="009A2D48" w:rsidRPr="0064245C" w:rsidRDefault="00967F70" w:rsidP="009A2D48">
      <w:pPr>
        <w:pStyle w:val="Body"/>
        <w:rPr>
          <w:szCs w:val="22"/>
        </w:rPr>
      </w:pPr>
      <w:bookmarkStart w:id="71" w:name="_DV_M73"/>
      <w:bookmarkEnd w:id="71"/>
      <w:r>
        <w:rPr>
          <w:szCs w:val="22"/>
        </w:rPr>
        <w:t>“</w:t>
      </w:r>
      <w:r w:rsidR="00822EED" w:rsidRPr="00822EED">
        <w:rPr>
          <w:b/>
          <w:szCs w:val="22"/>
        </w:rPr>
        <w:t>Transfer</w:t>
      </w:r>
      <w:r>
        <w:rPr>
          <w:szCs w:val="22"/>
        </w:rPr>
        <w:t>”</w:t>
      </w:r>
      <w:r w:rsidR="00822EED" w:rsidRPr="00822EED">
        <w:rPr>
          <w:szCs w:val="22"/>
        </w:rPr>
        <w:t xml:space="preserve"> means:</w:t>
      </w:r>
    </w:p>
    <w:p w14:paraId="3E53CAA3" w14:textId="77777777" w:rsidR="009A2D48" w:rsidRPr="0064245C" w:rsidRDefault="00D54F69" w:rsidP="00335F4A">
      <w:pPr>
        <w:pStyle w:val="Body"/>
        <w:numPr>
          <w:ilvl w:val="0"/>
          <w:numId w:val="13"/>
        </w:numPr>
        <w:ind w:left="0" w:firstLine="1440"/>
        <w:rPr>
          <w:szCs w:val="22"/>
        </w:rPr>
      </w:pPr>
      <w:bookmarkStart w:id="72" w:name="_DV_M74"/>
      <w:bookmarkEnd w:id="72"/>
      <w:r>
        <w:rPr>
          <w:szCs w:val="22"/>
        </w:rPr>
        <w:t>a</w:t>
      </w:r>
      <w:r w:rsidR="00822EED" w:rsidRPr="00822EED">
        <w:rPr>
          <w:szCs w:val="22"/>
        </w:rPr>
        <w:t xml:space="preserve">ny sale, transfer, or conveyance of </w:t>
      </w:r>
      <w:r w:rsidR="00246C4A">
        <w:rPr>
          <w:szCs w:val="22"/>
        </w:rPr>
        <w:t>the</w:t>
      </w:r>
      <w:r w:rsidR="00246C4A" w:rsidRPr="00822EED">
        <w:rPr>
          <w:szCs w:val="22"/>
        </w:rPr>
        <w:t xml:space="preserve"> </w:t>
      </w:r>
      <w:r w:rsidR="00822EED" w:rsidRPr="00822EED">
        <w:rPr>
          <w:szCs w:val="22"/>
        </w:rPr>
        <w:t>Property, or any part thereof or interest therein, to any Person, or grant of any options with respect thereto, (whether directly or indirectly, voluntary or involuntary, by operation of law or otherwise and whether or not for consideration or of record</w:t>
      </w:r>
      <w:proofErr w:type="gramStart"/>
      <w:r w:rsidR="00822EED" w:rsidRPr="00822EED">
        <w:rPr>
          <w:szCs w:val="22"/>
        </w:rPr>
        <w:t>);</w:t>
      </w:r>
      <w:proofErr w:type="gramEnd"/>
      <w:r w:rsidR="00822EED" w:rsidRPr="00822EED">
        <w:rPr>
          <w:szCs w:val="22"/>
        </w:rPr>
        <w:t xml:space="preserve"> </w:t>
      </w:r>
    </w:p>
    <w:p w14:paraId="2F919799" w14:textId="77777777" w:rsidR="009A2D48" w:rsidRPr="0064245C" w:rsidRDefault="00D54F69" w:rsidP="00335F4A">
      <w:pPr>
        <w:pStyle w:val="Body"/>
        <w:numPr>
          <w:ilvl w:val="0"/>
          <w:numId w:val="13"/>
        </w:numPr>
        <w:ind w:left="0" w:firstLine="1440"/>
        <w:rPr>
          <w:szCs w:val="22"/>
        </w:rPr>
      </w:pPr>
      <w:bookmarkStart w:id="73" w:name="_DV_M75"/>
      <w:bookmarkEnd w:id="73"/>
      <w:r>
        <w:rPr>
          <w:szCs w:val="22"/>
        </w:rPr>
        <w:t>a</w:t>
      </w:r>
      <w:r w:rsidR="00822EED" w:rsidRPr="00822EED">
        <w:rPr>
          <w:szCs w:val="22"/>
        </w:rPr>
        <w:t xml:space="preserve">ny sale, transfer, assignment, conveyance, hypothecation, encumbrance or vesting of any interest in Borrower or any other Restricted Party, including without limitation, by consolidation or merger, whether voluntary, involuntary, by operation of law, or </w:t>
      </w:r>
      <w:proofErr w:type="gramStart"/>
      <w:r w:rsidR="00822EED" w:rsidRPr="00822EED">
        <w:rPr>
          <w:szCs w:val="22"/>
        </w:rPr>
        <w:t>otherwise;</w:t>
      </w:r>
      <w:proofErr w:type="gramEnd"/>
    </w:p>
    <w:p w14:paraId="7F718DE3" w14:textId="77777777" w:rsidR="00EE4F31" w:rsidRPr="0064245C" w:rsidRDefault="00D54F69" w:rsidP="00335F4A">
      <w:pPr>
        <w:pStyle w:val="Body"/>
        <w:numPr>
          <w:ilvl w:val="0"/>
          <w:numId w:val="13"/>
        </w:numPr>
        <w:ind w:left="0" w:firstLine="1440"/>
        <w:rPr>
          <w:szCs w:val="22"/>
        </w:rPr>
      </w:pPr>
      <w:r>
        <w:rPr>
          <w:szCs w:val="22"/>
        </w:rPr>
        <w:t>t</w:t>
      </w:r>
      <w:r w:rsidR="00822EED" w:rsidRPr="00822EED">
        <w:rPr>
          <w:szCs w:val="22"/>
        </w:rPr>
        <w:t>he creation, sufferance or granting of any lien, encumbrance, security interest or collateral assignment (whether voluntarily, involuntarily or by operation of law) in all or any part of the Propert</w:t>
      </w:r>
      <w:r w:rsidR="00246C4A">
        <w:rPr>
          <w:szCs w:val="22"/>
        </w:rPr>
        <w:t>y</w:t>
      </w:r>
      <w:r w:rsidR="00822EED" w:rsidRPr="00822EED">
        <w:rPr>
          <w:szCs w:val="22"/>
        </w:rPr>
        <w:t xml:space="preserve"> or other Collateral, other than the </w:t>
      </w:r>
      <w:r w:rsidR="00306C9F">
        <w:rPr>
          <w:szCs w:val="22"/>
        </w:rPr>
        <w:t xml:space="preserve">Permitted </w:t>
      </w:r>
      <w:proofErr w:type="gramStart"/>
      <w:r w:rsidR="00306C9F">
        <w:rPr>
          <w:szCs w:val="22"/>
        </w:rPr>
        <w:t>Exceptions</w:t>
      </w:r>
      <w:r w:rsidR="00822EED" w:rsidRPr="00822EED">
        <w:rPr>
          <w:szCs w:val="22"/>
        </w:rPr>
        <w:t>;</w:t>
      </w:r>
      <w:proofErr w:type="gramEnd"/>
      <w:r w:rsidR="00822EED" w:rsidRPr="00822EED">
        <w:rPr>
          <w:szCs w:val="22"/>
        </w:rPr>
        <w:t xml:space="preserve"> </w:t>
      </w:r>
    </w:p>
    <w:p w14:paraId="425D3E57" w14:textId="77777777" w:rsidR="002003EB" w:rsidRPr="0064245C" w:rsidRDefault="00D54F69" w:rsidP="002003EB">
      <w:pPr>
        <w:pStyle w:val="Body"/>
        <w:numPr>
          <w:ilvl w:val="0"/>
          <w:numId w:val="13"/>
        </w:numPr>
        <w:ind w:left="0" w:firstLine="1440"/>
        <w:rPr>
          <w:szCs w:val="22"/>
        </w:rPr>
      </w:pPr>
      <w:r>
        <w:rPr>
          <w:szCs w:val="22"/>
        </w:rPr>
        <w:t>a</w:t>
      </w:r>
      <w:r w:rsidR="00822EED" w:rsidRPr="00822EED">
        <w:rPr>
          <w:szCs w:val="22"/>
        </w:rPr>
        <w:t xml:space="preserve">ny Lease of </w:t>
      </w:r>
      <w:r w:rsidR="00246C4A">
        <w:rPr>
          <w:szCs w:val="22"/>
        </w:rPr>
        <w:t>the</w:t>
      </w:r>
      <w:r w:rsidR="00822EED" w:rsidRPr="00822EED">
        <w:rPr>
          <w:szCs w:val="22"/>
        </w:rPr>
        <w:t xml:space="preserve"> Property except for </w:t>
      </w:r>
      <w:r w:rsidR="00246C4A">
        <w:rPr>
          <w:szCs w:val="22"/>
        </w:rPr>
        <w:t xml:space="preserve">a </w:t>
      </w:r>
      <w:r w:rsidR="00822EED" w:rsidRPr="00822EED">
        <w:rPr>
          <w:szCs w:val="22"/>
        </w:rPr>
        <w:t xml:space="preserve">Lease in compliance with the terms of this Agreement and the Security Instrument, and which at all times remains, subordinate to the lien of the Security </w:t>
      </w:r>
      <w:proofErr w:type="gramStart"/>
      <w:r w:rsidR="00822EED" w:rsidRPr="00822EED">
        <w:rPr>
          <w:szCs w:val="22"/>
        </w:rPr>
        <w:t>Instrument;</w:t>
      </w:r>
      <w:proofErr w:type="gramEnd"/>
      <w:r w:rsidR="00822EED" w:rsidRPr="00822EED">
        <w:rPr>
          <w:szCs w:val="22"/>
        </w:rPr>
        <w:t xml:space="preserve"> </w:t>
      </w:r>
    </w:p>
    <w:p w14:paraId="0E2D79A2" w14:textId="77777777" w:rsidR="000544B0" w:rsidRPr="0064245C" w:rsidRDefault="00D54F69" w:rsidP="002003EB">
      <w:pPr>
        <w:pStyle w:val="Body"/>
        <w:numPr>
          <w:ilvl w:val="0"/>
          <w:numId w:val="13"/>
        </w:numPr>
        <w:ind w:left="0" w:firstLine="1440"/>
        <w:rPr>
          <w:szCs w:val="22"/>
        </w:rPr>
      </w:pPr>
      <w:r>
        <w:rPr>
          <w:szCs w:val="22"/>
        </w:rPr>
        <w:t>a</w:t>
      </w:r>
      <w:r w:rsidR="00822EED" w:rsidRPr="00822EED">
        <w:rPr>
          <w:szCs w:val="22"/>
        </w:rPr>
        <w:t>ny change in Control of Borrower</w:t>
      </w:r>
      <w:r w:rsidR="004B4445">
        <w:rPr>
          <w:szCs w:val="22"/>
        </w:rPr>
        <w:t xml:space="preserve"> or any other Loan </w:t>
      </w:r>
      <w:proofErr w:type="gramStart"/>
      <w:r w:rsidR="004B4445">
        <w:rPr>
          <w:szCs w:val="22"/>
        </w:rPr>
        <w:t>Party</w:t>
      </w:r>
      <w:r w:rsidR="00822EED" w:rsidRPr="00822EED">
        <w:rPr>
          <w:szCs w:val="22"/>
        </w:rPr>
        <w:t>;</w:t>
      </w:r>
      <w:proofErr w:type="gramEnd"/>
    </w:p>
    <w:p w14:paraId="019FF028" w14:textId="12812E7D" w:rsidR="000544B0" w:rsidRPr="00EC120D" w:rsidRDefault="00D54F69" w:rsidP="00375334">
      <w:pPr>
        <w:pStyle w:val="Body1"/>
        <w:numPr>
          <w:ilvl w:val="0"/>
          <w:numId w:val="13"/>
        </w:numPr>
        <w:suppressAutoHyphens/>
        <w:ind w:left="0" w:firstLine="1440"/>
        <w:rPr>
          <w:szCs w:val="22"/>
        </w:rPr>
      </w:pPr>
      <w:r>
        <w:rPr>
          <w:szCs w:val="22"/>
        </w:rPr>
        <w:t>t</w:t>
      </w:r>
      <w:r w:rsidR="00822EED" w:rsidRPr="00822EED">
        <w:rPr>
          <w:szCs w:val="22"/>
        </w:rPr>
        <w:t>he issuance or other creation of ownership interests in a Restricted Party;</w:t>
      </w:r>
      <w:r w:rsidR="00EC120D">
        <w:rPr>
          <w:szCs w:val="22"/>
        </w:rPr>
        <w:t xml:space="preserve"> </w:t>
      </w:r>
      <w:r w:rsidRPr="00EC120D">
        <w:rPr>
          <w:szCs w:val="22"/>
        </w:rPr>
        <w:t>t</w:t>
      </w:r>
      <w:r w:rsidR="00822EED" w:rsidRPr="00EC120D">
        <w:rPr>
          <w:szCs w:val="22"/>
        </w:rPr>
        <w:t>he reconstitution or conversion of a Restricted Party from one entity to another type of entity;</w:t>
      </w:r>
      <w:r w:rsidR="00EC120D" w:rsidRPr="00EC120D">
        <w:rPr>
          <w:szCs w:val="22"/>
        </w:rPr>
        <w:t xml:space="preserve"> </w:t>
      </w:r>
      <w:r w:rsidRPr="00EC120D">
        <w:rPr>
          <w:szCs w:val="22"/>
        </w:rPr>
        <w:t>a</w:t>
      </w:r>
      <w:r w:rsidR="00822EED" w:rsidRPr="00EC120D">
        <w:rPr>
          <w:szCs w:val="22"/>
        </w:rPr>
        <w:t xml:space="preserve"> merger, consolidation, reorganization or any other business combination of any Restricted Party; </w:t>
      </w:r>
      <w:r w:rsidR="003D75CE">
        <w:rPr>
          <w:szCs w:val="22"/>
        </w:rPr>
        <w:t>the division of any Restricted Party into one or more Persons (whether or not such Restricted Party survives such division) or the creation or reorganization of a Restricted Party into one or more series,</w:t>
      </w:r>
      <w:r w:rsidR="003D75CE" w:rsidRPr="00EC120D">
        <w:rPr>
          <w:szCs w:val="22"/>
        </w:rPr>
        <w:t xml:space="preserve"> </w:t>
      </w:r>
      <w:r w:rsidRPr="00EC120D">
        <w:rPr>
          <w:szCs w:val="22"/>
        </w:rPr>
        <w:t>a</w:t>
      </w:r>
      <w:r w:rsidR="00822EED" w:rsidRPr="00EC120D">
        <w:rPr>
          <w:szCs w:val="22"/>
        </w:rPr>
        <w:t xml:space="preserve"> conversion to or operation of all or any portion of </w:t>
      </w:r>
      <w:r w:rsidR="002A3343" w:rsidRPr="00EC120D">
        <w:rPr>
          <w:szCs w:val="22"/>
        </w:rPr>
        <w:t>the</w:t>
      </w:r>
      <w:r w:rsidR="00822EED" w:rsidRPr="00EC120D">
        <w:rPr>
          <w:szCs w:val="22"/>
        </w:rPr>
        <w:t xml:space="preserve"> Property as a cooperative or condominium form of ownership; and</w:t>
      </w:r>
    </w:p>
    <w:p w14:paraId="6FCCD9C3" w14:textId="77777777" w:rsidR="009A2D48" w:rsidRDefault="00D54F69" w:rsidP="00335F4A">
      <w:pPr>
        <w:pStyle w:val="Body"/>
        <w:numPr>
          <w:ilvl w:val="0"/>
          <w:numId w:val="13"/>
        </w:numPr>
        <w:ind w:left="0" w:firstLine="1440"/>
        <w:rPr>
          <w:szCs w:val="22"/>
        </w:rPr>
      </w:pPr>
      <w:bookmarkStart w:id="74" w:name="_DV_M76"/>
      <w:bookmarkEnd w:id="74"/>
      <w:r>
        <w:rPr>
          <w:szCs w:val="22"/>
        </w:rPr>
        <w:t>t</w:t>
      </w:r>
      <w:r w:rsidR="00822EED" w:rsidRPr="00822EED">
        <w:rPr>
          <w:szCs w:val="22"/>
        </w:rPr>
        <w:t>he execution of any agreements to do any of the foregoing.</w:t>
      </w:r>
    </w:p>
    <w:p w14:paraId="29779369" w14:textId="7A50F6D6" w:rsidR="003D75CE" w:rsidRDefault="00967F70" w:rsidP="00F51CCA">
      <w:pPr>
        <w:pStyle w:val="Body"/>
        <w:rPr>
          <w:szCs w:val="22"/>
        </w:rPr>
      </w:pPr>
      <w:r>
        <w:rPr>
          <w:szCs w:val="22"/>
        </w:rPr>
        <w:t>“</w:t>
      </w:r>
      <w:r w:rsidR="003D75CE" w:rsidRPr="00EB0C60">
        <w:rPr>
          <w:b/>
          <w:bCs/>
        </w:rPr>
        <w:t>Unavoidable Delay</w:t>
      </w:r>
      <w:r w:rsidR="003D75CE">
        <w:t xml:space="preserve">” means any delay, not to exceed forty-five (45) days in the aggregate, caused by acts of God, governmental actions, strikes, interruption of power supply, and similar events beyond the control of Borrower but excluding financial circumstances or events which may be resolved by the payment of money and provided Borrower has notified Lender of such delay within ten (10) days of its occurrence and provided further that no Unavoidable Delay shall (a) suspend or otherwise abate any obligation of Borrower to pay any sum of money, including principal and interest, under the Loan Documents, </w:t>
      </w:r>
      <w:r w:rsidR="003D75CE">
        <w:lastRenderedPageBreak/>
        <w:t>(b) suspend or abate any other obligation of any Loan Party under the Loan Documents or (c) extend</w:t>
      </w:r>
      <w:r w:rsidR="003D75CE">
        <w:rPr>
          <w:b/>
        </w:rPr>
        <w:t xml:space="preserve"> </w:t>
      </w:r>
      <w:r w:rsidR="003D75CE">
        <w:t>the Completion Date.</w:t>
      </w:r>
    </w:p>
    <w:p w14:paraId="27CA0603" w14:textId="70CB1D42" w:rsidR="009A2D48" w:rsidRPr="0064245C" w:rsidRDefault="00822EED" w:rsidP="007569DE">
      <w:pPr>
        <w:pStyle w:val="Heading2"/>
        <w:rPr>
          <w:szCs w:val="22"/>
        </w:rPr>
      </w:pPr>
      <w:bookmarkStart w:id="75" w:name="_DV_M79"/>
      <w:bookmarkEnd w:id="75"/>
      <w:r w:rsidRPr="00822EED">
        <w:rPr>
          <w:szCs w:val="22"/>
          <w:u w:val="single"/>
        </w:rPr>
        <w:t>Rules of Construction</w:t>
      </w:r>
      <w:r w:rsidRPr="00822EED">
        <w:rPr>
          <w:szCs w:val="22"/>
        </w:rPr>
        <w:t xml:space="preserve">.  Unless otherwise specified, (a) all references to sections, schedules and exhibits are to sections, schedules and exhibits in or to this Agreement, (b) all meanings attributed to defined terms in this Agreement shall be equally applicable to both the singular and plural forms of the terms so defined, (c) </w:t>
      </w:r>
      <w:r w:rsidR="00967F70">
        <w:rPr>
          <w:szCs w:val="22"/>
        </w:rPr>
        <w:t>“</w:t>
      </w:r>
      <w:r w:rsidRPr="00822EED">
        <w:rPr>
          <w:szCs w:val="22"/>
        </w:rPr>
        <w:t>including</w:t>
      </w:r>
      <w:r w:rsidR="00967F70">
        <w:rPr>
          <w:szCs w:val="22"/>
        </w:rPr>
        <w:t>”</w:t>
      </w:r>
      <w:r w:rsidRPr="00822EED">
        <w:rPr>
          <w:szCs w:val="22"/>
        </w:rPr>
        <w:t xml:space="preserve"> means </w:t>
      </w:r>
      <w:r w:rsidR="00967F70">
        <w:rPr>
          <w:szCs w:val="22"/>
        </w:rPr>
        <w:t>“</w:t>
      </w:r>
      <w:r w:rsidRPr="00822EED">
        <w:rPr>
          <w:szCs w:val="22"/>
        </w:rPr>
        <w:t>including, but not limited to</w:t>
      </w:r>
      <w:r w:rsidR="00587809">
        <w:rPr>
          <w:szCs w:val="22"/>
        </w:rPr>
        <w:t>,</w:t>
      </w:r>
      <w:r w:rsidR="00967F70">
        <w:rPr>
          <w:szCs w:val="22"/>
        </w:rPr>
        <w:t>”</w:t>
      </w:r>
      <w:r w:rsidRPr="00822EED">
        <w:rPr>
          <w:szCs w:val="22"/>
        </w:rPr>
        <w:t xml:space="preserve"> (d) the words </w:t>
      </w:r>
      <w:r w:rsidR="00967F70">
        <w:rPr>
          <w:szCs w:val="22"/>
        </w:rPr>
        <w:t>“</w:t>
      </w:r>
      <w:r w:rsidRPr="00822EED">
        <w:rPr>
          <w:szCs w:val="22"/>
        </w:rPr>
        <w:t>hereof,</w:t>
      </w:r>
      <w:r w:rsidR="00967F70">
        <w:rPr>
          <w:szCs w:val="22"/>
        </w:rPr>
        <w:t>”</w:t>
      </w:r>
      <w:r w:rsidRPr="00822EED">
        <w:rPr>
          <w:szCs w:val="22"/>
        </w:rPr>
        <w:t xml:space="preserve"> </w:t>
      </w:r>
      <w:r w:rsidR="00967F70">
        <w:rPr>
          <w:szCs w:val="22"/>
        </w:rPr>
        <w:t>“</w:t>
      </w:r>
      <w:r w:rsidRPr="00822EED">
        <w:rPr>
          <w:szCs w:val="22"/>
        </w:rPr>
        <w:t>herein,</w:t>
      </w:r>
      <w:r w:rsidR="00967F70">
        <w:rPr>
          <w:szCs w:val="22"/>
        </w:rPr>
        <w:t>”</w:t>
      </w:r>
      <w:r w:rsidRPr="00822EED">
        <w:rPr>
          <w:szCs w:val="22"/>
        </w:rPr>
        <w:t xml:space="preserve"> </w:t>
      </w:r>
      <w:r w:rsidR="00967F70">
        <w:rPr>
          <w:szCs w:val="22"/>
        </w:rPr>
        <w:t>“</w:t>
      </w:r>
      <w:r w:rsidRPr="00822EED">
        <w:rPr>
          <w:szCs w:val="22"/>
        </w:rPr>
        <w:t>hereby,</w:t>
      </w:r>
      <w:r w:rsidR="00967F70">
        <w:rPr>
          <w:szCs w:val="22"/>
        </w:rPr>
        <w:t>”</w:t>
      </w:r>
      <w:r w:rsidRPr="00822EED">
        <w:rPr>
          <w:szCs w:val="22"/>
        </w:rPr>
        <w:t xml:space="preserve"> </w:t>
      </w:r>
      <w:r w:rsidR="00967F70">
        <w:rPr>
          <w:szCs w:val="22"/>
        </w:rPr>
        <w:t>“</w:t>
      </w:r>
      <w:r w:rsidRPr="00822EED">
        <w:rPr>
          <w:szCs w:val="22"/>
        </w:rPr>
        <w:t>hereunder</w:t>
      </w:r>
      <w:r w:rsidR="00967F70">
        <w:rPr>
          <w:szCs w:val="22"/>
        </w:rPr>
        <w:t>”</w:t>
      </w:r>
      <w:r w:rsidRPr="00822EED">
        <w:rPr>
          <w:szCs w:val="22"/>
        </w:rPr>
        <w:t xml:space="preserve"> and words of similar import when used in this Agreement shall refer to this Agreement as a whole and not to any particular provision, article, section or other subdivision of this Agreement, (e) unless otherwise indicated, all references to </w:t>
      </w:r>
      <w:r w:rsidR="00967F70">
        <w:rPr>
          <w:szCs w:val="22"/>
        </w:rPr>
        <w:t>“</w:t>
      </w:r>
      <w:r w:rsidRPr="00822EED">
        <w:rPr>
          <w:szCs w:val="22"/>
        </w:rPr>
        <w:t>this Section</w:t>
      </w:r>
      <w:r w:rsidR="00967F70">
        <w:rPr>
          <w:szCs w:val="22"/>
        </w:rPr>
        <w:t>”</w:t>
      </w:r>
      <w:r w:rsidRPr="00822EED">
        <w:rPr>
          <w:szCs w:val="22"/>
        </w:rPr>
        <w:t xml:space="preserve"> shall refer to the Section of this Agreement in which such reference appears in its entirety and not to any particular clause or subsection or such Section, (f) the use of the phrases </w:t>
      </w:r>
      <w:r w:rsidR="00967F70">
        <w:rPr>
          <w:szCs w:val="22"/>
        </w:rPr>
        <w:t>“</w:t>
      </w:r>
      <w:r w:rsidRPr="00822EED">
        <w:rPr>
          <w:szCs w:val="22"/>
        </w:rPr>
        <w:t>an Event of Default exists</w:t>
      </w:r>
      <w:r w:rsidR="00587809">
        <w:rPr>
          <w:szCs w:val="22"/>
        </w:rPr>
        <w:t>,</w:t>
      </w:r>
      <w:r w:rsidR="00967F70">
        <w:rPr>
          <w:szCs w:val="22"/>
        </w:rPr>
        <w:t>”</w:t>
      </w:r>
      <w:r w:rsidRPr="00822EED">
        <w:rPr>
          <w:szCs w:val="22"/>
        </w:rPr>
        <w:t xml:space="preserve"> </w:t>
      </w:r>
      <w:r w:rsidR="00967F70">
        <w:rPr>
          <w:szCs w:val="22"/>
        </w:rPr>
        <w:t>“</w:t>
      </w:r>
      <w:r w:rsidRPr="00822EED">
        <w:rPr>
          <w:szCs w:val="22"/>
        </w:rPr>
        <w:t>during the continuance of an Event of Default</w:t>
      </w:r>
      <w:r w:rsidR="00967F70">
        <w:rPr>
          <w:szCs w:val="22"/>
        </w:rPr>
        <w:t>”</w:t>
      </w:r>
      <w:r w:rsidRPr="00822EED">
        <w:rPr>
          <w:szCs w:val="22"/>
        </w:rPr>
        <w:t xml:space="preserve"> or similar phrases in the Loan Documents shall not be deemed to grant Borrower any right to cure an Event of Default, and each Event of Default shall continue unless and until the same is waived by Lender in writing in accordance with the requirements of the Loan Documents and (g) terms used herein and defined by cross-reference to another agreement or document shall have the meaning set forth in such other agreement or document as of the date of this Agreement, notwithstanding any subsequent amendment or restatement of or modification to such other agreement or document.  Except as otherwise indicated, all accounting terms not specifically defined in this Agreement shall be construed in accordance with GAAP, as the same may be modified in this Agreement.</w:t>
      </w:r>
    </w:p>
    <w:p w14:paraId="0C556B6C" w14:textId="77777777" w:rsidR="009A2D48" w:rsidRPr="0064245C" w:rsidRDefault="00822EED" w:rsidP="007569DE">
      <w:pPr>
        <w:pStyle w:val="Heading1"/>
        <w:rPr>
          <w:szCs w:val="22"/>
        </w:rPr>
      </w:pPr>
      <w:bookmarkStart w:id="76" w:name="_DV_M80"/>
      <w:bookmarkStart w:id="77" w:name="_DV_M81"/>
      <w:bookmarkStart w:id="78" w:name="_DV_M82"/>
      <w:bookmarkStart w:id="79" w:name="_DV_M83"/>
      <w:bookmarkStart w:id="80" w:name="_DV_M84"/>
      <w:bookmarkStart w:id="81" w:name="_DV_M85"/>
      <w:bookmarkStart w:id="82" w:name="_DV_M86"/>
      <w:bookmarkStart w:id="83" w:name="_DV_M87"/>
      <w:bookmarkStart w:id="84" w:name="_DV_M88"/>
      <w:bookmarkEnd w:id="76"/>
      <w:bookmarkEnd w:id="77"/>
      <w:bookmarkEnd w:id="78"/>
      <w:bookmarkEnd w:id="79"/>
      <w:bookmarkEnd w:id="80"/>
      <w:bookmarkEnd w:id="81"/>
      <w:bookmarkEnd w:id="82"/>
      <w:bookmarkEnd w:id="83"/>
      <w:bookmarkEnd w:id="84"/>
      <w:r w:rsidRPr="00822EED">
        <w:rPr>
          <w:b/>
          <w:szCs w:val="22"/>
        </w:rPr>
        <w:br/>
      </w:r>
      <w:bookmarkStart w:id="85" w:name="_Toc528257489"/>
      <w:bookmarkStart w:id="86" w:name="_Toc480960496"/>
      <w:r w:rsidRPr="00822EED">
        <w:rPr>
          <w:b/>
          <w:szCs w:val="22"/>
        </w:rPr>
        <w:t>THE LOAN</w:t>
      </w:r>
      <w:bookmarkStart w:id="87" w:name="_DV_M89"/>
      <w:bookmarkEnd w:id="85"/>
      <w:bookmarkEnd w:id="86"/>
      <w:bookmarkEnd w:id="87"/>
    </w:p>
    <w:p w14:paraId="4406C8E7" w14:textId="7FA68061" w:rsidR="009A2D48" w:rsidRPr="0064245C" w:rsidRDefault="00822EED">
      <w:pPr>
        <w:pStyle w:val="Heading2"/>
        <w:rPr>
          <w:szCs w:val="22"/>
        </w:rPr>
      </w:pPr>
      <w:bookmarkStart w:id="88" w:name="_DV_M90"/>
      <w:bookmarkEnd w:id="88"/>
      <w:r w:rsidRPr="00822EED">
        <w:rPr>
          <w:szCs w:val="22"/>
          <w:u w:val="single"/>
        </w:rPr>
        <w:t>The Loan</w:t>
      </w:r>
      <w:r w:rsidRPr="00822EED">
        <w:rPr>
          <w:szCs w:val="22"/>
        </w:rPr>
        <w:t>.</w:t>
      </w:r>
      <w:bookmarkStart w:id="89" w:name="_DV_M91"/>
      <w:bookmarkEnd w:id="89"/>
      <w:r w:rsidRPr="00822EED">
        <w:rPr>
          <w:szCs w:val="22"/>
        </w:rPr>
        <w:t xml:space="preserve">  </w:t>
      </w:r>
      <w:r w:rsidR="004D0C42">
        <w:rPr>
          <w:szCs w:val="22"/>
        </w:rPr>
        <w:t>On the Closing Date, s</w:t>
      </w:r>
      <w:r w:rsidRPr="00822EED">
        <w:rPr>
          <w:szCs w:val="22"/>
        </w:rPr>
        <w:t xml:space="preserve">ubject to, and upon the terms and conditions set forth herein, </w:t>
      </w:r>
      <w:r w:rsidR="004D0C42">
        <w:rPr>
          <w:szCs w:val="22"/>
        </w:rPr>
        <w:t xml:space="preserve">Lender shall make a Loan to Borrower (the </w:t>
      </w:r>
      <w:r w:rsidR="00967F70">
        <w:rPr>
          <w:szCs w:val="22"/>
        </w:rPr>
        <w:t>“</w:t>
      </w:r>
      <w:r w:rsidR="004D0C42" w:rsidRPr="002B4CF0">
        <w:rPr>
          <w:b/>
          <w:szCs w:val="22"/>
        </w:rPr>
        <w:t>Loan</w:t>
      </w:r>
      <w:r w:rsidR="00967F70">
        <w:rPr>
          <w:szCs w:val="22"/>
        </w:rPr>
        <w:t>”</w:t>
      </w:r>
      <w:r w:rsidR="004D0C42">
        <w:rPr>
          <w:szCs w:val="22"/>
        </w:rPr>
        <w:t>) in an amount equal to the Loan Amount</w:t>
      </w:r>
      <w:r w:rsidR="00CF703A">
        <w:rPr>
          <w:szCs w:val="22"/>
        </w:rPr>
        <w:t xml:space="preserve">.  </w:t>
      </w:r>
      <w:r w:rsidR="007E45C9" w:rsidRPr="007E45C9">
        <w:rPr>
          <w:szCs w:val="22"/>
        </w:rPr>
        <w:t>Any amount borrowed and repaid in respect of the Loan may not be re</w:t>
      </w:r>
      <w:r w:rsidR="005A289F">
        <w:rPr>
          <w:szCs w:val="22"/>
        </w:rPr>
        <w:t>-</w:t>
      </w:r>
      <w:r w:rsidR="007E45C9" w:rsidRPr="007E45C9">
        <w:rPr>
          <w:szCs w:val="22"/>
        </w:rPr>
        <w:t>borrowed</w:t>
      </w:r>
      <w:r w:rsidR="005A289F">
        <w:rPr>
          <w:szCs w:val="22"/>
        </w:rPr>
        <w:t xml:space="preserve">.  </w:t>
      </w:r>
      <w:r w:rsidR="004D0C42">
        <w:rPr>
          <w:szCs w:val="22"/>
        </w:rPr>
        <w:t>The Loan shall be evidenced by the Note.</w:t>
      </w:r>
    </w:p>
    <w:p w14:paraId="22D50080" w14:textId="281D1D08" w:rsidR="007619B7" w:rsidRDefault="00822EED" w:rsidP="000000A8">
      <w:pPr>
        <w:pStyle w:val="Heading2"/>
        <w:rPr>
          <w:szCs w:val="22"/>
        </w:rPr>
      </w:pPr>
      <w:r w:rsidRPr="00822EED">
        <w:rPr>
          <w:szCs w:val="22"/>
          <w:u w:val="single"/>
        </w:rPr>
        <w:t>Disbursements; Purpose</w:t>
      </w:r>
      <w:r w:rsidR="00BC733B" w:rsidRPr="00567AC7">
        <w:rPr>
          <w:u w:val="single"/>
        </w:rPr>
        <w:t>.</w:t>
      </w:r>
      <w:r w:rsidRPr="00822EED">
        <w:rPr>
          <w:szCs w:val="22"/>
        </w:rPr>
        <w:t xml:space="preserve">  </w:t>
      </w:r>
      <w:r w:rsidR="00626037">
        <w:rPr>
          <w:szCs w:val="22"/>
        </w:rPr>
        <w:t>U</w:t>
      </w:r>
      <w:r w:rsidR="005E6014">
        <w:rPr>
          <w:szCs w:val="22"/>
        </w:rPr>
        <w:t>pon satisfaction of the terms and conditions set forth in this Agreement</w:t>
      </w:r>
      <w:r w:rsidR="00626037">
        <w:rPr>
          <w:szCs w:val="22"/>
        </w:rPr>
        <w:t xml:space="preserve">, </w:t>
      </w:r>
      <w:r w:rsidR="00273F02">
        <w:rPr>
          <w:szCs w:val="22"/>
        </w:rPr>
        <w:t>the proceeds of the</w:t>
      </w:r>
      <w:r w:rsidR="00273F02" w:rsidRPr="00822EED">
        <w:rPr>
          <w:szCs w:val="22"/>
        </w:rPr>
        <w:t xml:space="preserve"> Loan shall be </w:t>
      </w:r>
      <w:r w:rsidR="00273F02">
        <w:rPr>
          <w:szCs w:val="22"/>
        </w:rPr>
        <w:t xml:space="preserve">fully </w:t>
      </w:r>
      <w:r w:rsidR="00273F02" w:rsidRPr="00822EED">
        <w:rPr>
          <w:szCs w:val="22"/>
        </w:rPr>
        <w:t>disbursed</w:t>
      </w:r>
      <w:r w:rsidR="00273F02">
        <w:rPr>
          <w:szCs w:val="22"/>
        </w:rPr>
        <w:t xml:space="preserve"> on the Closing Date</w:t>
      </w:r>
      <w:r w:rsidR="00626037">
        <w:rPr>
          <w:szCs w:val="22"/>
        </w:rPr>
        <w:t xml:space="preserve"> </w:t>
      </w:r>
      <w:r w:rsidR="00273F02">
        <w:rPr>
          <w:szCs w:val="22"/>
        </w:rPr>
        <w:t>to or for</w:t>
      </w:r>
      <w:r w:rsidR="00273F02" w:rsidRPr="00822EED">
        <w:rPr>
          <w:szCs w:val="22"/>
        </w:rPr>
        <w:t xml:space="preserve"> the benefit of Borrower</w:t>
      </w:r>
      <w:r w:rsidR="00273F02">
        <w:rPr>
          <w:szCs w:val="22"/>
        </w:rPr>
        <w:t xml:space="preserve"> for the acquisition of the Property or if already owned by Borrower, the refinancing of the Property, and payment of the Origination Fee and other costs and expenses of Lender as set forth in Lender</w:t>
      </w:r>
      <w:r w:rsidR="005550DC">
        <w:rPr>
          <w:szCs w:val="22"/>
        </w:rPr>
        <w:t>’</w:t>
      </w:r>
      <w:r w:rsidR="00273F02">
        <w:rPr>
          <w:szCs w:val="22"/>
        </w:rPr>
        <w:t>s Closing Instructions and the Approved Closing Statement</w:t>
      </w:r>
      <w:r w:rsidR="00626037">
        <w:rPr>
          <w:szCs w:val="22"/>
        </w:rPr>
        <w:t>.</w:t>
      </w:r>
    </w:p>
    <w:p w14:paraId="79A3F90C" w14:textId="77777777" w:rsidR="00BC733B" w:rsidRDefault="00BC733B" w:rsidP="00F51CCA">
      <w:pPr>
        <w:pStyle w:val="Heading2"/>
      </w:pPr>
      <w:r w:rsidRPr="00F51CCA">
        <w:rPr>
          <w:u w:val="single"/>
        </w:rPr>
        <w:t>Holdback Proceeds</w:t>
      </w:r>
      <w:r>
        <w:t>.</w:t>
      </w:r>
    </w:p>
    <w:p w14:paraId="0E4268EE" w14:textId="3285CD07" w:rsidR="00BC733B" w:rsidRDefault="007619B7" w:rsidP="00BC733B">
      <w:pPr>
        <w:pStyle w:val="Heading3"/>
      </w:pPr>
      <w:r w:rsidRPr="007619B7">
        <w:t xml:space="preserve">Notwithstanding anything to the contrary contained herein, </w:t>
      </w:r>
      <w:proofErr w:type="gramStart"/>
      <w:r w:rsidRPr="007619B7">
        <w:t>in the event that</w:t>
      </w:r>
      <w:proofErr w:type="gramEnd"/>
      <w:r w:rsidRPr="007619B7">
        <w:t xml:space="preserve"> Lender has not received</w:t>
      </w:r>
      <w:r w:rsidR="00837F1D">
        <w:t xml:space="preserve"> the Appraisal and</w:t>
      </w:r>
      <w:r w:rsidRPr="007619B7">
        <w:t xml:space="preserve"> </w:t>
      </w:r>
      <w:r w:rsidR="00F2251A">
        <w:t xml:space="preserve">approved </w:t>
      </w:r>
      <w:r w:rsidRPr="007619B7">
        <w:t xml:space="preserve">the </w:t>
      </w:r>
      <w:r w:rsidR="008D63F3">
        <w:t>Appraised</w:t>
      </w:r>
      <w:r w:rsidR="00837F1D">
        <w:t xml:space="preserve"> Value</w:t>
      </w:r>
      <w:r w:rsidR="00BC733B">
        <w:t xml:space="preserve"> of the Property</w:t>
      </w:r>
      <w:r w:rsidRPr="007619B7">
        <w:t xml:space="preserve"> prior to</w:t>
      </w:r>
      <w:r w:rsidR="00837F1D">
        <w:t xml:space="preserve"> the</w:t>
      </w:r>
      <w:r w:rsidRPr="007619B7">
        <w:t xml:space="preserve"> Closing</w:t>
      </w:r>
      <w:r w:rsidR="00837F1D">
        <w:t xml:space="preserve"> Date</w:t>
      </w:r>
      <w:r w:rsidRPr="007619B7">
        <w:t xml:space="preserve">, Lender may, in its sole and absolute discretion, withhold a portion of </w:t>
      </w:r>
      <w:r w:rsidR="00C76936">
        <w:t>the proceeds of the Loan</w:t>
      </w:r>
      <w:r w:rsidRPr="007619B7">
        <w:t xml:space="preserve"> not to exceed </w:t>
      </w:r>
      <w:r w:rsidR="000347A8">
        <w:t>ten percent (10%)</w:t>
      </w:r>
      <w:r w:rsidRPr="007619B7">
        <w:t xml:space="preserve"> of the Loan Amount, until Lender receives</w:t>
      </w:r>
      <w:r w:rsidR="00837F1D">
        <w:t xml:space="preserve"> the Appraisal</w:t>
      </w:r>
      <w:r w:rsidRPr="007619B7">
        <w:t xml:space="preserve"> and has approved </w:t>
      </w:r>
      <w:r w:rsidR="00837F1D">
        <w:t xml:space="preserve">the </w:t>
      </w:r>
      <w:r w:rsidR="00567AC7">
        <w:t>Appraised</w:t>
      </w:r>
      <w:r w:rsidRPr="007619B7">
        <w:t xml:space="preserve"> Value</w:t>
      </w:r>
      <w:r w:rsidR="00837F1D">
        <w:t xml:space="preserve"> </w:t>
      </w:r>
      <w:r w:rsidR="00BC733B">
        <w:t>of the Property</w:t>
      </w:r>
      <w:r w:rsidRPr="007619B7">
        <w:t xml:space="preserve"> (the “</w:t>
      </w:r>
      <w:r w:rsidRPr="00BC733B">
        <w:rPr>
          <w:b/>
          <w:bCs/>
        </w:rPr>
        <w:t>Holdback Proceeds</w:t>
      </w:r>
      <w:r w:rsidRPr="007619B7">
        <w:t xml:space="preserve">”). </w:t>
      </w:r>
      <w:r w:rsidR="00F2251A">
        <w:t>Within ten (10) Business Days of</w:t>
      </w:r>
      <w:r w:rsidR="00F2251A" w:rsidRPr="007619B7">
        <w:t xml:space="preserve"> </w:t>
      </w:r>
      <w:r w:rsidRPr="007619B7">
        <w:t>Lender</w:t>
      </w:r>
      <w:r w:rsidR="00F2251A">
        <w:t>’s receipt and approval of</w:t>
      </w:r>
      <w:r w:rsidRPr="007619B7">
        <w:t xml:space="preserve"> </w:t>
      </w:r>
      <w:r w:rsidR="00117029">
        <w:t xml:space="preserve">the Appraisal and </w:t>
      </w:r>
      <w:r w:rsidR="00837F1D">
        <w:t xml:space="preserve">the </w:t>
      </w:r>
      <w:r w:rsidR="008D63F3">
        <w:t>Appraised</w:t>
      </w:r>
      <w:r w:rsidR="00837F1D">
        <w:t xml:space="preserve"> Value</w:t>
      </w:r>
      <w:r w:rsidR="00F2251A">
        <w:t xml:space="preserve"> of the Property</w:t>
      </w:r>
      <w:r w:rsidRPr="007619B7">
        <w:t xml:space="preserve">, the Holdback Proceeds will be either disbursed to Borrower or applied to the Principal Indebtedness (or a combination thereof) pursuant to </w:t>
      </w:r>
      <w:r w:rsidRPr="003D75CE">
        <w:rPr>
          <w:u w:val="single"/>
        </w:rPr>
        <w:t>Section 2.6.1</w:t>
      </w:r>
      <w:r w:rsidRPr="007619B7">
        <w:t xml:space="preserve">. For the avoidance of doubt, if the </w:t>
      </w:r>
      <w:r w:rsidR="00117029">
        <w:t xml:space="preserve">application of the </w:t>
      </w:r>
      <w:r w:rsidRPr="007619B7">
        <w:t>Holdback Proceeds</w:t>
      </w:r>
      <w:r w:rsidR="00117029">
        <w:t xml:space="preserve"> to the Principal Indebtedness</w:t>
      </w:r>
      <w:r w:rsidRPr="007619B7">
        <w:t xml:space="preserve"> </w:t>
      </w:r>
      <w:r w:rsidR="00117029">
        <w:t>is</w:t>
      </w:r>
      <w:r w:rsidR="00117029" w:rsidRPr="007619B7">
        <w:t xml:space="preserve"> </w:t>
      </w:r>
      <w:r w:rsidRPr="007619B7">
        <w:t xml:space="preserve">insufficient to meet the requirements of </w:t>
      </w:r>
      <w:r w:rsidRPr="003D75CE">
        <w:rPr>
          <w:u w:val="single"/>
        </w:rPr>
        <w:t>Section 2.6.1</w:t>
      </w:r>
      <w:r w:rsidR="00117029">
        <w:rPr>
          <w:u w:val="single"/>
        </w:rPr>
        <w:t>,</w:t>
      </w:r>
      <w:r w:rsidRPr="007619B7">
        <w:t xml:space="preserve"> Borrower must make a principal prepayment in accordance</w:t>
      </w:r>
      <w:r w:rsidR="00117029">
        <w:t xml:space="preserve"> with the provisions of Section 2.</w:t>
      </w:r>
      <w:r w:rsidR="003D75CE">
        <w:t>6</w:t>
      </w:r>
      <w:r w:rsidR="00117029">
        <w:t>.1</w:t>
      </w:r>
      <w:r w:rsidRPr="007619B7">
        <w:t>.</w:t>
      </w:r>
    </w:p>
    <w:p w14:paraId="1B2B7846" w14:textId="559DE2EF" w:rsidR="007619B7" w:rsidRPr="00F51CCA" w:rsidRDefault="00117029" w:rsidP="00BC733B">
      <w:pPr>
        <w:pStyle w:val="Heading3"/>
      </w:pPr>
      <w:r>
        <w:rPr>
          <w:rFonts w:eastAsia="Time New Roman"/>
          <w:szCs w:val="24"/>
        </w:rPr>
        <w:t xml:space="preserve">Borrower hereby grants to Lender a security interest in </w:t>
      </w:r>
      <w:proofErr w:type="gramStart"/>
      <w:r>
        <w:rPr>
          <w:rFonts w:eastAsia="Time New Roman"/>
          <w:szCs w:val="24"/>
        </w:rPr>
        <w:t>any and all</w:t>
      </w:r>
      <w:proofErr w:type="gramEnd"/>
      <w:r>
        <w:rPr>
          <w:rFonts w:eastAsia="Time New Roman"/>
          <w:szCs w:val="24"/>
        </w:rPr>
        <w:t xml:space="preserve"> Holdback Proceeds. </w:t>
      </w:r>
      <w:r w:rsidRPr="00BC733B">
        <w:rPr>
          <w:rFonts w:eastAsia="MS Mincho"/>
        </w:rPr>
        <w:t xml:space="preserve"> </w:t>
      </w:r>
      <w:r w:rsidR="00BC733B" w:rsidRPr="00BC733B">
        <w:rPr>
          <w:rFonts w:eastAsia="MS Mincho"/>
        </w:rPr>
        <w:t xml:space="preserve">Borrower acknowledges and agrees that </w:t>
      </w:r>
      <w:proofErr w:type="gramStart"/>
      <w:r w:rsidR="00BC733B" w:rsidRPr="00BC733B">
        <w:rPr>
          <w:rFonts w:eastAsia="MS Mincho"/>
        </w:rPr>
        <w:t>any and all</w:t>
      </w:r>
      <w:proofErr w:type="gramEnd"/>
      <w:r w:rsidR="00BC733B" w:rsidRPr="00BC733B">
        <w:rPr>
          <w:rFonts w:eastAsia="MS Mincho"/>
        </w:rPr>
        <w:t xml:space="preserve"> Holdback Proceeds are and shall be at all times subject to the sole dominion, control and discretion of Lender, subject to the terms hereof, and neither </w:t>
      </w:r>
      <w:r w:rsidR="00BC733B" w:rsidRPr="00BC733B">
        <w:rPr>
          <w:rFonts w:eastAsia="MS Mincho"/>
        </w:rPr>
        <w:lastRenderedPageBreak/>
        <w:t>Borrower nor any other Loan Party shall have any right of withdrawal with respect to any Holdback Proceeds.  The Holdback Proceeds shall not constitute trust funds and may be commingled with other monies held by Lender.</w:t>
      </w:r>
      <w:r>
        <w:rPr>
          <w:rFonts w:eastAsia="MS Mincho"/>
        </w:rPr>
        <w:t xml:space="preserve">  </w:t>
      </w:r>
      <w:r w:rsidRPr="004D4067">
        <w:rPr>
          <w:w w:val="0"/>
        </w:rPr>
        <w:t xml:space="preserve">Borrower shall not, without obtaining the prior written consent of Lender, further pledge, assign or grant any security interest in </w:t>
      </w:r>
      <w:proofErr w:type="gramStart"/>
      <w:r>
        <w:rPr>
          <w:w w:val="0"/>
        </w:rPr>
        <w:t>any and all</w:t>
      </w:r>
      <w:proofErr w:type="gramEnd"/>
      <w:r w:rsidRPr="004D4067">
        <w:rPr>
          <w:w w:val="0"/>
        </w:rPr>
        <w:t xml:space="preserve"> </w:t>
      </w:r>
      <w:r>
        <w:rPr>
          <w:w w:val="0"/>
        </w:rPr>
        <w:t>Holdback Proceeds</w:t>
      </w:r>
      <w:r w:rsidRPr="004D4067">
        <w:rPr>
          <w:w w:val="0"/>
        </w:rPr>
        <w:t xml:space="preserve"> or permit any lien to attach thereto, or any levy to be made thereon, or any UCC-1 </w:t>
      </w:r>
      <w:r>
        <w:rPr>
          <w:w w:val="0"/>
        </w:rPr>
        <w:t>f</w:t>
      </w:r>
      <w:r w:rsidRPr="004D4067">
        <w:rPr>
          <w:w w:val="0"/>
        </w:rPr>
        <w:t xml:space="preserve">inancing </w:t>
      </w:r>
      <w:r>
        <w:rPr>
          <w:w w:val="0"/>
        </w:rPr>
        <w:t>s</w:t>
      </w:r>
      <w:r w:rsidRPr="004D4067">
        <w:rPr>
          <w:w w:val="0"/>
        </w:rPr>
        <w:t>tatements, except those naming Lender as the secured party, to be filed with respect thereto.  Lender shall have the right to file a financing statement or statements under the U</w:t>
      </w:r>
      <w:r>
        <w:rPr>
          <w:w w:val="0"/>
        </w:rPr>
        <w:t>niform Commercial Code</w:t>
      </w:r>
      <w:r w:rsidRPr="004D4067">
        <w:rPr>
          <w:w w:val="0"/>
        </w:rPr>
        <w:t xml:space="preserve"> in connection with </w:t>
      </w:r>
      <w:proofErr w:type="gramStart"/>
      <w:r>
        <w:rPr>
          <w:w w:val="0"/>
        </w:rPr>
        <w:t>any and all</w:t>
      </w:r>
      <w:proofErr w:type="gramEnd"/>
      <w:r>
        <w:rPr>
          <w:w w:val="0"/>
        </w:rPr>
        <w:t xml:space="preserve"> Holdback Proceeds</w:t>
      </w:r>
      <w:r w:rsidRPr="004D4067">
        <w:rPr>
          <w:w w:val="0"/>
        </w:rPr>
        <w:t xml:space="preserve"> in the form required to properly perfect Lender</w:t>
      </w:r>
      <w:r>
        <w:rPr>
          <w:w w:val="0"/>
        </w:rPr>
        <w:t>’</w:t>
      </w:r>
      <w:r w:rsidRPr="004D4067">
        <w:rPr>
          <w:w w:val="0"/>
        </w:rPr>
        <w:t>s security interest therein</w:t>
      </w:r>
      <w:r>
        <w:rPr>
          <w:w w:val="0"/>
        </w:rPr>
        <w:t>, including an “all assets” financing statement</w:t>
      </w:r>
      <w:r w:rsidRPr="004D4067">
        <w:rPr>
          <w:w w:val="0"/>
        </w:rPr>
        <w:t xml:space="preserve">.  Borrower agrees that at any time and from time to time, at the expense of Borrower, Borrower will promptly execute and deliver all further instruments and documents, and take all further action, that may be reasonably necessary or desirable, or that Lender may reasonably request, in order to perfect and protect any security interest granted or purported to be granted hereby or to enable Lender to exercise and enforce its rights and remedies hereunder with respect to any </w:t>
      </w:r>
      <w:r>
        <w:rPr>
          <w:w w:val="0"/>
        </w:rPr>
        <w:t>Holdback Proceeds</w:t>
      </w:r>
      <w:r w:rsidRPr="004D4067">
        <w:rPr>
          <w:w w:val="0"/>
        </w:rPr>
        <w:t>.</w:t>
      </w:r>
    </w:p>
    <w:p w14:paraId="2517DC0B" w14:textId="3BC000A3" w:rsidR="003D75CE" w:rsidRDefault="003D75CE">
      <w:pPr>
        <w:pStyle w:val="Heading3"/>
      </w:pPr>
      <w:r>
        <w:t xml:space="preserve">Upon and during the continuance of an Event of Default, </w:t>
      </w:r>
      <w:r>
        <w:rPr>
          <w:rFonts w:eastAsia="Time New Roman"/>
          <w:szCs w:val="24"/>
        </w:rPr>
        <w:t xml:space="preserve">Lender may apply all or any portion of the Holdback Proceeds to the Obligations, </w:t>
      </w:r>
      <w:r>
        <w:t>in such order, proportion and priority as Lender may determine in its sole and absolute discretion.  Lender’s right to so apply the Holdback Proceeds shall be in addition to all other rights and remedies provided to Lender under this Agreement and the other Loan Documents, and at law or in equity.</w:t>
      </w:r>
    </w:p>
    <w:p w14:paraId="2B57B847" w14:textId="77777777" w:rsidR="009A2D48" w:rsidRPr="0064245C" w:rsidRDefault="00822EED" w:rsidP="007569DE">
      <w:pPr>
        <w:pStyle w:val="Heading2"/>
        <w:rPr>
          <w:szCs w:val="22"/>
        </w:rPr>
      </w:pPr>
      <w:bookmarkStart w:id="90" w:name="_DV_M93"/>
      <w:bookmarkStart w:id="91" w:name="_DV_M95"/>
      <w:bookmarkEnd w:id="90"/>
      <w:bookmarkEnd w:id="91"/>
      <w:r w:rsidRPr="00822EED">
        <w:rPr>
          <w:szCs w:val="22"/>
          <w:u w:val="single"/>
        </w:rPr>
        <w:t>Evidence of Indebtedness</w:t>
      </w:r>
      <w:r w:rsidRPr="00822EED">
        <w:rPr>
          <w:szCs w:val="22"/>
        </w:rPr>
        <w:t xml:space="preserve">.  Lender shall maintain in accordance with its usual practice an account or accounts evidencing the Indebtedness of the Borrower to Lender, including amounts of principal and interest payable and paid to Lender from time to time hereunder. The entries maintained in the accounts maintained pursuant to this </w:t>
      </w:r>
      <w:r w:rsidRPr="00822EED">
        <w:rPr>
          <w:szCs w:val="22"/>
          <w:u w:val="single"/>
        </w:rPr>
        <w:t>Section 2.</w:t>
      </w:r>
      <w:r w:rsidR="004D0C42">
        <w:rPr>
          <w:szCs w:val="22"/>
          <w:u w:val="single"/>
        </w:rPr>
        <w:t>3</w:t>
      </w:r>
      <w:r w:rsidRPr="00822EED">
        <w:rPr>
          <w:szCs w:val="22"/>
        </w:rPr>
        <w:t xml:space="preserve"> shall be prima facie evidence of the existence of the amounts of, and other information regarding, the Indebtedness therein recorded; provided, however, that the failure of Lender to maintain such accounts, or any error therein, shall not in any manner affect the obligation of Borrower to repay the Indebtedness and other Obligations in accordance with the terms of this Agreement, the Note and the other Loan Documents.</w:t>
      </w:r>
    </w:p>
    <w:p w14:paraId="5F45479E" w14:textId="77777777" w:rsidR="007D061D" w:rsidRPr="0064245C" w:rsidRDefault="00822EED">
      <w:pPr>
        <w:pStyle w:val="Heading2"/>
        <w:rPr>
          <w:szCs w:val="22"/>
        </w:rPr>
      </w:pPr>
      <w:bookmarkStart w:id="92" w:name="_DV_M96"/>
      <w:bookmarkEnd w:id="92"/>
      <w:r w:rsidRPr="00822EED">
        <w:rPr>
          <w:szCs w:val="22"/>
          <w:u w:val="single"/>
        </w:rPr>
        <w:t>Principal and Interest</w:t>
      </w:r>
      <w:r w:rsidRPr="00822EED">
        <w:rPr>
          <w:szCs w:val="22"/>
        </w:rPr>
        <w:t>.</w:t>
      </w:r>
      <w:bookmarkStart w:id="93" w:name="_DV_M97"/>
      <w:bookmarkEnd w:id="93"/>
      <w:r w:rsidRPr="00822EED">
        <w:rPr>
          <w:szCs w:val="22"/>
        </w:rPr>
        <w:t xml:space="preserve">  </w:t>
      </w:r>
    </w:p>
    <w:p w14:paraId="7FD971B4" w14:textId="77777777" w:rsidR="00D1501C" w:rsidRPr="0064245C" w:rsidRDefault="00822EED">
      <w:pPr>
        <w:pStyle w:val="Heading3"/>
        <w:rPr>
          <w:szCs w:val="22"/>
        </w:rPr>
      </w:pPr>
      <w:r w:rsidRPr="00822EED">
        <w:rPr>
          <w:szCs w:val="22"/>
        </w:rPr>
        <w:t xml:space="preserve">The Principal Indebtedness </w:t>
      </w:r>
      <w:bookmarkStart w:id="94" w:name="_DV_M98"/>
      <w:bookmarkEnd w:id="94"/>
      <w:r w:rsidRPr="00822EED">
        <w:rPr>
          <w:szCs w:val="22"/>
        </w:rPr>
        <w:t xml:space="preserve">shall bear interest at the Interest Rate.  </w:t>
      </w:r>
    </w:p>
    <w:p w14:paraId="53EC0984" w14:textId="77777777" w:rsidR="00142D91" w:rsidRPr="0064245C" w:rsidRDefault="00285DA8">
      <w:pPr>
        <w:pStyle w:val="Heading3"/>
        <w:rPr>
          <w:szCs w:val="22"/>
        </w:rPr>
      </w:pPr>
      <w:r>
        <w:rPr>
          <w:szCs w:val="22"/>
        </w:rPr>
        <w:t>O</w:t>
      </w:r>
      <w:r w:rsidR="00F276B9">
        <w:rPr>
          <w:szCs w:val="22"/>
        </w:rPr>
        <w:t xml:space="preserve">n each </w:t>
      </w:r>
      <w:r>
        <w:rPr>
          <w:szCs w:val="22"/>
        </w:rPr>
        <w:t xml:space="preserve">Monthly </w:t>
      </w:r>
      <w:r w:rsidR="00F276B9">
        <w:rPr>
          <w:szCs w:val="22"/>
        </w:rPr>
        <w:t>Payment D</w:t>
      </w:r>
      <w:r w:rsidR="00F276B9" w:rsidRPr="00036AE0">
        <w:rPr>
          <w:szCs w:val="22"/>
        </w:rPr>
        <w:t>ate</w:t>
      </w:r>
      <w:r w:rsidR="00227725">
        <w:rPr>
          <w:szCs w:val="22"/>
        </w:rPr>
        <w:t xml:space="preserve"> through and including the Monthly Payment Date occurring immediately prior to the Maturity Date</w:t>
      </w:r>
      <w:r w:rsidR="00F276B9" w:rsidRPr="00036AE0">
        <w:rPr>
          <w:szCs w:val="22"/>
        </w:rPr>
        <w:t xml:space="preserve">, Borrower shall pay to Lender </w:t>
      </w:r>
      <w:r>
        <w:rPr>
          <w:szCs w:val="22"/>
        </w:rPr>
        <w:t>a monthly payment of interest equal to the Monthly Debt Service Payment</w:t>
      </w:r>
      <w:r w:rsidR="00F276B9" w:rsidRPr="00036AE0">
        <w:rPr>
          <w:szCs w:val="22"/>
        </w:rPr>
        <w:t>.</w:t>
      </w:r>
    </w:p>
    <w:p w14:paraId="2135E200" w14:textId="77777777" w:rsidR="00F276B9" w:rsidRPr="00F276B9" w:rsidRDefault="00000BFC">
      <w:pPr>
        <w:pStyle w:val="Heading3"/>
        <w:rPr>
          <w:szCs w:val="22"/>
        </w:rPr>
      </w:pPr>
      <w:r>
        <w:rPr>
          <w:szCs w:val="22"/>
        </w:rPr>
        <w:t>Borrower shall pay to Lender on the Maturity Date the remaining Principal Indebtedness, all accrued and unpaid interest and all other amounts due under the Loan Documents.</w:t>
      </w:r>
      <w:r w:rsidR="00822EED" w:rsidRPr="00822EED">
        <w:rPr>
          <w:szCs w:val="22"/>
        </w:rPr>
        <w:t xml:space="preserve"> </w:t>
      </w:r>
    </w:p>
    <w:p w14:paraId="2B2BD3B2" w14:textId="77777777" w:rsidR="000544B0" w:rsidRPr="0064245C" w:rsidRDefault="00822EED">
      <w:pPr>
        <w:pStyle w:val="Heading3"/>
        <w:rPr>
          <w:szCs w:val="22"/>
        </w:rPr>
      </w:pPr>
      <w:r w:rsidRPr="00822EED">
        <w:rPr>
          <w:szCs w:val="22"/>
        </w:rPr>
        <w:t xml:space="preserve">Interest shall be computed on the </w:t>
      </w:r>
      <w:r w:rsidR="005E43F0">
        <w:rPr>
          <w:szCs w:val="22"/>
        </w:rPr>
        <w:t>Principal Indebtedness</w:t>
      </w:r>
      <w:r w:rsidRPr="00822EED">
        <w:rPr>
          <w:szCs w:val="22"/>
        </w:rPr>
        <w:t xml:space="preserve"> by multiplying the actual number of days elapsed in the period for which interest is being calculated by a daily rate based on the Interest Rate and a 360-day year.</w:t>
      </w:r>
    </w:p>
    <w:p w14:paraId="4B652842" w14:textId="77777777" w:rsidR="002D7F9D" w:rsidRPr="0064245C" w:rsidRDefault="00822EED">
      <w:pPr>
        <w:pStyle w:val="Heading3"/>
        <w:rPr>
          <w:szCs w:val="22"/>
        </w:rPr>
      </w:pPr>
      <w:r w:rsidRPr="00822EED">
        <w:rPr>
          <w:szCs w:val="22"/>
        </w:rPr>
        <w:t>For so long as any Event of Default is continuing, the Principal Indebtedness and all other portions of the Indebtedness, shall accrue interest at the Default Rate.  Interest at the Default Rate shall be paid immediately upon demand, which demand may be made as frequently as Lender shall determine.</w:t>
      </w:r>
    </w:p>
    <w:p w14:paraId="02C64898" w14:textId="77777777" w:rsidR="002D7F9D" w:rsidRPr="0064245C" w:rsidRDefault="00822EED">
      <w:pPr>
        <w:pStyle w:val="Heading3"/>
        <w:rPr>
          <w:szCs w:val="22"/>
        </w:rPr>
      </w:pPr>
      <w:r w:rsidRPr="00822EED">
        <w:rPr>
          <w:szCs w:val="22"/>
        </w:rPr>
        <w:t xml:space="preserve">If any amount due under the Loan Documents is not paid on the date on which it is due, Borrower shall pay to Lender upon demand an amount equal to the lesser of (i) </w:t>
      </w:r>
      <w:r w:rsidRPr="00942152">
        <w:rPr>
          <w:szCs w:val="22"/>
        </w:rPr>
        <w:t>five percent (5.00%)</w:t>
      </w:r>
      <w:r w:rsidRPr="00822EED">
        <w:rPr>
          <w:szCs w:val="22"/>
        </w:rPr>
        <w:t xml:space="preserve"> </w:t>
      </w:r>
      <w:r w:rsidRPr="00822EED">
        <w:rPr>
          <w:szCs w:val="22"/>
        </w:rPr>
        <w:lastRenderedPageBreak/>
        <w:t>of such unpaid sum or (ii) the maximum amount permitted by Legal Requirements in order to defray the expense incurred by Lender in handling and processing such delinquent payment and to compensate Lender for the loss of the use of such delinquent payment.</w:t>
      </w:r>
    </w:p>
    <w:p w14:paraId="0BDB8FD1" w14:textId="77777777" w:rsidR="007C4C83" w:rsidRDefault="00822EED">
      <w:pPr>
        <w:pStyle w:val="Heading3"/>
        <w:rPr>
          <w:szCs w:val="22"/>
        </w:rPr>
      </w:pPr>
      <w:r w:rsidRPr="00822EED">
        <w:rPr>
          <w:szCs w:val="22"/>
        </w:rPr>
        <w:t>Except as otherwise specifically provided in this Agreement, all payments and prepayments under this Agreement and the Note shall be made to Lender not later than 1:00 p.m., New York City time, on the date when due and shall be made in lawful money of the United States of America by wire transfer in federal or other immediately available funds to the account specified from time to time by Lender.  Any funds received by Lender after such time shall be deemed to have been paid on the next succeeding Business Day.  Whenever any payment to be made under any Loan Document shall be stated to be due on a day that is not a Business Day, the due date thereof shall be deemed to be the immediately preceding Business Day.</w:t>
      </w:r>
    </w:p>
    <w:p w14:paraId="0128F8EF" w14:textId="189FC602" w:rsidR="007C4C83" w:rsidRDefault="00500140">
      <w:pPr>
        <w:pStyle w:val="Heading3"/>
        <w:rPr>
          <w:szCs w:val="22"/>
        </w:rPr>
      </w:pPr>
      <w:r w:rsidRPr="0032427B">
        <w:rPr>
          <w:szCs w:val="22"/>
        </w:rPr>
        <w:t>Funds repres</w:t>
      </w:r>
      <w:r>
        <w:rPr>
          <w:szCs w:val="22"/>
        </w:rPr>
        <w:t>enting the proceeds of the Loan</w:t>
      </w:r>
      <w:r w:rsidR="00CB5C46">
        <w:rPr>
          <w:szCs w:val="22"/>
        </w:rPr>
        <w:t xml:space="preserve"> </w:t>
      </w:r>
      <w:r w:rsidRPr="0032427B">
        <w:rPr>
          <w:szCs w:val="22"/>
        </w:rPr>
        <w:t>which are disbursed by Lender by wire transfer to or for the benefit of Borrower, for all purpos</w:t>
      </w:r>
      <w:r>
        <w:rPr>
          <w:szCs w:val="22"/>
        </w:rPr>
        <w:t>es, shall be deemed outstanding</w:t>
      </w:r>
      <w:r w:rsidRPr="0032427B">
        <w:rPr>
          <w:szCs w:val="22"/>
        </w:rPr>
        <w:t xml:space="preserve"> and to have been received by Borrower as of the date of such wire transfer notwithstanding the fact that such funds may not at any time have been remitted from escrow or otherwise to Borrower or for its benefit</w:t>
      </w:r>
      <w:r w:rsidR="00837F1D">
        <w:rPr>
          <w:szCs w:val="22"/>
        </w:rPr>
        <w:t xml:space="preserve">. </w:t>
      </w:r>
      <w:r w:rsidR="00837F1D" w:rsidRPr="00837F1D">
        <w:rPr>
          <w:szCs w:val="22"/>
        </w:rPr>
        <w:t xml:space="preserve"> </w:t>
      </w:r>
      <w:r w:rsidR="00837F1D">
        <w:rPr>
          <w:szCs w:val="22"/>
        </w:rPr>
        <w:t xml:space="preserve">That portion of the </w:t>
      </w:r>
      <w:r w:rsidR="005807D4">
        <w:rPr>
          <w:szCs w:val="22"/>
        </w:rPr>
        <w:t>proceeds</w:t>
      </w:r>
      <w:r w:rsidR="00837F1D">
        <w:rPr>
          <w:szCs w:val="22"/>
        </w:rPr>
        <w:t xml:space="preserve"> comprising the Holdback Proceeds, if any, shall be deemed disbursed and outstanding as of the date of the wire transfer of the </w:t>
      </w:r>
      <w:r w:rsidR="00635731">
        <w:rPr>
          <w:szCs w:val="22"/>
        </w:rPr>
        <w:t xml:space="preserve">proceeds of the </w:t>
      </w:r>
      <w:r w:rsidR="00C76936">
        <w:rPr>
          <w:szCs w:val="22"/>
        </w:rPr>
        <w:t>Loan</w:t>
      </w:r>
      <w:r w:rsidR="00D92A60">
        <w:rPr>
          <w:szCs w:val="22"/>
        </w:rPr>
        <w:t>,</w:t>
      </w:r>
      <w:r w:rsidR="00837F1D">
        <w:rPr>
          <w:szCs w:val="22"/>
        </w:rPr>
        <w:t xml:space="preserve"> to be held and disbursed</w:t>
      </w:r>
      <w:r w:rsidR="00BC733B">
        <w:rPr>
          <w:szCs w:val="22"/>
        </w:rPr>
        <w:t xml:space="preserve"> by Lender</w:t>
      </w:r>
      <w:r w:rsidR="00837F1D">
        <w:rPr>
          <w:szCs w:val="22"/>
        </w:rPr>
        <w:t xml:space="preserve"> in accordance with </w:t>
      </w:r>
      <w:r w:rsidR="00837F1D" w:rsidRPr="00B33FF7">
        <w:rPr>
          <w:szCs w:val="22"/>
          <w:u w:val="single"/>
        </w:rPr>
        <w:t xml:space="preserve">Section </w:t>
      </w:r>
      <w:r w:rsidR="00F2251A">
        <w:rPr>
          <w:szCs w:val="22"/>
          <w:u w:val="single"/>
        </w:rPr>
        <w:t>2.</w:t>
      </w:r>
      <w:r w:rsidR="00117029">
        <w:rPr>
          <w:szCs w:val="22"/>
          <w:u w:val="single"/>
        </w:rPr>
        <w:t>3</w:t>
      </w:r>
      <w:r w:rsidRPr="0032427B">
        <w:rPr>
          <w:szCs w:val="22"/>
        </w:rPr>
        <w:t>.  Lender may submit monthly billings reflecting the amount of the monthly payments due.  Neither the failure of Lender to submit a billing nor any error in any such billing shall excuse Borrower from the obligation to make full payment of all Borrower</w:t>
      </w:r>
      <w:r w:rsidR="00967F70">
        <w:rPr>
          <w:szCs w:val="22"/>
        </w:rPr>
        <w:t>’</w:t>
      </w:r>
      <w:r w:rsidRPr="0032427B">
        <w:rPr>
          <w:szCs w:val="22"/>
        </w:rPr>
        <w:t>s payment obligations when due.  Lender may record the date</w:t>
      </w:r>
      <w:r>
        <w:rPr>
          <w:szCs w:val="22"/>
        </w:rPr>
        <w:t xml:space="preserve"> and </w:t>
      </w:r>
      <w:proofErr w:type="gramStart"/>
      <w:r>
        <w:rPr>
          <w:szCs w:val="22"/>
        </w:rPr>
        <w:t>amount</w:t>
      </w:r>
      <w:proofErr w:type="gramEnd"/>
      <w:r>
        <w:rPr>
          <w:szCs w:val="22"/>
        </w:rPr>
        <w:t xml:space="preserve"> of </w:t>
      </w:r>
      <w:r w:rsidR="00C32217">
        <w:rPr>
          <w:szCs w:val="22"/>
        </w:rPr>
        <w:t xml:space="preserve">disbursements of Loan proceeds and </w:t>
      </w:r>
      <w:r w:rsidRPr="0032427B">
        <w:rPr>
          <w:szCs w:val="22"/>
        </w:rPr>
        <w:t>all payments of principal, interest and other amounts hereunder in the records Lender maintains with respect thereto.  Lender</w:t>
      </w:r>
      <w:r w:rsidR="00967F70">
        <w:rPr>
          <w:szCs w:val="22"/>
        </w:rPr>
        <w:t>’</w:t>
      </w:r>
      <w:r w:rsidRPr="0032427B">
        <w:rPr>
          <w:szCs w:val="22"/>
        </w:rPr>
        <w:t>s books and records showing the account between Lender and Borro</w:t>
      </w:r>
      <w:r>
        <w:rPr>
          <w:szCs w:val="22"/>
        </w:rPr>
        <w:t>w</w:t>
      </w:r>
      <w:r w:rsidRPr="0032427B">
        <w:rPr>
          <w:szCs w:val="22"/>
        </w:rPr>
        <w:t xml:space="preserve">er shall be admissible in evidence in any action or proceeding and shall constitute prima facie proof of the items therein set forth, absent manifest error.  </w:t>
      </w:r>
    </w:p>
    <w:p w14:paraId="1BE28F2E" w14:textId="77777777" w:rsidR="00D234A0" w:rsidRDefault="00822EED">
      <w:pPr>
        <w:pStyle w:val="Heading3"/>
        <w:rPr>
          <w:szCs w:val="22"/>
        </w:rPr>
      </w:pPr>
      <w:r w:rsidRPr="00822EED">
        <w:rPr>
          <w:szCs w:val="22"/>
        </w:rPr>
        <w:t xml:space="preserve">Notwithstanding anything to the contrary contained herein, during the continuance of an Event of Default amounts received by Lender in respect of the Indebtedness may be applied by Lender toward interest, </w:t>
      </w:r>
      <w:proofErr w:type="gramStart"/>
      <w:r w:rsidRPr="00822EED">
        <w:rPr>
          <w:szCs w:val="22"/>
        </w:rPr>
        <w:t>principal</w:t>
      </w:r>
      <w:proofErr w:type="gramEnd"/>
      <w:r w:rsidRPr="00822EED">
        <w:rPr>
          <w:szCs w:val="22"/>
        </w:rPr>
        <w:t xml:space="preserve"> and other components of the Indebtedness or to other Obligations in such order, priority and proportion as Lender shall determine, in </w:t>
      </w:r>
      <w:r w:rsidR="004D7471" w:rsidRPr="00822EED">
        <w:rPr>
          <w:szCs w:val="22"/>
        </w:rPr>
        <w:t>its</w:t>
      </w:r>
      <w:r w:rsidRPr="00822EED">
        <w:rPr>
          <w:szCs w:val="22"/>
        </w:rPr>
        <w:t xml:space="preserve"> sole and absolute discretion.</w:t>
      </w:r>
    </w:p>
    <w:p w14:paraId="5D9BA24B" w14:textId="77777777" w:rsidR="00086BBB" w:rsidRDefault="00822EED">
      <w:pPr>
        <w:pStyle w:val="Heading3"/>
        <w:rPr>
          <w:szCs w:val="22"/>
        </w:rPr>
      </w:pPr>
      <w:r w:rsidRPr="00822EED">
        <w:rPr>
          <w:szCs w:val="22"/>
        </w:rPr>
        <w:t xml:space="preserve">All payments made by Borrower under the Loan Documents shall be made irrespective of, and without any deduction for, any offsets, </w:t>
      </w:r>
      <w:proofErr w:type="gramStart"/>
      <w:r w:rsidRPr="00822EED">
        <w:rPr>
          <w:szCs w:val="22"/>
        </w:rPr>
        <w:t>counterclaims</w:t>
      </w:r>
      <w:proofErr w:type="gramEnd"/>
      <w:r w:rsidRPr="00822EED">
        <w:rPr>
          <w:szCs w:val="22"/>
        </w:rPr>
        <w:t xml:space="preserve"> or defenses. </w:t>
      </w:r>
      <w:r w:rsidR="00470BE5">
        <w:rPr>
          <w:szCs w:val="22"/>
        </w:rPr>
        <w:t xml:space="preserve"> </w:t>
      </w:r>
      <w:r w:rsidRPr="00822EED">
        <w:rPr>
          <w:szCs w:val="22"/>
        </w:rPr>
        <w:t xml:space="preserve">Borrower waives the right to assert a counterclaim, other than a mandatory or compulsory counterclaim, in any action or proceeding brought against it by Lender arising out of or in any way connected with the Loan Documents or the Indebtedness. </w:t>
      </w:r>
      <w:r w:rsidR="00086BBB">
        <w:rPr>
          <w:szCs w:val="22"/>
        </w:rPr>
        <w:t xml:space="preserve"> </w:t>
      </w:r>
      <w:r w:rsidRPr="00822EED">
        <w:rPr>
          <w:szCs w:val="22"/>
        </w:rPr>
        <w:t>Any assignee of Lender</w:t>
      </w:r>
      <w:r w:rsidR="00967F70">
        <w:rPr>
          <w:szCs w:val="22"/>
        </w:rPr>
        <w:t>’</w:t>
      </w:r>
      <w:r w:rsidRPr="00822EED">
        <w:rPr>
          <w:szCs w:val="22"/>
        </w:rPr>
        <w:t>s interest in the Loan</w:t>
      </w:r>
      <w:r w:rsidR="00470BE5">
        <w:rPr>
          <w:szCs w:val="22"/>
        </w:rPr>
        <w:t>, or any portion thereof,</w:t>
      </w:r>
      <w:r w:rsidRPr="00822EED">
        <w:rPr>
          <w:szCs w:val="22"/>
        </w:rPr>
        <w:t xml:space="preserve"> shall take the same free and clear of all offsets, </w:t>
      </w:r>
      <w:proofErr w:type="gramStart"/>
      <w:r w:rsidRPr="00822EED">
        <w:rPr>
          <w:szCs w:val="22"/>
        </w:rPr>
        <w:t>counterclaims</w:t>
      </w:r>
      <w:proofErr w:type="gramEnd"/>
      <w:r w:rsidRPr="00822EED">
        <w:rPr>
          <w:szCs w:val="22"/>
        </w:rPr>
        <w:t xml:space="preserve"> or defenses against the assigning Lender.</w:t>
      </w:r>
    </w:p>
    <w:p w14:paraId="319A2BC9" w14:textId="28AC8ECB" w:rsidR="00946176" w:rsidRDefault="00946176">
      <w:pPr>
        <w:pStyle w:val="Heading2"/>
        <w:rPr>
          <w:szCs w:val="22"/>
        </w:rPr>
      </w:pPr>
      <w:r w:rsidRPr="00946176">
        <w:rPr>
          <w:szCs w:val="22"/>
          <w:u w:val="single"/>
        </w:rPr>
        <w:t>Loan-to-Value Requirement; Mandatory Principal Payments; Principal Prepayment</w:t>
      </w:r>
      <w:r w:rsidR="005B71E6" w:rsidRPr="005B71E6">
        <w:rPr>
          <w:szCs w:val="22"/>
        </w:rPr>
        <w:t xml:space="preserve">.  </w:t>
      </w:r>
      <w:bookmarkStart w:id="95" w:name="_DV_M99"/>
      <w:bookmarkEnd w:id="95"/>
    </w:p>
    <w:p w14:paraId="6B65E418" w14:textId="64E6ED74" w:rsidR="00946176" w:rsidRDefault="00946176" w:rsidP="00946176">
      <w:pPr>
        <w:pStyle w:val="Heading3"/>
      </w:pPr>
      <w:r>
        <w:t>Notwithstanding anything to the contrary contained herein, Lender shall have the right at its election at any time</w:t>
      </w:r>
      <w:r w:rsidR="00F2251A">
        <w:t xml:space="preserve"> and from time to time</w:t>
      </w:r>
      <w:r>
        <w:t xml:space="preserve"> to determine, at Borrower’s sole expense, the then-current </w:t>
      </w:r>
      <w:r w:rsidR="00567AC7">
        <w:t>Appraised Value</w:t>
      </w:r>
      <w:r>
        <w:t xml:space="preserve"> of the Property. In the event the Loan Amount is greater than [seventy percent (70%)] of the then-current </w:t>
      </w:r>
      <w:r w:rsidR="00567AC7">
        <w:t>Appraised</w:t>
      </w:r>
      <w:r w:rsidR="00F2251A">
        <w:t xml:space="preserve"> </w:t>
      </w:r>
      <w:r>
        <w:t xml:space="preserve">Value of </w:t>
      </w:r>
      <w:r w:rsidR="00F2251A">
        <w:t xml:space="preserve">the </w:t>
      </w:r>
      <w:r>
        <w:t xml:space="preserve">Property, as determined by Lender, then within ten (10) Business Days following receipt of written notice from Lender, Borrower shall pay to Lender in immediately available funds (which payment shall be applied to the Principal Indebtedness) an amount sufficient to result in the Loan, less this and any other prepayments of principal applied to the reduction thereof, being equal to [seventy percent (70%)] of such then-current </w:t>
      </w:r>
      <w:r w:rsidR="00567AC7">
        <w:t>Appraised</w:t>
      </w:r>
      <w:r w:rsidR="00F2251A">
        <w:t xml:space="preserve"> </w:t>
      </w:r>
      <w:r>
        <w:t>Value.</w:t>
      </w:r>
    </w:p>
    <w:p w14:paraId="4D11CAF5" w14:textId="5D2C08A3" w:rsidR="00946176" w:rsidRPr="00F51CCA" w:rsidRDefault="00946176" w:rsidP="00567AC7">
      <w:pPr>
        <w:pStyle w:val="Heading3"/>
        <w:rPr>
          <w:szCs w:val="22"/>
        </w:rPr>
      </w:pPr>
      <w:r>
        <w:lastRenderedPageBreak/>
        <w:t>Prior to the Maturity Date so long as no Event of Default has occurred</w:t>
      </w:r>
      <w:r w:rsidR="00F2251A">
        <w:t xml:space="preserve"> and is then continuing,</w:t>
      </w:r>
      <w:r>
        <w:t xml:space="preserve"> upon not less than ten (10) Business Days prior written notice, Borrower shall have the right, without penalty or premium, to pay in whole but not in part, the total Principal Indebtedness,</w:t>
      </w:r>
      <w:r w:rsidRPr="00567AC7">
        <w:t xml:space="preserve"> provided tha</w:t>
      </w:r>
      <w:r>
        <w:t>t such prepayment is accompanied by payment of all interest accrued and unpaid through the date of prepayment and any other sums due and owing under the Loan Documents.</w:t>
      </w:r>
    </w:p>
    <w:p w14:paraId="7D543C03" w14:textId="7EDA4970" w:rsidR="003D75CE" w:rsidRPr="00F51CCA" w:rsidRDefault="003D75CE">
      <w:pPr>
        <w:pStyle w:val="Heading3"/>
      </w:pPr>
      <w:r>
        <w:t xml:space="preserve">If Borrower is required to make any prepayment under </w:t>
      </w:r>
      <w:r w:rsidRPr="007527E5">
        <w:rPr>
          <w:bCs/>
          <w:u w:val="single"/>
        </w:rPr>
        <w:t>Section 6.2</w:t>
      </w:r>
      <w:r>
        <w:rPr>
          <w:bCs/>
          <w:u w:val="single"/>
        </w:rPr>
        <w:t>.</w:t>
      </w:r>
      <w:r w:rsidRPr="007527E5">
        <w:rPr>
          <w:bCs/>
          <w:u w:val="single"/>
        </w:rPr>
        <w:t>4</w:t>
      </w:r>
      <w:r>
        <w:t xml:space="preserve"> as a result of a Casualty, on the next occurring Monthly Payment Date following the date on which the applicable Loss Proceeds are paid to Lender, Lender shall apply the Loss Proceeds thereof toward the prepayment of the Indebtedness</w:t>
      </w:r>
      <w:r w:rsidRPr="00BA7B46">
        <w:rPr>
          <w:szCs w:val="22"/>
        </w:rPr>
        <w:t xml:space="preserve"> </w:t>
      </w:r>
      <w:r>
        <w:rPr>
          <w:szCs w:val="22"/>
        </w:rPr>
        <w:t xml:space="preserve">in the amount required by </w:t>
      </w:r>
      <w:r w:rsidRPr="00CB1E94">
        <w:rPr>
          <w:szCs w:val="22"/>
          <w:u w:val="single"/>
        </w:rPr>
        <w:t>Section 6.2.</w:t>
      </w:r>
      <w:r>
        <w:rPr>
          <w:szCs w:val="22"/>
          <w:u w:val="single"/>
        </w:rPr>
        <w:t>4</w:t>
      </w:r>
      <w:r>
        <w:t xml:space="preserve"> and Borrower shall prepay the Indebtedness in the amount, if any, required by </w:t>
      </w:r>
      <w:r w:rsidRPr="007527E5">
        <w:rPr>
          <w:bCs/>
          <w:u w:val="single"/>
        </w:rPr>
        <w:t>Section 6.2</w:t>
      </w:r>
      <w:r>
        <w:rPr>
          <w:bCs/>
          <w:u w:val="single"/>
        </w:rPr>
        <w:t>.</w:t>
      </w:r>
      <w:r w:rsidRPr="007527E5">
        <w:rPr>
          <w:bCs/>
          <w:u w:val="single"/>
        </w:rPr>
        <w:t>4</w:t>
      </w:r>
      <w:r w:rsidRPr="007527E5">
        <w:rPr>
          <w:bCs/>
        </w:rPr>
        <w:t>.</w:t>
      </w:r>
    </w:p>
    <w:p w14:paraId="3D944B74" w14:textId="49F81386" w:rsidR="00DB2589" w:rsidRDefault="00204973" w:rsidP="00946176">
      <w:pPr>
        <w:pStyle w:val="Heading2"/>
      </w:pPr>
      <w:r w:rsidRPr="002B4CF0">
        <w:rPr>
          <w:u w:val="single"/>
        </w:rPr>
        <w:t>Increased Costs</w:t>
      </w:r>
      <w:r>
        <w:t xml:space="preserve">.  </w:t>
      </w:r>
      <w:r w:rsidR="00DB2589" w:rsidRPr="00AE56BF">
        <w:t>If as a result of any Regulatory Change or compliance of Lender therewith, the basis of taxation to Lender or its Affiliate of payments in respect of a Loan is changed or Lender or its Affiliate becomes subject to any increased cost, reduction in income or additional expense in respect of the Loan Documents, including, without li</w:t>
      </w:r>
      <w:r w:rsidR="00DB2589">
        <w:t xml:space="preserve">mitation (i) any Indemnified Tax (without duplication of payment of Indemnified Taxes under </w:t>
      </w:r>
      <w:r w:rsidR="00DB2589" w:rsidRPr="00551440">
        <w:rPr>
          <w:u w:val="single"/>
        </w:rPr>
        <w:t>Section 2.</w:t>
      </w:r>
      <w:r w:rsidR="00C26C78">
        <w:rPr>
          <w:u w:val="single"/>
        </w:rPr>
        <w:t>8</w:t>
      </w:r>
      <w:r w:rsidR="00DB2589" w:rsidRPr="00AE56BF">
        <w:t xml:space="preserve"> or (ii) any reserve, special deposit or similar requirements relating to any extensions of credit or other assets of, or any deposits with or other liabilities (such increase in cost, reduction in income or additional expense being herein called </w:t>
      </w:r>
      <w:r w:rsidR="00967F70">
        <w:t>“</w:t>
      </w:r>
      <w:r w:rsidR="00DB2589" w:rsidRPr="00AE56BF">
        <w:rPr>
          <w:b/>
        </w:rPr>
        <w:t>Increased Costs</w:t>
      </w:r>
      <w:r w:rsidR="00967F70">
        <w:t>”</w:t>
      </w:r>
      <w:r w:rsidR="00DB2589" w:rsidRPr="00AE56BF">
        <w:t>), then Borrower shall upon demand promptly pay to Lender such Increased Costs to the extent that Lender reasonably determines that such Increased Costs are allocable to the Loan.</w:t>
      </w:r>
    </w:p>
    <w:p w14:paraId="7D1F8564" w14:textId="4D5DEE87" w:rsidR="0099581C" w:rsidRDefault="00204973" w:rsidP="00540A91">
      <w:pPr>
        <w:pStyle w:val="Heading2"/>
      </w:pPr>
      <w:r w:rsidRPr="002B4CF0">
        <w:rPr>
          <w:u w:val="single"/>
        </w:rPr>
        <w:t>Taxes</w:t>
      </w:r>
      <w:r>
        <w:t xml:space="preserve">.  </w:t>
      </w:r>
      <w:r w:rsidRPr="00AE56BF">
        <w:t xml:space="preserve">Any payments by or on account of any obligation of Borrower under any Loan Document shall be made without deduction or withholding for any Tax; </w:t>
      </w:r>
      <w:r w:rsidRPr="00AE56BF">
        <w:rPr>
          <w:u w:val="single"/>
        </w:rPr>
        <w:t>provided</w:t>
      </w:r>
      <w:r w:rsidRPr="00AE56BF">
        <w:t xml:space="preserve">, </w:t>
      </w:r>
      <w:r w:rsidRPr="00AE56BF">
        <w:rPr>
          <w:u w:val="single"/>
        </w:rPr>
        <w:t>however</w:t>
      </w:r>
      <w:r w:rsidRPr="00AE56BF">
        <w:t xml:space="preserve">, that if Legal Requirements require deduction or withholding of a Tax, then Borrower shall deduct or withhold and pay such Tax to the relevant Governmental Authority in accordance with Legal Requirements, and, if such Tax is an Indemnified Tax, then the sum payable by Borrower shall be increased so that after such deduction or withholding (including deductions or withholdings applicable to additional amounts payable) Lender receives an amount equal to the sum it would have received had no such deduction or withholding been made. </w:t>
      </w:r>
      <w:r>
        <w:t xml:space="preserve"> </w:t>
      </w:r>
      <w:r w:rsidRPr="00AE56BF">
        <w:t xml:space="preserve">Borrower shall promptly indemnify Lender for all Indemnified Taxes (including Taxes in respect of additional amounts payable) and related expenses, and such indemnity obligation shall survive any assignment or replacement of Lender or satisfaction or discharge of other obligations under the Loan Documents. </w:t>
      </w:r>
      <w:r>
        <w:t xml:space="preserve"> </w:t>
      </w:r>
      <w:r w:rsidRPr="00AE56BF">
        <w:t>Borrower</w:t>
      </w:r>
      <w:r>
        <w:t xml:space="preserve"> shall promptly deliver evidence reasonably</w:t>
      </w:r>
      <w:r w:rsidRPr="00AE56BF">
        <w:t xml:space="preserve"> satisfactory to Lender of any payments made pursuant to this </w:t>
      </w:r>
      <w:r w:rsidRPr="00551440">
        <w:rPr>
          <w:u w:val="single"/>
        </w:rPr>
        <w:t xml:space="preserve">Section </w:t>
      </w:r>
      <w:r w:rsidR="0095240E">
        <w:rPr>
          <w:u w:val="single"/>
        </w:rPr>
        <w:t>2.8</w:t>
      </w:r>
      <w:r w:rsidRPr="00AE56BF">
        <w:t xml:space="preserve">.  Borrower shall pay (i) to the applicable Governmental Authority as and when due all Indemnified Taxes, in accordance with the applicable Legal Requirements, and (ii) to Lender, within ten (10) days after written request by Lender, all other Indemnified Taxes.  Promptly following written request therefor by Lender, Borrower shall deliver to Lender evidence, reasonably satisfactory to Lender, </w:t>
      </w:r>
      <w:r>
        <w:t>of payment of Indemnified Taxes</w:t>
      </w:r>
      <w:r w:rsidRPr="00AE56BF">
        <w:t>.</w:t>
      </w:r>
    </w:p>
    <w:p w14:paraId="27949E24" w14:textId="4CEA7EA4" w:rsidR="003D75CE" w:rsidRDefault="003D75CE">
      <w:pPr>
        <w:pStyle w:val="Heading2"/>
      </w:pPr>
      <w:r w:rsidRPr="002B4CF0">
        <w:rPr>
          <w:szCs w:val="22"/>
          <w:u w:val="single"/>
        </w:rPr>
        <w:t>Origination Fee</w:t>
      </w:r>
      <w:r>
        <w:rPr>
          <w:szCs w:val="22"/>
        </w:rPr>
        <w:t>.  Borrower shall pay the Origination Fee to Lender on the Closing Date.  The Origination Fee shall be payable by wire transfer of immediately available funds or may be paid by netting the Origination Fee from the Loan proceeds funded to Borrower on the Closing Date.  The Origination Fee is deemed fully earned by Lender on the Closing Date and will be non-refundable.</w:t>
      </w:r>
    </w:p>
    <w:p w14:paraId="42C3F727" w14:textId="3A9C3445" w:rsidR="00927779" w:rsidRPr="00824502" w:rsidRDefault="00927779" w:rsidP="00927779">
      <w:pPr>
        <w:pStyle w:val="Heading2"/>
      </w:pPr>
      <w:r>
        <w:rPr>
          <w:color w:val="000000"/>
          <w:szCs w:val="24"/>
          <w:u w:val="single"/>
        </w:rPr>
        <w:t>[</w:t>
      </w:r>
      <w:r w:rsidRPr="001F5D3C">
        <w:rPr>
          <w:color w:val="000000"/>
          <w:szCs w:val="24"/>
          <w:u w:val="single"/>
        </w:rPr>
        <w:t>Extension of Maturity Date</w:t>
      </w:r>
      <w:r w:rsidRPr="002441A7">
        <w:rPr>
          <w:color w:val="000000"/>
          <w:szCs w:val="24"/>
        </w:rPr>
        <w:t>.</w:t>
      </w:r>
      <w:r>
        <w:rPr>
          <w:b/>
          <w:color w:val="000000"/>
          <w:szCs w:val="24"/>
        </w:rPr>
        <w:t xml:space="preserve">  </w:t>
      </w:r>
      <w:r w:rsidRPr="001F5D3C">
        <w:rPr>
          <w:rFonts w:eastAsia="MS Mincho"/>
          <w:szCs w:val="22"/>
        </w:rPr>
        <w:t xml:space="preserve">Borrower shall have </w:t>
      </w:r>
      <w:r>
        <w:rPr>
          <w:rFonts w:eastAsia="MS Mincho"/>
          <w:szCs w:val="22"/>
        </w:rPr>
        <w:t>one</w:t>
      </w:r>
      <w:r w:rsidRPr="001F5D3C">
        <w:rPr>
          <w:rFonts w:eastAsia="MS Mincho"/>
          <w:szCs w:val="22"/>
        </w:rPr>
        <w:t xml:space="preserve"> (</w:t>
      </w:r>
      <w:r>
        <w:rPr>
          <w:rFonts w:eastAsia="MS Mincho"/>
          <w:szCs w:val="22"/>
        </w:rPr>
        <w:t>1) option</w:t>
      </w:r>
      <w:r w:rsidRPr="001F5D3C">
        <w:rPr>
          <w:rFonts w:eastAsia="MS Mincho"/>
          <w:szCs w:val="22"/>
        </w:rPr>
        <w:t xml:space="preserve"> </w:t>
      </w:r>
      <w:r>
        <w:rPr>
          <w:rFonts w:eastAsia="MS Mincho"/>
          <w:szCs w:val="22"/>
        </w:rPr>
        <w:t>(“</w:t>
      </w:r>
      <w:r w:rsidRPr="00444618">
        <w:rPr>
          <w:rFonts w:eastAsia="MS Mincho"/>
          <w:b/>
          <w:szCs w:val="22"/>
        </w:rPr>
        <w:t>Extension Option</w:t>
      </w:r>
      <w:r>
        <w:rPr>
          <w:rFonts w:eastAsia="MS Mincho"/>
          <w:szCs w:val="22"/>
        </w:rPr>
        <w:t xml:space="preserve">”) </w:t>
      </w:r>
      <w:r w:rsidRPr="001F5D3C">
        <w:rPr>
          <w:rFonts w:eastAsia="MS Mincho"/>
          <w:szCs w:val="22"/>
        </w:rPr>
        <w:t xml:space="preserve">to extend the </w:t>
      </w:r>
      <w:r>
        <w:rPr>
          <w:rFonts w:eastAsia="MS Mincho"/>
          <w:szCs w:val="22"/>
        </w:rPr>
        <w:t>Initial Stated</w:t>
      </w:r>
      <w:r w:rsidRPr="001F5D3C">
        <w:rPr>
          <w:rFonts w:eastAsia="MS Mincho"/>
          <w:szCs w:val="22"/>
        </w:rPr>
        <w:t xml:space="preserve"> Maturity Date of the Loan </w:t>
      </w:r>
      <w:r>
        <w:rPr>
          <w:rFonts w:eastAsia="MS Mincho"/>
          <w:szCs w:val="22"/>
        </w:rPr>
        <w:t xml:space="preserve">for a period of </w:t>
      </w:r>
      <w:r w:rsidRPr="00F27F80">
        <w:rPr>
          <w:rFonts w:eastAsia="MS Mincho"/>
          <w:b/>
          <w:szCs w:val="22"/>
        </w:rPr>
        <w:t>[six]</w:t>
      </w:r>
      <w:r>
        <w:rPr>
          <w:rFonts w:eastAsia="MS Mincho"/>
          <w:szCs w:val="22"/>
        </w:rPr>
        <w:t xml:space="preserve"> months </w:t>
      </w:r>
      <w:r w:rsidRPr="001F5D3C">
        <w:rPr>
          <w:rFonts w:eastAsia="MS Mincho"/>
          <w:szCs w:val="22"/>
        </w:rPr>
        <w:t>to</w:t>
      </w:r>
      <w:r>
        <w:rPr>
          <w:rFonts w:eastAsia="MS Mincho"/>
          <w:szCs w:val="22"/>
        </w:rPr>
        <w:t xml:space="preserve"> and including</w:t>
      </w:r>
      <w:r w:rsidRPr="001F5D3C">
        <w:rPr>
          <w:rFonts w:eastAsia="MS Mincho"/>
          <w:szCs w:val="22"/>
        </w:rPr>
        <w:t xml:space="preserve"> </w:t>
      </w:r>
      <w:r>
        <w:rPr>
          <w:rFonts w:eastAsia="MS Mincho"/>
          <w:szCs w:val="22"/>
        </w:rPr>
        <w:t>[_____], 20[__]</w:t>
      </w:r>
      <w:r w:rsidRPr="001F5D3C">
        <w:rPr>
          <w:rFonts w:eastAsia="MS Mincho"/>
          <w:szCs w:val="22"/>
        </w:rPr>
        <w:t xml:space="preserve">, </w:t>
      </w:r>
      <w:proofErr w:type="gramStart"/>
      <w:r w:rsidRPr="001F5D3C">
        <w:rPr>
          <w:rFonts w:eastAsia="MS Mincho"/>
          <w:szCs w:val="22"/>
          <w:u w:val="single"/>
        </w:rPr>
        <w:t>provided</w:t>
      </w:r>
      <w:r>
        <w:rPr>
          <w:rFonts w:eastAsia="MS Mincho"/>
          <w:szCs w:val="22"/>
        </w:rPr>
        <w:t xml:space="preserve"> that</w:t>
      </w:r>
      <w:proofErr w:type="gramEnd"/>
      <w:r>
        <w:rPr>
          <w:rFonts w:eastAsia="MS Mincho"/>
          <w:szCs w:val="22"/>
        </w:rPr>
        <w:t xml:space="preserve"> all of the following conditions precedent have been satisfied, as determined by Lender, in its sole and absolute discretion:</w:t>
      </w:r>
    </w:p>
    <w:p w14:paraId="72ED5939" w14:textId="77777777" w:rsidR="00927779" w:rsidRPr="00824502" w:rsidRDefault="00927779" w:rsidP="00927779">
      <w:pPr>
        <w:pStyle w:val="Heading3"/>
      </w:pPr>
      <w:r w:rsidRPr="001F5D3C">
        <w:rPr>
          <w:rFonts w:eastAsia="MS Mincho"/>
        </w:rPr>
        <w:lastRenderedPageBreak/>
        <w:t xml:space="preserve">Borrower shall deliver to Lender written notice of its election </w:t>
      </w:r>
      <w:r>
        <w:rPr>
          <w:rFonts w:eastAsia="MS Mincho"/>
        </w:rPr>
        <w:t>to exercise the Extension Option</w:t>
      </w:r>
      <w:r w:rsidRPr="001F5D3C">
        <w:rPr>
          <w:rFonts w:eastAsia="MS Mincho"/>
        </w:rPr>
        <w:t xml:space="preserve"> at least </w:t>
      </w:r>
      <w:r>
        <w:rPr>
          <w:rFonts w:eastAsia="MS Mincho"/>
        </w:rPr>
        <w:t>sixty</w:t>
      </w:r>
      <w:r w:rsidRPr="001F5D3C">
        <w:rPr>
          <w:rFonts w:eastAsia="MS Mincho"/>
        </w:rPr>
        <w:t xml:space="preserve"> (</w:t>
      </w:r>
      <w:r>
        <w:rPr>
          <w:rFonts w:eastAsia="MS Mincho"/>
        </w:rPr>
        <w:t>60</w:t>
      </w:r>
      <w:r w:rsidRPr="001F5D3C">
        <w:rPr>
          <w:rFonts w:eastAsia="MS Mincho"/>
        </w:rPr>
        <w:t xml:space="preserve">) and not more than </w:t>
      </w:r>
      <w:r>
        <w:rPr>
          <w:rFonts w:eastAsia="MS Mincho"/>
        </w:rPr>
        <w:t>one hundred eighty</w:t>
      </w:r>
      <w:r w:rsidRPr="001F5D3C">
        <w:rPr>
          <w:rFonts w:eastAsia="MS Mincho"/>
        </w:rPr>
        <w:t xml:space="preserve"> (</w:t>
      </w:r>
      <w:r>
        <w:rPr>
          <w:rFonts w:eastAsia="MS Mincho"/>
        </w:rPr>
        <w:t>18</w:t>
      </w:r>
      <w:r w:rsidRPr="001F5D3C">
        <w:rPr>
          <w:rFonts w:eastAsia="MS Mincho"/>
        </w:rPr>
        <w:t xml:space="preserve">0) days prior to the </w:t>
      </w:r>
      <w:r>
        <w:rPr>
          <w:rFonts w:eastAsia="MS Mincho"/>
        </w:rPr>
        <w:t xml:space="preserve">Initial Stated Maturity </w:t>
      </w:r>
      <w:proofErr w:type="gramStart"/>
      <w:r>
        <w:rPr>
          <w:rFonts w:eastAsia="MS Mincho"/>
        </w:rPr>
        <w:t>Date;</w:t>
      </w:r>
      <w:proofErr w:type="gramEnd"/>
      <w:r>
        <w:rPr>
          <w:rFonts w:eastAsia="MS Mincho"/>
        </w:rPr>
        <w:t xml:space="preserve"> </w:t>
      </w:r>
    </w:p>
    <w:p w14:paraId="1684D98B" w14:textId="77777777" w:rsidR="00927779" w:rsidRDefault="00927779" w:rsidP="00927779">
      <w:pPr>
        <w:pStyle w:val="Heading3"/>
      </w:pPr>
      <w:r>
        <w:rPr>
          <w:rFonts w:eastAsia="MS Mincho"/>
        </w:rPr>
        <w:t>N</w:t>
      </w:r>
      <w:r w:rsidRPr="001F5D3C">
        <w:rPr>
          <w:rFonts w:eastAsia="MS Mincho"/>
        </w:rPr>
        <w:t xml:space="preserve">o </w:t>
      </w:r>
      <w:r>
        <w:rPr>
          <w:rFonts w:eastAsia="MS Mincho"/>
        </w:rPr>
        <w:t xml:space="preserve">Default or </w:t>
      </w:r>
      <w:r w:rsidRPr="001F5D3C">
        <w:rPr>
          <w:rFonts w:eastAsia="MS Mincho"/>
        </w:rPr>
        <w:t>Event of Default shall have occurred and be contin</w:t>
      </w:r>
      <w:r>
        <w:rPr>
          <w:rFonts w:eastAsia="MS Mincho"/>
        </w:rPr>
        <w:t xml:space="preserve">uing on either the date of the written </w:t>
      </w:r>
      <w:r w:rsidRPr="001F5D3C">
        <w:rPr>
          <w:rFonts w:eastAsia="MS Mincho"/>
        </w:rPr>
        <w:t>notice</w:t>
      </w:r>
      <w:r>
        <w:rPr>
          <w:rFonts w:eastAsia="MS Mincho"/>
        </w:rPr>
        <w:t xml:space="preserve"> required under </w:t>
      </w:r>
      <w:r>
        <w:rPr>
          <w:rFonts w:eastAsia="MS Mincho"/>
          <w:u w:val="single"/>
        </w:rPr>
        <w:t>Section 2.10</w:t>
      </w:r>
      <w:r w:rsidRPr="006F2775">
        <w:rPr>
          <w:rFonts w:eastAsia="MS Mincho"/>
          <w:u w:val="single"/>
        </w:rPr>
        <w:t>.1</w:t>
      </w:r>
      <w:r w:rsidRPr="001F5D3C">
        <w:rPr>
          <w:rFonts w:eastAsia="MS Mincho"/>
        </w:rPr>
        <w:t xml:space="preserve"> or the </w:t>
      </w:r>
      <w:r>
        <w:rPr>
          <w:rFonts w:eastAsia="MS Mincho"/>
        </w:rPr>
        <w:t xml:space="preserve">Initial Stated Maturity </w:t>
      </w:r>
      <w:proofErr w:type="gramStart"/>
      <w:r>
        <w:rPr>
          <w:rFonts w:eastAsia="MS Mincho"/>
        </w:rPr>
        <w:t>Date;</w:t>
      </w:r>
      <w:proofErr w:type="gramEnd"/>
      <w:r>
        <w:rPr>
          <w:rFonts w:eastAsia="MS Mincho"/>
        </w:rPr>
        <w:t xml:space="preserve"> </w:t>
      </w:r>
    </w:p>
    <w:p w14:paraId="019A6A77" w14:textId="77777777" w:rsidR="00927779" w:rsidRDefault="00927779" w:rsidP="00927779">
      <w:pPr>
        <w:pStyle w:val="Heading3"/>
      </w:pPr>
      <w:r w:rsidRPr="00E311A0">
        <w:rPr>
          <w:rFonts w:eastAsia="MS Mincho"/>
        </w:rPr>
        <w:t xml:space="preserve">At least ten (10) Business Days prior to the Initial Stated Maturity Date, </w:t>
      </w:r>
      <w:bookmarkStart w:id="96" w:name="_DV_M592"/>
      <w:bookmarkEnd w:id="96"/>
      <w:r w:rsidRPr="00E311A0">
        <w:rPr>
          <w:rFonts w:eastAsia="MS Mincho"/>
        </w:rPr>
        <w:t xml:space="preserve">Borrower shall have paid in immediately available funds to Lender a nonrefundable extension fee in an amount equal to </w:t>
      </w:r>
      <w:r w:rsidRPr="00F27F80">
        <w:rPr>
          <w:rFonts w:eastAsia="MS Mincho"/>
          <w:b/>
        </w:rPr>
        <w:t>[one-half of one]</w:t>
      </w:r>
      <w:r w:rsidRPr="00E311A0">
        <w:rPr>
          <w:rFonts w:eastAsia="MS Mincho"/>
        </w:rPr>
        <w:t xml:space="preserve"> percent (</w:t>
      </w:r>
      <w:r w:rsidRPr="00F27F80">
        <w:rPr>
          <w:rFonts w:eastAsia="MS Mincho"/>
          <w:b/>
        </w:rPr>
        <w:t>[</w:t>
      </w:r>
      <w:proofErr w:type="gramStart"/>
      <w:r w:rsidRPr="00F27F80">
        <w:rPr>
          <w:rFonts w:eastAsia="MS Mincho"/>
          <w:b/>
        </w:rPr>
        <w:t>0.50]</w:t>
      </w:r>
      <w:r w:rsidRPr="00E311A0">
        <w:rPr>
          <w:rFonts w:eastAsia="MS Mincho"/>
        </w:rPr>
        <w:t>%</w:t>
      </w:r>
      <w:proofErr w:type="gramEnd"/>
      <w:r w:rsidRPr="00E311A0">
        <w:rPr>
          <w:rFonts w:eastAsia="MS Mincho"/>
        </w:rPr>
        <w:t>) of the Loan Amount, plus all reasonable expenses (including, without limitation, reasonable legal fees and expenses) incurred by Lender in connection with the Extension Option;</w:t>
      </w:r>
    </w:p>
    <w:p w14:paraId="1BF2F6DA" w14:textId="0F505EB9" w:rsidR="00927779" w:rsidRDefault="00927779" w:rsidP="00927779">
      <w:pPr>
        <w:pStyle w:val="Heading3"/>
      </w:pPr>
      <w:r>
        <w:t xml:space="preserve">Completion of the Renovation Work has occurred, as determined by </w:t>
      </w:r>
      <w:proofErr w:type="gramStart"/>
      <w:r>
        <w:t>Lender;</w:t>
      </w:r>
      <w:proofErr w:type="gramEnd"/>
    </w:p>
    <w:p w14:paraId="52F4D5B3" w14:textId="77777777" w:rsidR="00927779" w:rsidRDefault="00927779" w:rsidP="00927779">
      <w:pPr>
        <w:pStyle w:val="Heading3"/>
      </w:pPr>
      <w:r>
        <w:rPr>
          <w:rFonts w:eastAsia="Time New Roman"/>
          <w:szCs w:val="24"/>
        </w:rPr>
        <w:t xml:space="preserve">The Loan shall be </w:t>
      </w:r>
      <w:r>
        <w:rPr>
          <w:rFonts w:eastAsia="Time New Roman"/>
          <w:i/>
          <w:szCs w:val="24"/>
        </w:rPr>
        <w:t>“</w:t>
      </w:r>
      <w:r>
        <w:rPr>
          <w:rFonts w:eastAsia="Time New Roman"/>
          <w:szCs w:val="24"/>
        </w:rPr>
        <w:t>In B</w:t>
      </w:r>
      <w:r w:rsidRPr="00F372E9">
        <w:rPr>
          <w:rFonts w:eastAsia="Time New Roman"/>
          <w:szCs w:val="24"/>
        </w:rPr>
        <w:t>alance</w:t>
      </w:r>
      <w:r>
        <w:rPr>
          <w:rFonts w:eastAsia="Time New Roman"/>
          <w:i/>
          <w:szCs w:val="24"/>
        </w:rPr>
        <w:t>”</w:t>
      </w:r>
      <w:r w:rsidRPr="00F372E9">
        <w:rPr>
          <w:rFonts w:eastAsia="Time New Roman"/>
          <w:szCs w:val="24"/>
        </w:rPr>
        <w:t xml:space="preserve"> </w:t>
      </w:r>
      <w:r>
        <w:rPr>
          <w:rFonts w:eastAsia="Time New Roman"/>
          <w:szCs w:val="24"/>
        </w:rPr>
        <w:t xml:space="preserve">as determined by Lender in accordance with </w:t>
      </w:r>
      <w:r w:rsidRPr="00F372E9">
        <w:rPr>
          <w:rFonts w:eastAsia="Time New Roman"/>
          <w:szCs w:val="24"/>
          <w:u w:val="single"/>
        </w:rPr>
        <w:t xml:space="preserve">Section </w:t>
      </w:r>
      <w:r>
        <w:rPr>
          <w:rFonts w:eastAsia="Time New Roman"/>
          <w:szCs w:val="24"/>
          <w:u w:val="single"/>
        </w:rPr>
        <w:t>4.6</w:t>
      </w:r>
      <w:r>
        <w:rPr>
          <w:rFonts w:eastAsia="Time New Roman"/>
          <w:szCs w:val="24"/>
        </w:rPr>
        <w:t xml:space="preserve"> </w:t>
      </w:r>
      <w:proofErr w:type="gramStart"/>
      <w:r>
        <w:rPr>
          <w:rFonts w:eastAsia="Time New Roman"/>
          <w:szCs w:val="24"/>
        </w:rPr>
        <w:t>hereof;</w:t>
      </w:r>
      <w:proofErr w:type="gramEnd"/>
    </w:p>
    <w:p w14:paraId="29330F84" w14:textId="745E49B7" w:rsidR="00927779" w:rsidRPr="006F2775" w:rsidRDefault="00927779" w:rsidP="00927779">
      <w:pPr>
        <w:pStyle w:val="Heading3"/>
      </w:pPr>
      <w:r>
        <w:rPr>
          <w:rFonts w:eastAsia="MS Mincho"/>
        </w:rPr>
        <w:t>The</w:t>
      </w:r>
      <w:r w:rsidRPr="00942152">
        <w:t xml:space="preserve"> </w:t>
      </w:r>
      <w:r>
        <w:t>Loan Amount</w:t>
      </w:r>
      <w:r w:rsidRPr="00942152">
        <w:t xml:space="preserve"> </w:t>
      </w:r>
      <w:r>
        <w:t>must be equal to or less than</w:t>
      </w:r>
      <w:r w:rsidRPr="00942152">
        <w:t xml:space="preserve"> </w:t>
      </w:r>
      <w:r>
        <w:t xml:space="preserve">[___] </w:t>
      </w:r>
      <w:r w:rsidRPr="00824502">
        <w:t>percent (</w:t>
      </w:r>
      <w:r>
        <w:t>[__</w:t>
      </w:r>
      <w:proofErr w:type="gramStart"/>
      <w:r>
        <w:t>_]</w:t>
      </w:r>
      <w:r w:rsidRPr="00824502">
        <w:t>%</w:t>
      </w:r>
      <w:proofErr w:type="gramEnd"/>
      <w:r w:rsidRPr="00824502">
        <w:t>)</w:t>
      </w:r>
      <w:r>
        <w:t xml:space="preserve"> </w:t>
      </w:r>
      <w:r w:rsidRPr="00942152">
        <w:t xml:space="preserve">of the then-current </w:t>
      </w:r>
      <w:r w:rsidR="00567AC7">
        <w:t>Appraised</w:t>
      </w:r>
      <w:r>
        <w:t xml:space="preserve"> Value of the Property as determined by Lender based on a current Appraisal obtained by Lender, at Borrower’s sole expense;</w:t>
      </w:r>
    </w:p>
    <w:p w14:paraId="26E6FCF8" w14:textId="194E96A8" w:rsidR="00927779" w:rsidRPr="00824502" w:rsidRDefault="00927779" w:rsidP="00927779">
      <w:pPr>
        <w:pStyle w:val="Heading3"/>
      </w:pPr>
      <w:r>
        <w:rPr>
          <w:rFonts w:eastAsia="MS Mincho"/>
        </w:rPr>
        <w:t>T</w:t>
      </w:r>
      <w:r w:rsidRPr="001F5D3C">
        <w:rPr>
          <w:rFonts w:eastAsia="MS Mincho"/>
        </w:rPr>
        <w:t>here has been no material adverse change in the finan</w:t>
      </w:r>
      <w:r>
        <w:rPr>
          <w:rFonts w:eastAsia="MS Mincho"/>
        </w:rPr>
        <w:t>cial condition of the Guarantor</w:t>
      </w:r>
      <w:r w:rsidRPr="001F5D3C">
        <w:rPr>
          <w:rFonts w:eastAsia="MS Mincho"/>
        </w:rPr>
        <w:t xml:space="preserve"> that would materially </w:t>
      </w:r>
      <w:bookmarkStart w:id="97" w:name="_DV_M586"/>
      <w:bookmarkStart w:id="98" w:name="_cp_text_1_677"/>
      <w:bookmarkEnd w:id="97"/>
      <w:r w:rsidRPr="001F5D3C">
        <w:rPr>
          <w:rFonts w:eastAsia="MS Mincho"/>
        </w:rPr>
        <w:t xml:space="preserve">and </w:t>
      </w:r>
      <w:bookmarkStart w:id="99" w:name="_DV_M587"/>
      <w:bookmarkEnd w:id="98"/>
      <w:bookmarkEnd w:id="99"/>
      <w:r w:rsidRPr="001F5D3C">
        <w:rPr>
          <w:rFonts w:eastAsia="MS Mincho"/>
        </w:rPr>
        <w:t>adversely affect Guarantor</w:t>
      </w:r>
      <w:r>
        <w:rPr>
          <w:rFonts w:eastAsia="MS Mincho"/>
        </w:rPr>
        <w:t>’</w:t>
      </w:r>
      <w:r w:rsidRPr="001F5D3C">
        <w:rPr>
          <w:rFonts w:eastAsia="MS Mincho"/>
        </w:rPr>
        <w:t>s ability to perform its obligations</w:t>
      </w:r>
      <w:r>
        <w:rPr>
          <w:rFonts w:eastAsia="MS Mincho"/>
        </w:rPr>
        <w:t xml:space="preserve"> under the Loan </w:t>
      </w:r>
      <w:proofErr w:type="gramStart"/>
      <w:r>
        <w:rPr>
          <w:rFonts w:eastAsia="MS Mincho"/>
        </w:rPr>
        <w:t>Documents;</w:t>
      </w:r>
      <w:proofErr w:type="gramEnd"/>
    </w:p>
    <w:p w14:paraId="06836A8C" w14:textId="289FC8F2" w:rsidR="00927779" w:rsidRDefault="00927779" w:rsidP="00927779">
      <w:pPr>
        <w:pStyle w:val="Heading3"/>
      </w:pPr>
      <w:r w:rsidRPr="001F5D3C">
        <w:rPr>
          <w:rFonts w:eastAsia="MS Mincho"/>
        </w:rPr>
        <w:t xml:space="preserve">Borrower shall have delivered to Lender, together with its notice pursuant to </w:t>
      </w:r>
      <w:bookmarkStart w:id="100" w:name="_cp_text_2_678"/>
      <w:r>
        <w:rPr>
          <w:rFonts w:eastAsia="MS Mincho"/>
          <w:u w:val="single"/>
        </w:rPr>
        <w:t>Section 2.10.1</w:t>
      </w:r>
      <w:r w:rsidRPr="001F5D3C">
        <w:rPr>
          <w:rFonts w:eastAsia="MS Mincho"/>
        </w:rPr>
        <w:t xml:space="preserve"> and as of the </w:t>
      </w:r>
      <w:r>
        <w:rPr>
          <w:rFonts w:eastAsia="MS Mincho"/>
        </w:rPr>
        <w:t>Initial Stated Maturity Date</w:t>
      </w:r>
      <w:r w:rsidRPr="001F5D3C">
        <w:rPr>
          <w:rFonts w:eastAsia="MS Mincho"/>
        </w:rPr>
        <w:t>, a</w:t>
      </w:r>
      <w:r w:rsidR="00BC733B">
        <w:rPr>
          <w:rFonts w:eastAsia="MS Mincho"/>
        </w:rPr>
        <w:t xml:space="preserve"> certificate duly executed by Borrower</w:t>
      </w:r>
      <w:r w:rsidRPr="001F5D3C">
        <w:rPr>
          <w:rFonts w:eastAsia="MS Mincho"/>
        </w:rPr>
        <w:t xml:space="preserve"> </w:t>
      </w:r>
      <w:r>
        <w:rPr>
          <w:rFonts w:eastAsia="MS Mincho"/>
        </w:rPr>
        <w:t>in favor of Lender,</w:t>
      </w:r>
      <w:r w:rsidRPr="001F5D3C">
        <w:rPr>
          <w:rFonts w:eastAsia="MS Mincho"/>
        </w:rPr>
        <w:t xml:space="preserve"> </w:t>
      </w:r>
      <w:r w:rsidR="00BC733B">
        <w:rPr>
          <w:rFonts w:eastAsia="MS Mincho"/>
        </w:rPr>
        <w:t xml:space="preserve">in form reasonably acceptable to Lender, </w:t>
      </w:r>
      <w:r w:rsidRPr="001F5D3C">
        <w:rPr>
          <w:rFonts w:eastAsia="MS Mincho"/>
        </w:rPr>
        <w:t>certifying that</w:t>
      </w:r>
      <w:r>
        <w:rPr>
          <w:rFonts w:eastAsia="MS Mincho"/>
        </w:rPr>
        <w:t xml:space="preserve"> no Default or Event of Default exists and that</w:t>
      </w:r>
      <w:r w:rsidRPr="001F5D3C">
        <w:rPr>
          <w:rFonts w:eastAsia="MS Mincho"/>
        </w:rPr>
        <w:t xml:space="preserve"> each of the representations and warranties of Borrower contained in the Loan Documents is true, complete and correct </w:t>
      </w:r>
      <w:bookmarkStart w:id="101" w:name="_DV_M589"/>
      <w:bookmarkStart w:id="102" w:name="_DV_M590"/>
      <w:bookmarkEnd w:id="100"/>
      <w:bookmarkEnd w:id="101"/>
      <w:bookmarkEnd w:id="102"/>
      <w:r w:rsidRPr="001F5D3C">
        <w:rPr>
          <w:rFonts w:eastAsia="MS Mincho"/>
        </w:rPr>
        <w:t xml:space="preserve">in all material respects as of the date of such </w:t>
      </w:r>
      <w:r w:rsidR="00BC733B">
        <w:rPr>
          <w:rFonts w:eastAsia="MS Mincho"/>
        </w:rPr>
        <w:t>c</w:t>
      </w:r>
      <w:r w:rsidRPr="001F5D3C">
        <w:rPr>
          <w:rFonts w:eastAsia="MS Mincho"/>
        </w:rPr>
        <w:t>ertificate</w:t>
      </w:r>
      <w:bookmarkStart w:id="103" w:name="_cp_text_1_682"/>
      <w:r>
        <w:rPr>
          <w:rFonts w:eastAsia="MS Mincho"/>
        </w:rPr>
        <w:t>, except to the extent that such representations and warranties specifically refer to an earlier date, in which case, they are true and correct in all material respects as of such earlier date</w:t>
      </w:r>
      <w:bookmarkEnd w:id="103"/>
      <w:r>
        <w:t>; and</w:t>
      </w:r>
    </w:p>
    <w:p w14:paraId="7A9B3607" w14:textId="77777777" w:rsidR="00927779" w:rsidRPr="00824502" w:rsidRDefault="00927779" w:rsidP="00927779">
      <w:pPr>
        <w:pStyle w:val="Heading3"/>
      </w:pPr>
      <w:r>
        <w:t>Borrower shall execute or cause the execution of all documents reasonably required by Lender to exercise the Extension Option and shall deliver to Lender, at Borrower’s sole cost and expense, such title insurance endorsements reasonably required by Lender including, without limitation, an endorsement to the Title Insurance Policy in form and content satisfactory to Lender insuring that the Security Instrument continues to be a first priority lien on the Property or Properties encumbered thereby, free and clear of any and all liens and encumbrances except the Permitted Exceptions</w:t>
      </w:r>
      <w:r w:rsidRPr="001F5D3C">
        <w:rPr>
          <w:rFonts w:eastAsia="MS Mincho"/>
        </w:rPr>
        <w:t xml:space="preserve">.  </w:t>
      </w:r>
    </w:p>
    <w:p w14:paraId="7F783CDD" w14:textId="43E17041" w:rsidR="00927779" w:rsidRPr="00927779" w:rsidRDefault="00927779" w:rsidP="00927779">
      <w:pPr>
        <w:pStyle w:val="Heading3"/>
        <w:numPr>
          <w:ilvl w:val="0"/>
          <w:numId w:val="0"/>
        </w:numPr>
        <w:rPr>
          <w:rFonts w:eastAsia="MS Mincho"/>
        </w:rPr>
      </w:pPr>
      <w:r w:rsidRPr="001F5D3C">
        <w:rPr>
          <w:rFonts w:eastAsia="MS Mincho"/>
        </w:rPr>
        <w:t xml:space="preserve">If Borrower fails to </w:t>
      </w:r>
      <w:r>
        <w:rPr>
          <w:rFonts w:eastAsia="MS Mincho"/>
        </w:rPr>
        <w:t xml:space="preserve">timely </w:t>
      </w:r>
      <w:r w:rsidRPr="001F5D3C">
        <w:rPr>
          <w:rFonts w:eastAsia="MS Mincho"/>
        </w:rPr>
        <w:t xml:space="preserve">exercise </w:t>
      </w:r>
      <w:r>
        <w:rPr>
          <w:rFonts w:eastAsia="MS Mincho"/>
        </w:rPr>
        <w:t>the</w:t>
      </w:r>
      <w:r w:rsidRPr="001F5D3C">
        <w:rPr>
          <w:rFonts w:eastAsia="MS Mincho"/>
        </w:rPr>
        <w:t xml:space="preserve"> </w:t>
      </w:r>
      <w:r>
        <w:rPr>
          <w:rFonts w:eastAsia="MS Mincho"/>
        </w:rPr>
        <w:t>E</w:t>
      </w:r>
      <w:r w:rsidRPr="001F5D3C">
        <w:rPr>
          <w:rFonts w:eastAsia="MS Mincho"/>
        </w:rPr>
        <w:t xml:space="preserve">xtension </w:t>
      </w:r>
      <w:r>
        <w:rPr>
          <w:rFonts w:eastAsia="MS Mincho"/>
        </w:rPr>
        <w:t>O</w:t>
      </w:r>
      <w:r w:rsidRPr="001F5D3C">
        <w:rPr>
          <w:rFonts w:eastAsia="MS Mincho"/>
        </w:rPr>
        <w:t xml:space="preserve">ption in accordance with the provisions of this </w:t>
      </w:r>
      <w:r>
        <w:rPr>
          <w:rFonts w:eastAsia="MS Mincho"/>
          <w:u w:val="single"/>
        </w:rPr>
        <w:t>Section 2.10</w:t>
      </w:r>
      <w:r w:rsidRPr="001F5D3C">
        <w:rPr>
          <w:rFonts w:eastAsia="MS Mincho"/>
        </w:rPr>
        <w:t xml:space="preserve">, </w:t>
      </w:r>
      <w:r>
        <w:rPr>
          <w:rFonts w:eastAsia="MS Mincho"/>
        </w:rPr>
        <w:t>the Extension Option</w:t>
      </w:r>
      <w:r w:rsidRPr="001F5D3C">
        <w:rPr>
          <w:rFonts w:eastAsia="MS Mincho"/>
        </w:rPr>
        <w:t xml:space="preserve"> will automatically cease and terminate.  Notwithstanding anything to the contrary set forth herein or in the other Loan Documents, unless the foregoing conditions have been met</w:t>
      </w:r>
      <w:r>
        <w:rPr>
          <w:rFonts w:eastAsia="MS Mincho"/>
        </w:rPr>
        <w:t xml:space="preserve"> as determined by Lender, in its sole and absolute discretion</w:t>
      </w:r>
      <w:r w:rsidRPr="001F5D3C">
        <w:rPr>
          <w:rFonts w:eastAsia="MS Mincho"/>
        </w:rPr>
        <w:t xml:space="preserve">, Borrower has no right to an extension of the </w:t>
      </w:r>
      <w:r>
        <w:rPr>
          <w:rFonts w:eastAsia="MS Mincho"/>
        </w:rPr>
        <w:t>Initial Stated Maturity Date</w:t>
      </w:r>
      <w:r w:rsidRPr="001F5D3C">
        <w:rPr>
          <w:rFonts w:eastAsia="MS Mincho"/>
        </w:rPr>
        <w:t>.</w:t>
      </w:r>
      <w:r>
        <w:rPr>
          <w:rFonts w:eastAsia="MS Mincho"/>
        </w:rPr>
        <w:t>]</w:t>
      </w:r>
    </w:p>
    <w:p w14:paraId="3D4D4EE1" w14:textId="77777777" w:rsidR="00204973" w:rsidRPr="001715ED" w:rsidRDefault="00204973">
      <w:pPr>
        <w:pStyle w:val="Heading2"/>
        <w:numPr>
          <w:ilvl w:val="0"/>
          <w:numId w:val="0"/>
        </w:numPr>
        <w:ind w:left="720"/>
      </w:pPr>
    </w:p>
    <w:p w14:paraId="59D7E9D3" w14:textId="5FC971EC" w:rsidR="009A2D48" w:rsidRPr="0064245C" w:rsidRDefault="00822EED" w:rsidP="007569DE">
      <w:pPr>
        <w:pStyle w:val="Heading1"/>
        <w:rPr>
          <w:b/>
          <w:szCs w:val="22"/>
        </w:rPr>
      </w:pPr>
      <w:bookmarkStart w:id="104" w:name="_DV_M588"/>
      <w:bookmarkStart w:id="105" w:name="_DV_M591"/>
      <w:bookmarkStart w:id="106" w:name="_DV_M101"/>
      <w:bookmarkEnd w:id="104"/>
      <w:bookmarkEnd w:id="105"/>
      <w:bookmarkEnd w:id="106"/>
      <w:r w:rsidRPr="00822EED">
        <w:rPr>
          <w:b/>
          <w:szCs w:val="22"/>
        </w:rPr>
        <w:lastRenderedPageBreak/>
        <w:br/>
      </w:r>
      <w:bookmarkStart w:id="107" w:name="_DV_M102"/>
      <w:bookmarkStart w:id="108" w:name="_Toc528257490"/>
      <w:bookmarkStart w:id="109" w:name="_Toc480960497"/>
      <w:bookmarkEnd w:id="107"/>
      <w:r w:rsidRPr="00822EED">
        <w:rPr>
          <w:b/>
          <w:szCs w:val="22"/>
        </w:rPr>
        <w:t>CONDITIONS PRECEDENT TO</w:t>
      </w:r>
      <w:r w:rsidRPr="00822EED">
        <w:rPr>
          <w:b/>
          <w:szCs w:val="22"/>
        </w:rPr>
        <w:br/>
        <w:t>THE EFFECTIVENESS OF THIS AGREEMENT</w:t>
      </w:r>
      <w:bookmarkEnd w:id="108"/>
      <w:bookmarkEnd w:id="109"/>
    </w:p>
    <w:p w14:paraId="4B32268F" w14:textId="476567F1" w:rsidR="000544B0" w:rsidRPr="0064245C" w:rsidRDefault="00822EED">
      <w:pPr>
        <w:pStyle w:val="Heading2"/>
        <w:rPr>
          <w:szCs w:val="22"/>
        </w:rPr>
      </w:pPr>
      <w:r w:rsidRPr="00822EED">
        <w:rPr>
          <w:szCs w:val="22"/>
        </w:rPr>
        <w:t xml:space="preserve">The effectiveness of this Agreement and </w:t>
      </w:r>
      <w:r w:rsidR="005C154B">
        <w:rPr>
          <w:szCs w:val="22"/>
        </w:rPr>
        <w:t>the</w:t>
      </w:r>
      <w:r w:rsidRPr="00822EED">
        <w:rPr>
          <w:szCs w:val="22"/>
        </w:rPr>
        <w:t xml:space="preserve"> fund</w:t>
      </w:r>
      <w:r w:rsidR="005C154B">
        <w:rPr>
          <w:szCs w:val="22"/>
        </w:rPr>
        <w:t>ing of</w:t>
      </w:r>
      <w:r w:rsidRPr="00822EED">
        <w:rPr>
          <w:szCs w:val="22"/>
        </w:rPr>
        <w:t xml:space="preserve"> the </w:t>
      </w:r>
      <w:r w:rsidR="00072DD8">
        <w:rPr>
          <w:szCs w:val="22"/>
        </w:rPr>
        <w:t>Loan proceeds are</w:t>
      </w:r>
      <w:r w:rsidRPr="00822EED">
        <w:rPr>
          <w:szCs w:val="22"/>
        </w:rPr>
        <w:t xml:space="preserve"> subject to the satisfaction of the condition precedent that Lender shall have received from Borrower </w:t>
      </w:r>
      <w:proofErr w:type="gramStart"/>
      <w:r w:rsidRPr="00822EED">
        <w:rPr>
          <w:szCs w:val="22"/>
        </w:rPr>
        <w:t>all of</w:t>
      </w:r>
      <w:proofErr w:type="gramEnd"/>
      <w:r w:rsidRPr="00822EED">
        <w:rPr>
          <w:szCs w:val="22"/>
        </w:rPr>
        <w:t xml:space="preserve"> the following items, each of which shall be satisfactory in form and substance to Lender and its counsel, and the following fees and reserve deposits, if applicable:</w:t>
      </w:r>
    </w:p>
    <w:p w14:paraId="5DFE0CCC" w14:textId="77777777" w:rsidR="001D266D" w:rsidRPr="0064245C" w:rsidRDefault="00E12E21" w:rsidP="001D266D">
      <w:pPr>
        <w:pStyle w:val="Heading4"/>
        <w:tabs>
          <w:tab w:val="clear" w:pos="2880"/>
        </w:tabs>
        <w:rPr>
          <w:szCs w:val="22"/>
        </w:rPr>
      </w:pPr>
      <w:r>
        <w:rPr>
          <w:szCs w:val="22"/>
        </w:rPr>
        <w:t>t</w:t>
      </w:r>
      <w:r w:rsidR="00822EED" w:rsidRPr="00822EED">
        <w:rPr>
          <w:szCs w:val="22"/>
        </w:rPr>
        <w:t>his Agreement, duly completed, executed and delivered by each of the parties hereto (including any exhibits hereto</w:t>
      </w:r>
      <w:proofErr w:type="gramStart"/>
      <w:r w:rsidR="00822EED" w:rsidRPr="00822EED">
        <w:rPr>
          <w:szCs w:val="22"/>
        </w:rPr>
        <w:t>);</w:t>
      </w:r>
      <w:proofErr w:type="gramEnd"/>
    </w:p>
    <w:p w14:paraId="763DC792" w14:textId="77777777" w:rsidR="001D266D" w:rsidRPr="0064245C" w:rsidRDefault="00E12E21" w:rsidP="001D266D">
      <w:pPr>
        <w:pStyle w:val="Heading4"/>
        <w:tabs>
          <w:tab w:val="clear" w:pos="2880"/>
        </w:tabs>
        <w:rPr>
          <w:szCs w:val="22"/>
        </w:rPr>
      </w:pPr>
      <w:r>
        <w:rPr>
          <w:szCs w:val="22"/>
        </w:rPr>
        <w:t>t</w:t>
      </w:r>
      <w:r w:rsidR="00822EED" w:rsidRPr="00822EED">
        <w:rPr>
          <w:szCs w:val="22"/>
        </w:rPr>
        <w:t xml:space="preserve">he Note, duly executed and delivered by </w:t>
      </w:r>
      <w:proofErr w:type="gramStart"/>
      <w:r w:rsidR="00822EED" w:rsidRPr="00822EED">
        <w:rPr>
          <w:szCs w:val="22"/>
        </w:rPr>
        <w:t>Borrower;</w:t>
      </w:r>
      <w:proofErr w:type="gramEnd"/>
    </w:p>
    <w:p w14:paraId="3B1E2799" w14:textId="77777777" w:rsidR="001D266D" w:rsidRPr="0064245C" w:rsidRDefault="00E12E21" w:rsidP="001D266D">
      <w:pPr>
        <w:pStyle w:val="Heading4"/>
        <w:tabs>
          <w:tab w:val="clear" w:pos="2880"/>
        </w:tabs>
        <w:rPr>
          <w:szCs w:val="22"/>
        </w:rPr>
      </w:pPr>
      <w:r>
        <w:rPr>
          <w:szCs w:val="22"/>
        </w:rPr>
        <w:t>t</w:t>
      </w:r>
      <w:r w:rsidR="006F7788" w:rsidRPr="006F7788">
        <w:rPr>
          <w:szCs w:val="22"/>
        </w:rPr>
        <w:t xml:space="preserve">he Guaranty, duly executed and delivered by </w:t>
      </w:r>
      <w:proofErr w:type="gramStart"/>
      <w:r w:rsidR="006F7788" w:rsidRPr="006F7788">
        <w:rPr>
          <w:szCs w:val="22"/>
        </w:rPr>
        <w:t>Guarantor;</w:t>
      </w:r>
      <w:proofErr w:type="gramEnd"/>
    </w:p>
    <w:p w14:paraId="0EE1E04B" w14:textId="77777777" w:rsidR="001D266D" w:rsidRDefault="00E12E21" w:rsidP="001D266D">
      <w:pPr>
        <w:pStyle w:val="Heading4"/>
        <w:tabs>
          <w:tab w:val="clear" w:pos="2880"/>
        </w:tabs>
        <w:rPr>
          <w:szCs w:val="22"/>
        </w:rPr>
      </w:pPr>
      <w:r>
        <w:rPr>
          <w:szCs w:val="22"/>
        </w:rPr>
        <w:t>t</w:t>
      </w:r>
      <w:r w:rsidR="00822EED" w:rsidRPr="00822EED">
        <w:rPr>
          <w:szCs w:val="22"/>
        </w:rPr>
        <w:t xml:space="preserve">he Environmental Indemnity, duly executed and delivered by </w:t>
      </w:r>
      <w:proofErr w:type="gramStart"/>
      <w:r w:rsidR="00822EED" w:rsidRPr="00822EED">
        <w:rPr>
          <w:szCs w:val="22"/>
        </w:rPr>
        <w:t>Borrower;</w:t>
      </w:r>
      <w:proofErr w:type="gramEnd"/>
    </w:p>
    <w:p w14:paraId="0A664A35" w14:textId="77777777" w:rsidR="00072DD8" w:rsidRDefault="00072DD8" w:rsidP="001D266D">
      <w:pPr>
        <w:pStyle w:val="Heading4"/>
        <w:tabs>
          <w:tab w:val="clear" w:pos="2880"/>
        </w:tabs>
        <w:rPr>
          <w:szCs w:val="22"/>
        </w:rPr>
      </w:pPr>
      <w:r>
        <w:rPr>
          <w:szCs w:val="22"/>
        </w:rPr>
        <w:t xml:space="preserve">the Security Instrument, duly executed and delivered by Borrower, and in recordable </w:t>
      </w:r>
      <w:proofErr w:type="gramStart"/>
      <w:r>
        <w:rPr>
          <w:szCs w:val="22"/>
        </w:rPr>
        <w:t>form;</w:t>
      </w:r>
      <w:proofErr w:type="gramEnd"/>
    </w:p>
    <w:p w14:paraId="11398622" w14:textId="77777777" w:rsidR="00072DD8" w:rsidRDefault="00072DD8" w:rsidP="001D266D">
      <w:pPr>
        <w:pStyle w:val="Heading4"/>
        <w:tabs>
          <w:tab w:val="clear" w:pos="2880"/>
        </w:tabs>
        <w:rPr>
          <w:szCs w:val="22"/>
        </w:rPr>
      </w:pPr>
      <w:r w:rsidRPr="00822EED">
        <w:rPr>
          <w:szCs w:val="22"/>
        </w:rPr>
        <w:t>the Financing Statements</w:t>
      </w:r>
      <w:r>
        <w:rPr>
          <w:szCs w:val="22"/>
        </w:rPr>
        <w:t xml:space="preserve">, as required by </w:t>
      </w:r>
      <w:proofErr w:type="gramStart"/>
      <w:r>
        <w:rPr>
          <w:szCs w:val="22"/>
        </w:rPr>
        <w:t>Lender</w:t>
      </w:r>
      <w:r w:rsidRPr="00822EED">
        <w:rPr>
          <w:szCs w:val="22"/>
        </w:rPr>
        <w:t>;</w:t>
      </w:r>
      <w:proofErr w:type="gramEnd"/>
    </w:p>
    <w:p w14:paraId="66DB86A3" w14:textId="761407AE" w:rsidR="00FE6ADB" w:rsidRPr="0014134B" w:rsidRDefault="00D70977">
      <w:pPr>
        <w:pStyle w:val="Heading4"/>
        <w:tabs>
          <w:tab w:val="clear" w:pos="2880"/>
        </w:tabs>
        <w:rPr>
          <w:szCs w:val="22"/>
        </w:rPr>
      </w:pPr>
      <w:r>
        <w:rPr>
          <w:szCs w:val="22"/>
        </w:rPr>
        <w:t>Lender</w:t>
      </w:r>
      <w:r w:rsidR="00967F70">
        <w:rPr>
          <w:szCs w:val="22"/>
        </w:rPr>
        <w:t>’</w:t>
      </w:r>
      <w:r>
        <w:rPr>
          <w:szCs w:val="22"/>
        </w:rPr>
        <w:t xml:space="preserve">s Closing Instructions, </w:t>
      </w:r>
      <w:r w:rsidR="00CF1636">
        <w:rPr>
          <w:szCs w:val="22"/>
        </w:rPr>
        <w:t xml:space="preserve">duly </w:t>
      </w:r>
      <w:r>
        <w:rPr>
          <w:szCs w:val="22"/>
        </w:rPr>
        <w:t>executed by Borrower and Title Company and the escrow agent, if different than the Title Company.</w:t>
      </w:r>
      <w:r w:rsidR="00CF1636" w:rsidRPr="00822EED">
        <w:rPr>
          <w:szCs w:val="22"/>
        </w:rPr>
        <w:t xml:space="preserve"> and all conditions precedent set forth </w:t>
      </w:r>
      <w:r w:rsidR="00CF1636">
        <w:rPr>
          <w:szCs w:val="22"/>
        </w:rPr>
        <w:t>therein</w:t>
      </w:r>
      <w:r w:rsidR="00CF1636" w:rsidRPr="00822EED">
        <w:rPr>
          <w:szCs w:val="22"/>
        </w:rPr>
        <w:t xml:space="preserve"> shall have been satisfied, to Lender</w:t>
      </w:r>
      <w:r w:rsidR="00967F70">
        <w:rPr>
          <w:szCs w:val="22"/>
        </w:rPr>
        <w:t>’</w:t>
      </w:r>
      <w:r w:rsidR="00CF1636" w:rsidRPr="00822EED">
        <w:rPr>
          <w:szCs w:val="22"/>
        </w:rPr>
        <w:t>s satisfaction</w:t>
      </w:r>
      <w:r w:rsidR="0014134B">
        <w:rPr>
          <w:szCs w:val="22"/>
        </w:rPr>
        <w:t>, including without limitation, Lender</w:t>
      </w:r>
      <w:r w:rsidR="00967F70">
        <w:rPr>
          <w:szCs w:val="22"/>
        </w:rPr>
        <w:t>’</w:t>
      </w:r>
      <w:r w:rsidR="0014134B">
        <w:rPr>
          <w:szCs w:val="22"/>
        </w:rPr>
        <w:t xml:space="preserve">s receipt of a copy of the Approved Closing Statement executed by </w:t>
      </w:r>
      <w:proofErr w:type="gramStart"/>
      <w:r w:rsidR="0014134B">
        <w:rPr>
          <w:szCs w:val="22"/>
        </w:rPr>
        <w:t>Borrower</w:t>
      </w:r>
      <w:r w:rsidR="001D4E34">
        <w:rPr>
          <w:szCs w:val="22"/>
        </w:rPr>
        <w:t>;</w:t>
      </w:r>
      <w:proofErr w:type="gramEnd"/>
    </w:p>
    <w:p w14:paraId="0EC91593" w14:textId="79778BAE" w:rsidR="001D266D" w:rsidRPr="0064245C" w:rsidRDefault="00E12E21" w:rsidP="001D266D">
      <w:pPr>
        <w:pStyle w:val="Heading4"/>
        <w:tabs>
          <w:tab w:val="clear" w:pos="2880"/>
        </w:tabs>
        <w:rPr>
          <w:szCs w:val="22"/>
        </w:rPr>
      </w:pPr>
      <w:r>
        <w:rPr>
          <w:szCs w:val="22"/>
        </w:rPr>
        <w:t>i</w:t>
      </w:r>
      <w:r w:rsidR="00822EED" w:rsidRPr="00822EED">
        <w:rPr>
          <w:szCs w:val="22"/>
        </w:rPr>
        <w:t>f required by Lender, opinions of Borrower</w:t>
      </w:r>
      <w:r w:rsidR="00967F70">
        <w:rPr>
          <w:szCs w:val="22"/>
        </w:rPr>
        <w:t>’</w:t>
      </w:r>
      <w:r w:rsidR="00822EED" w:rsidRPr="00822EED">
        <w:rPr>
          <w:szCs w:val="22"/>
        </w:rPr>
        <w:t>s outside counsel reasonably acceptable to Lender (including, but not limited to, those relating to enforceability and corporate matters</w:t>
      </w:r>
      <w:proofErr w:type="gramStart"/>
      <w:r w:rsidR="00822EED" w:rsidRPr="00822EED">
        <w:rPr>
          <w:szCs w:val="22"/>
        </w:rPr>
        <w:t>);</w:t>
      </w:r>
      <w:proofErr w:type="gramEnd"/>
    </w:p>
    <w:p w14:paraId="534D73A1" w14:textId="7A367A95" w:rsidR="001D266D" w:rsidRPr="0064245C" w:rsidRDefault="00E12E21" w:rsidP="001D266D">
      <w:pPr>
        <w:pStyle w:val="Heading4"/>
        <w:tabs>
          <w:tab w:val="clear" w:pos="2880"/>
        </w:tabs>
        <w:rPr>
          <w:szCs w:val="22"/>
        </w:rPr>
      </w:pPr>
      <w:r>
        <w:rPr>
          <w:szCs w:val="22"/>
        </w:rPr>
        <w:t>g</w:t>
      </w:r>
      <w:r w:rsidR="00822EED" w:rsidRPr="00822EED">
        <w:rPr>
          <w:szCs w:val="22"/>
        </w:rPr>
        <w:t>ood standing certificate from the jurisdiction of formation, and certified copies of the Organizational Documents) of Borrower, Guarantor and any Interest Owners</w:t>
      </w:r>
      <w:r w:rsidR="00E21058">
        <w:rPr>
          <w:szCs w:val="22"/>
        </w:rPr>
        <w:t xml:space="preserve"> as may be required by Lender</w:t>
      </w:r>
      <w:r w:rsidR="00822EED" w:rsidRPr="00822EED">
        <w:rPr>
          <w:szCs w:val="22"/>
        </w:rPr>
        <w:t>, and of all corporate or other authority for Borrower, Guarantor and each Interest Owner</w:t>
      </w:r>
      <w:r w:rsidR="00E21058">
        <w:rPr>
          <w:szCs w:val="22"/>
        </w:rPr>
        <w:t xml:space="preserve"> as required by Lender</w:t>
      </w:r>
      <w:r w:rsidR="00822EED" w:rsidRPr="00822EED">
        <w:rPr>
          <w:szCs w:val="22"/>
        </w:rPr>
        <w:t xml:space="preserve"> with respect to the execution, delivery and performance of the Loan Documents and each other document to be delivered by Borrower, Guarantor and </w:t>
      </w:r>
      <w:r w:rsidR="00E21058">
        <w:rPr>
          <w:szCs w:val="22"/>
        </w:rPr>
        <w:t>such</w:t>
      </w:r>
      <w:r w:rsidR="00E21058" w:rsidRPr="00822EED">
        <w:rPr>
          <w:szCs w:val="22"/>
        </w:rPr>
        <w:t xml:space="preserve"> </w:t>
      </w:r>
      <w:r w:rsidR="00822EED" w:rsidRPr="00822EED">
        <w:rPr>
          <w:szCs w:val="22"/>
        </w:rPr>
        <w:t>Interest Owner from time to time in connection herewith, and a certified copy of Borrower</w:t>
      </w:r>
      <w:r w:rsidR="00967F70">
        <w:rPr>
          <w:szCs w:val="22"/>
        </w:rPr>
        <w:t>’</w:t>
      </w:r>
      <w:r w:rsidR="00822EED" w:rsidRPr="00822EED">
        <w:rPr>
          <w:szCs w:val="22"/>
        </w:rPr>
        <w:t xml:space="preserve">s registration to do business and a current good standing certificate from </w:t>
      </w:r>
      <w:r w:rsidR="00E21058">
        <w:rPr>
          <w:szCs w:val="22"/>
        </w:rPr>
        <w:t xml:space="preserve">the </w:t>
      </w:r>
      <w:r w:rsidR="00822EED" w:rsidRPr="00822EED">
        <w:rPr>
          <w:szCs w:val="22"/>
        </w:rPr>
        <w:t>State</w:t>
      </w:r>
      <w:r w:rsidR="00E21058">
        <w:rPr>
          <w:szCs w:val="22"/>
        </w:rPr>
        <w:t xml:space="preserve"> where the Property is located</w:t>
      </w:r>
      <w:r w:rsidR="00822EED" w:rsidRPr="00822EED">
        <w:rPr>
          <w:szCs w:val="22"/>
        </w:rPr>
        <w:t>;</w:t>
      </w:r>
    </w:p>
    <w:p w14:paraId="5D59CF6A" w14:textId="0E911B23" w:rsidR="009C6848" w:rsidRDefault="00E12E21" w:rsidP="002C1B7E">
      <w:pPr>
        <w:pStyle w:val="Heading4"/>
        <w:tabs>
          <w:tab w:val="clear" w:pos="2880"/>
        </w:tabs>
        <w:rPr>
          <w:szCs w:val="22"/>
        </w:rPr>
      </w:pPr>
      <w:r>
        <w:rPr>
          <w:szCs w:val="22"/>
        </w:rPr>
        <w:t>t</w:t>
      </w:r>
      <w:r w:rsidR="004660FA" w:rsidRPr="00CC5A4E">
        <w:rPr>
          <w:szCs w:val="22"/>
        </w:rPr>
        <w:t xml:space="preserve">he </w:t>
      </w:r>
      <w:r w:rsidR="002C1B7E">
        <w:rPr>
          <w:szCs w:val="22"/>
        </w:rPr>
        <w:t>Origination</w:t>
      </w:r>
      <w:r w:rsidR="002C1B7E" w:rsidRPr="00CC5A4E">
        <w:rPr>
          <w:szCs w:val="22"/>
        </w:rPr>
        <w:t xml:space="preserve"> </w:t>
      </w:r>
      <w:r w:rsidR="004660FA" w:rsidRPr="00CC5A4E">
        <w:rPr>
          <w:szCs w:val="22"/>
        </w:rPr>
        <w:t>Fee shall have been received by Lender from Borrower in immediately available funds</w:t>
      </w:r>
      <w:r w:rsidR="00E21058">
        <w:rPr>
          <w:szCs w:val="22"/>
        </w:rPr>
        <w:t xml:space="preserve"> or netted from the Loan proceeds disbursed on the Closing Date</w:t>
      </w:r>
      <w:r w:rsidR="000A7108">
        <w:rPr>
          <w:szCs w:val="22"/>
        </w:rPr>
        <w:t xml:space="preserve"> </w:t>
      </w:r>
      <w:r w:rsidR="00853054">
        <w:rPr>
          <w:szCs w:val="22"/>
        </w:rPr>
        <w:t xml:space="preserve">if and </w:t>
      </w:r>
      <w:r w:rsidR="00C216CB">
        <w:rPr>
          <w:szCs w:val="22"/>
        </w:rPr>
        <w:t xml:space="preserve">as provided on </w:t>
      </w:r>
      <w:r w:rsidR="00FE6ADB">
        <w:rPr>
          <w:szCs w:val="22"/>
        </w:rPr>
        <w:t xml:space="preserve">the Approved </w:t>
      </w:r>
      <w:r w:rsidR="0099581C">
        <w:rPr>
          <w:szCs w:val="22"/>
        </w:rPr>
        <w:t>Closing</w:t>
      </w:r>
      <w:r w:rsidR="00B902E6">
        <w:rPr>
          <w:szCs w:val="22"/>
        </w:rPr>
        <w:t xml:space="preserve"> </w:t>
      </w:r>
      <w:proofErr w:type="gramStart"/>
      <w:r w:rsidR="00B902E6">
        <w:rPr>
          <w:szCs w:val="22"/>
        </w:rPr>
        <w:t>S</w:t>
      </w:r>
      <w:r w:rsidR="00853054">
        <w:rPr>
          <w:szCs w:val="22"/>
        </w:rPr>
        <w:t>tatement</w:t>
      </w:r>
      <w:r w:rsidR="004660FA" w:rsidRPr="00CC5A4E">
        <w:rPr>
          <w:szCs w:val="22"/>
        </w:rPr>
        <w:t>;</w:t>
      </w:r>
      <w:proofErr w:type="gramEnd"/>
    </w:p>
    <w:p w14:paraId="5976ECDF" w14:textId="1709A762" w:rsidR="000544B0" w:rsidRPr="0064245C" w:rsidRDefault="00E12E21">
      <w:pPr>
        <w:pStyle w:val="Heading4"/>
        <w:tabs>
          <w:tab w:val="clear" w:pos="2880"/>
        </w:tabs>
        <w:rPr>
          <w:szCs w:val="22"/>
        </w:rPr>
      </w:pPr>
      <w:r>
        <w:rPr>
          <w:szCs w:val="22"/>
        </w:rPr>
        <w:t>p</w:t>
      </w:r>
      <w:r w:rsidR="006F7788" w:rsidRPr="006F7788">
        <w:rPr>
          <w:szCs w:val="22"/>
        </w:rPr>
        <w:t>ayment to Lender all costs and expenses, including</w:t>
      </w:r>
      <w:r w:rsidR="00072DD8">
        <w:rPr>
          <w:szCs w:val="22"/>
        </w:rPr>
        <w:t xml:space="preserve"> appraisal fees and costs, title and recording fees and costs,</w:t>
      </w:r>
      <w:r w:rsidR="006F7788" w:rsidRPr="006F7788">
        <w:rPr>
          <w:szCs w:val="22"/>
        </w:rPr>
        <w:t xml:space="preserve"> attorney</w:t>
      </w:r>
      <w:r w:rsidR="00967F70">
        <w:rPr>
          <w:szCs w:val="22"/>
        </w:rPr>
        <w:t>’</w:t>
      </w:r>
      <w:r w:rsidR="006F7788" w:rsidRPr="006F7788">
        <w:rPr>
          <w:szCs w:val="22"/>
        </w:rPr>
        <w:t>s fees and costs, incurred by Lender (or any of its Affiliates) in connection with the origination of the Loan less any expense deposit previously paid</w:t>
      </w:r>
      <w:r w:rsidR="00491B37">
        <w:rPr>
          <w:szCs w:val="22"/>
        </w:rPr>
        <w:t xml:space="preserve"> to Lender</w:t>
      </w:r>
      <w:r w:rsidR="006F7788" w:rsidRPr="006F7788">
        <w:rPr>
          <w:szCs w:val="22"/>
        </w:rPr>
        <w:t xml:space="preserve"> by Borrower</w:t>
      </w:r>
      <w:r w:rsidR="00FE6ADB">
        <w:rPr>
          <w:szCs w:val="22"/>
        </w:rPr>
        <w:t xml:space="preserve"> as set forth on the Approved </w:t>
      </w:r>
      <w:r w:rsidR="0014134B">
        <w:rPr>
          <w:szCs w:val="22"/>
        </w:rPr>
        <w:t>Closing</w:t>
      </w:r>
      <w:r w:rsidR="00B902E6">
        <w:rPr>
          <w:szCs w:val="22"/>
        </w:rPr>
        <w:t xml:space="preserve"> </w:t>
      </w:r>
      <w:proofErr w:type="gramStart"/>
      <w:r w:rsidR="00B902E6">
        <w:rPr>
          <w:szCs w:val="22"/>
        </w:rPr>
        <w:t>Statement</w:t>
      </w:r>
      <w:r w:rsidR="006F7788" w:rsidRPr="006F7788">
        <w:rPr>
          <w:szCs w:val="22"/>
        </w:rPr>
        <w:t>;</w:t>
      </w:r>
      <w:proofErr w:type="gramEnd"/>
      <w:r w:rsidR="006F7788" w:rsidRPr="006F7788">
        <w:rPr>
          <w:szCs w:val="22"/>
        </w:rPr>
        <w:t xml:space="preserve"> </w:t>
      </w:r>
    </w:p>
    <w:p w14:paraId="426A1F46" w14:textId="77777777" w:rsidR="002C1B7E" w:rsidRDefault="002C1B7E">
      <w:pPr>
        <w:pStyle w:val="Heading4"/>
        <w:tabs>
          <w:tab w:val="clear" w:pos="2880"/>
        </w:tabs>
        <w:rPr>
          <w:szCs w:val="22"/>
        </w:rPr>
      </w:pPr>
      <w:r w:rsidRPr="00822EED">
        <w:rPr>
          <w:szCs w:val="22"/>
        </w:rPr>
        <w:t xml:space="preserve">certificates of insurance or other evidence in form and substance satisfactory to Lender that all insurance required under this Agreement is or will be in full force and effect as of the </w:t>
      </w:r>
      <w:r>
        <w:rPr>
          <w:szCs w:val="22"/>
        </w:rPr>
        <w:t>Closing</w:t>
      </w:r>
      <w:r w:rsidRPr="00822EED">
        <w:rPr>
          <w:szCs w:val="22"/>
        </w:rPr>
        <w:t xml:space="preserve"> Date, together with evidence that the premiums for</w:t>
      </w:r>
      <w:r>
        <w:rPr>
          <w:szCs w:val="22"/>
        </w:rPr>
        <w:t xml:space="preserve"> such insurance have been </w:t>
      </w:r>
      <w:proofErr w:type="gramStart"/>
      <w:r>
        <w:rPr>
          <w:szCs w:val="22"/>
        </w:rPr>
        <w:t>paid</w:t>
      </w:r>
      <w:r w:rsidR="00A60E96">
        <w:rPr>
          <w:szCs w:val="22"/>
        </w:rPr>
        <w:t>;</w:t>
      </w:r>
      <w:proofErr w:type="gramEnd"/>
    </w:p>
    <w:p w14:paraId="7C3E885C" w14:textId="77777777" w:rsidR="002C1B7E" w:rsidRDefault="002C1B7E">
      <w:pPr>
        <w:pStyle w:val="Heading4"/>
        <w:tabs>
          <w:tab w:val="clear" w:pos="2880"/>
        </w:tabs>
        <w:rPr>
          <w:szCs w:val="22"/>
        </w:rPr>
      </w:pPr>
      <w:r w:rsidRPr="00822EED">
        <w:rPr>
          <w:szCs w:val="22"/>
        </w:rPr>
        <w:lastRenderedPageBreak/>
        <w:t xml:space="preserve">evidence to Lender and the Title Company that all accrued and unpaid Taxes and other Impositions levied or assessed against </w:t>
      </w:r>
      <w:r>
        <w:rPr>
          <w:szCs w:val="22"/>
        </w:rPr>
        <w:t>the</w:t>
      </w:r>
      <w:r w:rsidRPr="00822EED">
        <w:rPr>
          <w:szCs w:val="22"/>
        </w:rPr>
        <w:t xml:space="preserve"> Property have been paid in </w:t>
      </w:r>
      <w:proofErr w:type="gramStart"/>
      <w:r w:rsidRPr="00822EED">
        <w:rPr>
          <w:szCs w:val="22"/>
        </w:rPr>
        <w:t>full</w:t>
      </w:r>
      <w:r>
        <w:rPr>
          <w:szCs w:val="22"/>
        </w:rPr>
        <w:t>;</w:t>
      </w:r>
      <w:proofErr w:type="gramEnd"/>
    </w:p>
    <w:p w14:paraId="060219A7" w14:textId="77777777" w:rsidR="005A1829" w:rsidRDefault="005A1829">
      <w:pPr>
        <w:pStyle w:val="Heading4"/>
        <w:tabs>
          <w:tab w:val="clear" w:pos="2880"/>
        </w:tabs>
        <w:rPr>
          <w:szCs w:val="22"/>
        </w:rPr>
      </w:pPr>
      <w:r w:rsidRPr="00822EED">
        <w:rPr>
          <w:szCs w:val="22"/>
        </w:rPr>
        <w:t>Title Company shall be unconditionally committed to i</w:t>
      </w:r>
      <w:r>
        <w:rPr>
          <w:szCs w:val="22"/>
        </w:rPr>
        <w:t>ssue t</w:t>
      </w:r>
      <w:r w:rsidR="005D26C1">
        <w:rPr>
          <w:szCs w:val="22"/>
        </w:rPr>
        <w:t xml:space="preserve">he Title Insurance </w:t>
      </w:r>
      <w:proofErr w:type="gramStart"/>
      <w:r w:rsidR="005D26C1">
        <w:rPr>
          <w:szCs w:val="22"/>
        </w:rPr>
        <w:t>Policy;</w:t>
      </w:r>
      <w:proofErr w:type="gramEnd"/>
    </w:p>
    <w:p w14:paraId="199EC242" w14:textId="162F7CE6" w:rsidR="005D26C1" w:rsidRDefault="005D26C1">
      <w:pPr>
        <w:pStyle w:val="Heading4"/>
        <w:tabs>
          <w:tab w:val="clear" w:pos="2880"/>
        </w:tabs>
        <w:rPr>
          <w:szCs w:val="22"/>
        </w:rPr>
      </w:pPr>
      <w:r>
        <w:rPr>
          <w:szCs w:val="22"/>
        </w:rPr>
        <w:t>Lender shall have approved of</w:t>
      </w:r>
      <w:r w:rsidR="007619B7">
        <w:rPr>
          <w:szCs w:val="22"/>
        </w:rPr>
        <w:t xml:space="preserve"> </w:t>
      </w:r>
      <w:r>
        <w:rPr>
          <w:szCs w:val="22"/>
        </w:rPr>
        <w:t xml:space="preserve">the </w:t>
      </w:r>
      <w:r w:rsidR="00AF577F">
        <w:rPr>
          <w:szCs w:val="22"/>
        </w:rPr>
        <w:t>Appraised</w:t>
      </w:r>
      <w:r w:rsidR="00BA74B7">
        <w:rPr>
          <w:szCs w:val="22"/>
        </w:rPr>
        <w:t xml:space="preserve"> </w:t>
      </w:r>
      <w:r>
        <w:rPr>
          <w:szCs w:val="22"/>
        </w:rPr>
        <w:t>Value</w:t>
      </w:r>
      <w:r w:rsidR="006643C9">
        <w:rPr>
          <w:szCs w:val="22"/>
        </w:rPr>
        <w:t xml:space="preserve"> or Tentative </w:t>
      </w:r>
      <w:r w:rsidR="00AF577F">
        <w:rPr>
          <w:szCs w:val="22"/>
        </w:rPr>
        <w:t>Appraised</w:t>
      </w:r>
      <w:r w:rsidR="00117029">
        <w:rPr>
          <w:szCs w:val="22"/>
        </w:rPr>
        <w:t xml:space="preserve"> </w:t>
      </w:r>
      <w:r w:rsidR="006643C9">
        <w:rPr>
          <w:szCs w:val="22"/>
        </w:rPr>
        <w:t>Value</w:t>
      </w:r>
      <w:r w:rsidR="007619B7">
        <w:rPr>
          <w:szCs w:val="22"/>
        </w:rPr>
        <w:t xml:space="preserve"> of the Property</w:t>
      </w:r>
      <w:r w:rsidR="00117029">
        <w:rPr>
          <w:szCs w:val="22"/>
        </w:rPr>
        <w:t>, as applicable,</w:t>
      </w:r>
      <w:r w:rsidR="007619B7">
        <w:rPr>
          <w:szCs w:val="22"/>
        </w:rPr>
        <w:t xml:space="preserve"> </w:t>
      </w:r>
      <w:r w:rsidR="00064254">
        <w:rPr>
          <w:szCs w:val="22"/>
        </w:rPr>
        <w:t>the Loan Amount</w:t>
      </w:r>
      <w:r w:rsidR="007619B7">
        <w:rPr>
          <w:szCs w:val="22"/>
        </w:rPr>
        <w:t xml:space="preserve">, </w:t>
      </w:r>
      <w:r w:rsidR="00B902E6">
        <w:rPr>
          <w:szCs w:val="22"/>
        </w:rPr>
        <w:t>in each</w:t>
      </w:r>
      <w:r>
        <w:rPr>
          <w:szCs w:val="22"/>
        </w:rPr>
        <w:t xml:space="preserve"> </w:t>
      </w:r>
      <w:r w:rsidR="00B902E6">
        <w:rPr>
          <w:szCs w:val="22"/>
        </w:rPr>
        <w:t xml:space="preserve">case, </w:t>
      </w:r>
      <w:r>
        <w:rPr>
          <w:szCs w:val="22"/>
        </w:rPr>
        <w:t>in</w:t>
      </w:r>
      <w:r w:rsidR="00B902E6">
        <w:rPr>
          <w:szCs w:val="22"/>
        </w:rPr>
        <w:t xml:space="preserve"> Lender</w:t>
      </w:r>
      <w:r w:rsidR="00967F70">
        <w:rPr>
          <w:szCs w:val="22"/>
        </w:rPr>
        <w:t>’</w:t>
      </w:r>
      <w:r w:rsidR="00B902E6">
        <w:rPr>
          <w:szCs w:val="22"/>
        </w:rPr>
        <w:t>s</w:t>
      </w:r>
      <w:r>
        <w:rPr>
          <w:szCs w:val="22"/>
        </w:rPr>
        <w:t xml:space="preserve"> sole and absolute </w:t>
      </w:r>
      <w:proofErr w:type="gramStart"/>
      <w:r>
        <w:rPr>
          <w:szCs w:val="22"/>
        </w:rPr>
        <w:t>discretion;</w:t>
      </w:r>
      <w:proofErr w:type="gramEnd"/>
    </w:p>
    <w:p w14:paraId="7A8F265B" w14:textId="77777777" w:rsidR="000544B0" w:rsidRPr="0064245C" w:rsidRDefault="00E12E21">
      <w:pPr>
        <w:pStyle w:val="Heading4"/>
        <w:tabs>
          <w:tab w:val="clear" w:pos="2880"/>
        </w:tabs>
        <w:rPr>
          <w:szCs w:val="22"/>
        </w:rPr>
      </w:pPr>
      <w:r>
        <w:rPr>
          <w:szCs w:val="22"/>
        </w:rPr>
        <w:t>f</w:t>
      </w:r>
      <w:r w:rsidR="00822EED" w:rsidRPr="00822EED">
        <w:rPr>
          <w:szCs w:val="22"/>
        </w:rPr>
        <w:t>inancial statements of Borrower and Guarantor in form and substance satisfactory to Lender, certified by Borrower and Guarantor, respectively, and in form and substance satisfact</w:t>
      </w:r>
      <w:r w:rsidR="007A1BEB">
        <w:rPr>
          <w:szCs w:val="22"/>
        </w:rPr>
        <w:t>ory to Lender; and</w:t>
      </w:r>
    </w:p>
    <w:p w14:paraId="60BF5CBB" w14:textId="77777777" w:rsidR="000544B0" w:rsidRDefault="00E12E21">
      <w:pPr>
        <w:pStyle w:val="Heading4"/>
        <w:tabs>
          <w:tab w:val="clear" w:pos="2880"/>
        </w:tabs>
        <w:rPr>
          <w:szCs w:val="22"/>
        </w:rPr>
      </w:pPr>
      <w:r>
        <w:rPr>
          <w:szCs w:val="22"/>
        </w:rPr>
        <w:t>a</w:t>
      </w:r>
      <w:r w:rsidR="00822EED" w:rsidRPr="00822EED">
        <w:rPr>
          <w:szCs w:val="22"/>
        </w:rPr>
        <w:t>ll such other and further documents and documentation as Lender in its sole and absolute discretion shall require.</w:t>
      </w:r>
    </w:p>
    <w:p w14:paraId="766266E3" w14:textId="77777777" w:rsidR="009A2D48" w:rsidRPr="0064245C" w:rsidRDefault="00822EED" w:rsidP="007569DE">
      <w:pPr>
        <w:pStyle w:val="Heading1"/>
        <w:rPr>
          <w:szCs w:val="22"/>
        </w:rPr>
      </w:pPr>
      <w:bookmarkStart w:id="110" w:name="_DV_M103"/>
      <w:bookmarkStart w:id="111" w:name="_DV_M104"/>
      <w:bookmarkStart w:id="112" w:name="_DV_M105"/>
      <w:bookmarkStart w:id="113" w:name="_DV_M108"/>
      <w:bookmarkStart w:id="114" w:name="_DV_M109"/>
      <w:bookmarkStart w:id="115" w:name="_DV_M110"/>
      <w:bookmarkStart w:id="116" w:name="_DV_M112"/>
      <w:bookmarkStart w:id="117" w:name="_DV_M113"/>
      <w:bookmarkStart w:id="118" w:name="_DV_M115"/>
      <w:bookmarkStart w:id="119" w:name="_DV_M116"/>
      <w:bookmarkStart w:id="120" w:name="_DV_M117"/>
      <w:bookmarkStart w:id="121" w:name="_DV_M118"/>
      <w:bookmarkStart w:id="122" w:name="_DV_M119"/>
      <w:bookmarkStart w:id="123" w:name="_DV_M120"/>
      <w:bookmarkStart w:id="124" w:name="_DV_M121"/>
      <w:bookmarkStart w:id="125" w:name="_DV_M122"/>
      <w:bookmarkStart w:id="126" w:name="_DV_M123"/>
      <w:bookmarkStart w:id="127" w:name="_DV_M124"/>
      <w:bookmarkStart w:id="128" w:name="_DV_M125"/>
      <w:bookmarkStart w:id="129" w:name="_DV_M126"/>
      <w:bookmarkStart w:id="130" w:name="_DV_M127"/>
      <w:bookmarkStart w:id="131" w:name="_DV_M128"/>
      <w:bookmarkStart w:id="132" w:name="_DV_M129"/>
      <w:bookmarkStart w:id="133" w:name="_DV_M130"/>
      <w:bookmarkStart w:id="134" w:name="_DV_M131"/>
      <w:bookmarkStart w:id="135" w:name="_DV_M132"/>
      <w:bookmarkStart w:id="136" w:name="_DV_M133"/>
      <w:bookmarkStart w:id="137" w:name="_DV_M134"/>
      <w:bookmarkStart w:id="138" w:name="_DV_M135"/>
      <w:bookmarkStart w:id="139" w:name="_DV_M136"/>
      <w:bookmarkStart w:id="140" w:name="_DV_M137"/>
      <w:bookmarkStart w:id="141" w:name="_DV_M138"/>
      <w:bookmarkStart w:id="142" w:name="_DV_M140"/>
      <w:bookmarkStart w:id="143" w:name="_DV_M141"/>
      <w:bookmarkStart w:id="144" w:name="_DV_M142"/>
      <w:bookmarkStart w:id="145" w:name="_DV_M143"/>
      <w:bookmarkStart w:id="146" w:name="_DV_M144"/>
      <w:bookmarkStart w:id="147" w:name="_DV_M145"/>
      <w:bookmarkStart w:id="148" w:name="_DV_M146"/>
      <w:bookmarkStart w:id="149" w:name="_DV_M147"/>
      <w:bookmarkStart w:id="150" w:name="_DV_M148"/>
      <w:bookmarkStart w:id="151" w:name="_Toc480960498"/>
      <w:bookmarkStart w:id="152" w:name="_Toc480960499"/>
      <w:bookmarkStart w:id="153" w:name="_Toc480960500"/>
      <w:bookmarkStart w:id="154" w:name="_Toc480960501"/>
      <w:bookmarkStart w:id="155" w:name="_Toc480960502"/>
      <w:bookmarkStart w:id="156" w:name="_Toc480960503"/>
      <w:bookmarkStart w:id="157" w:name="_Toc480960504"/>
      <w:bookmarkStart w:id="158" w:name="_Toc480960505"/>
      <w:bookmarkStart w:id="159" w:name="_Toc480960506"/>
      <w:bookmarkStart w:id="160" w:name="_Toc480960507"/>
      <w:bookmarkStart w:id="161" w:name="_Toc480960508"/>
      <w:bookmarkStart w:id="162" w:name="_Toc480960509"/>
      <w:bookmarkStart w:id="163" w:name="_Toc480960510"/>
      <w:bookmarkStart w:id="164" w:name="_Toc480960511"/>
      <w:bookmarkStart w:id="165" w:name="_Toc480960512"/>
      <w:bookmarkStart w:id="166" w:name="_Toc480960513"/>
      <w:bookmarkStart w:id="167" w:name="_Toc480960514"/>
      <w:bookmarkStart w:id="168" w:name="_Toc480960515"/>
      <w:bookmarkStart w:id="169" w:name="_Toc480960516"/>
      <w:bookmarkStart w:id="170" w:name="_Toc480960517"/>
      <w:bookmarkStart w:id="171" w:name="_Toc480960518"/>
      <w:bookmarkStart w:id="172" w:name="_Toc480960519"/>
      <w:bookmarkStart w:id="173" w:name="_Toc480960520"/>
      <w:bookmarkStart w:id="174" w:name="_Toc480960521"/>
      <w:bookmarkStart w:id="175" w:name="_Toc480960522"/>
      <w:bookmarkStart w:id="176" w:name="_Toc480960523"/>
      <w:bookmarkStart w:id="177" w:name="_Toc480960524"/>
      <w:bookmarkStart w:id="178" w:name="_Toc480960525"/>
      <w:bookmarkStart w:id="179" w:name="_Toc480960526"/>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Pr="00822EED">
        <w:rPr>
          <w:b/>
          <w:szCs w:val="22"/>
        </w:rPr>
        <w:br/>
      </w:r>
      <w:bookmarkStart w:id="180" w:name="_Toc528257492"/>
      <w:bookmarkStart w:id="181" w:name="_Toc480960527"/>
      <w:r w:rsidRPr="00822EED">
        <w:rPr>
          <w:b/>
          <w:szCs w:val="22"/>
        </w:rPr>
        <w:t>REPRESENTATIONS AND WARRANTIES</w:t>
      </w:r>
      <w:bookmarkEnd w:id="180"/>
      <w:bookmarkEnd w:id="181"/>
    </w:p>
    <w:p w14:paraId="38120807" w14:textId="1784E859" w:rsidR="009A2D48" w:rsidRPr="0064245C" w:rsidRDefault="00822EED" w:rsidP="009A2D48">
      <w:pPr>
        <w:pStyle w:val="Body"/>
        <w:rPr>
          <w:szCs w:val="22"/>
        </w:rPr>
      </w:pPr>
      <w:bookmarkStart w:id="182" w:name="_DV_M150"/>
      <w:bookmarkEnd w:id="182"/>
      <w:r w:rsidRPr="00822EED">
        <w:rPr>
          <w:szCs w:val="22"/>
        </w:rPr>
        <w:t xml:space="preserve">As a material inducement to Lender to </w:t>
      </w:r>
      <w:r w:rsidR="005A1829">
        <w:rPr>
          <w:szCs w:val="22"/>
        </w:rPr>
        <w:t>make the Loan</w:t>
      </w:r>
      <w:r w:rsidRPr="00822EED">
        <w:rPr>
          <w:szCs w:val="22"/>
        </w:rPr>
        <w:t>, Borrower represents and warrants to Lender</w:t>
      </w:r>
      <w:r w:rsidR="00A04C98">
        <w:rPr>
          <w:szCs w:val="22"/>
        </w:rPr>
        <w:t xml:space="preserve"> as follows</w:t>
      </w:r>
      <w:r w:rsidRPr="00822EED">
        <w:rPr>
          <w:szCs w:val="22"/>
        </w:rPr>
        <w:t>:</w:t>
      </w:r>
    </w:p>
    <w:p w14:paraId="26CACE3C" w14:textId="77777777" w:rsidR="009A2D48" w:rsidRPr="0064245C" w:rsidRDefault="00822EED" w:rsidP="007569DE">
      <w:pPr>
        <w:pStyle w:val="Heading2"/>
        <w:rPr>
          <w:szCs w:val="22"/>
        </w:rPr>
      </w:pPr>
      <w:bookmarkStart w:id="183" w:name="_DV_M151"/>
      <w:bookmarkEnd w:id="183"/>
      <w:r w:rsidRPr="00822EED">
        <w:rPr>
          <w:szCs w:val="22"/>
          <w:u w:val="single"/>
        </w:rPr>
        <w:t xml:space="preserve">Organization, </w:t>
      </w:r>
      <w:proofErr w:type="gramStart"/>
      <w:r w:rsidRPr="00822EED">
        <w:rPr>
          <w:szCs w:val="22"/>
          <w:u w:val="single"/>
        </w:rPr>
        <w:t>Powers</w:t>
      </w:r>
      <w:proofErr w:type="gramEnd"/>
      <w:r w:rsidRPr="00822EED">
        <w:rPr>
          <w:szCs w:val="22"/>
          <w:u w:val="single"/>
        </w:rPr>
        <w:t xml:space="preserve"> and Good Standing</w:t>
      </w:r>
      <w:r w:rsidRPr="00822EED">
        <w:rPr>
          <w:szCs w:val="22"/>
        </w:rPr>
        <w:t>.</w:t>
      </w:r>
    </w:p>
    <w:p w14:paraId="4D569788" w14:textId="399C01C8" w:rsidR="009A2D48" w:rsidRPr="0064245C" w:rsidRDefault="00822EED" w:rsidP="00605E28">
      <w:pPr>
        <w:pStyle w:val="Heading3"/>
        <w:rPr>
          <w:szCs w:val="22"/>
        </w:rPr>
      </w:pPr>
      <w:bookmarkStart w:id="184" w:name="_DV_M152"/>
      <w:bookmarkEnd w:id="184"/>
      <w:r w:rsidRPr="00822EED">
        <w:rPr>
          <w:szCs w:val="22"/>
          <w:u w:val="single"/>
        </w:rPr>
        <w:t>Organization and Powers of Borrower</w:t>
      </w:r>
      <w:r w:rsidRPr="00822EED">
        <w:rPr>
          <w:szCs w:val="22"/>
        </w:rPr>
        <w:t xml:space="preserve">.  Borrower is duly organized and validly existing under the laws of the jurisdiction of its organization and has all requisite power, authority, </w:t>
      </w:r>
      <w:proofErr w:type="gramStart"/>
      <w:r w:rsidRPr="00822EED">
        <w:rPr>
          <w:szCs w:val="22"/>
        </w:rPr>
        <w:t>rights</w:t>
      </w:r>
      <w:proofErr w:type="gramEnd"/>
      <w:r w:rsidRPr="00822EED">
        <w:rPr>
          <w:szCs w:val="22"/>
        </w:rPr>
        <w:t xml:space="preserve"> and franchises to own and operate its properties, to carry on its businesses as now conducted and as proposed to be conducted, and to enter into and perform this Agreement and the other Loan Documents to which it is a party or signatory.  The sole business of Borrower is the acquisition, development, management</w:t>
      </w:r>
      <w:r w:rsidR="003D75CE">
        <w:rPr>
          <w:szCs w:val="22"/>
        </w:rPr>
        <w:t xml:space="preserve">, </w:t>
      </w:r>
      <w:r w:rsidRPr="00822EED">
        <w:rPr>
          <w:szCs w:val="22"/>
        </w:rPr>
        <w:t xml:space="preserve">leasing, ownership, maintenance and operation of </w:t>
      </w:r>
      <w:r w:rsidR="00E22EBA">
        <w:rPr>
          <w:szCs w:val="22"/>
        </w:rPr>
        <w:t xml:space="preserve">the </w:t>
      </w:r>
      <w:r w:rsidRPr="00822EED">
        <w:rPr>
          <w:szCs w:val="22"/>
        </w:rPr>
        <w:t>Propert</w:t>
      </w:r>
      <w:r w:rsidR="00E22EBA">
        <w:rPr>
          <w:szCs w:val="22"/>
        </w:rPr>
        <w:t>y</w:t>
      </w:r>
      <w:r w:rsidRPr="00822EED">
        <w:rPr>
          <w:szCs w:val="22"/>
        </w:rPr>
        <w:t xml:space="preserve"> and activities incidental thereto.</w:t>
      </w:r>
    </w:p>
    <w:p w14:paraId="0E001E0B" w14:textId="77777777" w:rsidR="009A2D48" w:rsidRPr="0064245C" w:rsidRDefault="00822EED" w:rsidP="00605E28">
      <w:pPr>
        <w:pStyle w:val="Heading3"/>
        <w:rPr>
          <w:szCs w:val="22"/>
        </w:rPr>
      </w:pPr>
      <w:bookmarkStart w:id="185" w:name="_DV_M153"/>
      <w:bookmarkEnd w:id="185"/>
      <w:r w:rsidRPr="00822EED">
        <w:rPr>
          <w:szCs w:val="22"/>
          <w:u w:val="single"/>
        </w:rPr>
        <w:t>Good Standing</w:t>
      </w:r>
      <w:r w:rsidRPr="00822EED">
        <w:rPr>
          <w:szCs w:val="22"/>
        </w:rPr>
        <w:t xml:space="preserve">. Borrower has made all filings and is in good standing in the state of its formation and in each other jurisdiction in which the character of the property it owns or the nature of the business it transacts makes such filings necessary or where the failure to make such filings could have a materially adverse effect on the business, operations, </w:t>
      </w:r>
      <w:proofErr w:type="gramStart"/>
      <w:r w:rsidRPr="00822EED">
        <w:rPr>
          <w:szCs w:val="22"/>
        </w:rPr>
        <w:t>assets</w:t>
      </w:r>
      <w:proofErr w:type="gramEnd"/>
      <w:r w:rsidRPr="00822EED">
        <w:rPr>
          <w:szCs w:val="22"/>
        </w:rPr>
        <w:t xml:space="preserve"> or condition (financial or otherwise) of Borrower.</w:t>
      </w:r>
    </w:p>
    <w:p w14:paraId="358D331C" w14:textId="61BD5C36" w:rsidR="009A2D48" w:rsidRPr="0064245C" w:rsidRDefault="00822EED" w:rsidP="00605E28">
      <w:pPr>
        <w:pStyle w:val="Heading3"/>
        <w:rPr>
          <w:szCs w:val="22"/>
        </w:rPr>
      </w:pPr>
      <w:bookmarkStart w:id="186" w:name="_DV_M154"/>
      <w:bookmarkEnd w:id="186"/>
      <w:r w:rsidRPr="00822EED">
        <w:rPr>
          <w:szCs w:val="22"/>
          <w:u w:val="single"/>
        </w:rPr>
        <w:t>Non-Foreign Status</w:t>
      </w:r>
      <w:r w:rsidRPr="00822EED">
        <w:rPr>
          <w:szCs w:val="22"/>
        </w:rPr>
        <w:t xml:space="preserve">.  Borrower is not a </w:t>
      </w:r>
      <w:r w:rsidR="00967F70">
        <w:rPr>
          <w:szCs w:val="22"/>
        </w:rPr>
        <w:t>“</w:t>
      </w:r>
      <w:r w:rsidRPr="00822EED">
        <w:rPr>
          <w:szCs w:val="22"/>
        </w:rPr>
        <w:t>foreign corporation,</w:t>
      </w:r>
      <w:r w:rsidR="00967F70">
        <w:rPr>
          <w:szCs w:val="22"/>
        </w:rPr>
        <w:t>”</w:t>
      </w:r>
      <w:r w:rsidRPr="00822EED">
        <w:rPr>
          <w:szCs w:val="22"/>
        </w:rPr>
        <w:t xml:space="preserve"> </w:t>
      </w:r>
      <w:r w:rsidR="00967F70">
        <w:rPr>
          <w:szCs w:val="22"/>
        </w:rPr>
        <w:t>“</w:t>
      </w:r>
      <w:r w:rsidRPr="00822EED">
        <w:rPr>
          <w:szCs w:val="22"/>
        </w:rPr>
        <w:t>foreign partnership,</w:t>
      </w:r>
      <w:r w:rsidR="00967F70">
        <w:rPr>
          <w:szCs w:val="22"/>
        </w:rPr>
        <w:t>”</w:t>
      </w:r>
      <w:r w:rsidRPr="00822EED">
        <w:rPr>
          <w:szCs w:val="22"/>
        </w:rPr>
        <w:t xml:space="preserve"> </w:t>
      </w:r>
      <w:r w:rsidR="00967F70">
        <w:rPr>
          <w:szCs w:val="22"/>
        </w:rPr>
        <w:t>“</w:t>
      </w:r>
      <w:r w:rsidRPr="00822EED">
        <w:rPr>
          <w:szCs w:val="22"/>
        </w:rPr>
        <w:t>foreign trust,</w:t>
      </w:r>
      <w:r w:rsidR="00967F70">
        <w:rPr>
          <w:szCs w:val="22"/>
        </w:rPr>
        <w:t>”</w:t>
      </w:r>
      <w:r w:rsidRPr="00822EED">
        <w:rPr>
          <w:szCs w:val="22"/>
        </w:rPr>
        <w:t xml:space="preserve"> or </w:t>
      </w:r>
      <w:r w:rsidR="00967F70">
        <w:rPr>
          <w:szCs w:val="22"/>
        </w:rPr>
        <w:t>“</w:t>
      </w:r>
      <w:r w:rsidRPr="00822EED">
        <w:rPr>
          <w:szCs w:val="22"/>
        </w:rPr>
        <w:t>foreign estate,</w:t>
      </w:r>
      <w:r w:rsidR="00967F70">
        <w:rPr>
          <w:szCs w:val="22"/>
        </w:rPr>
        <w:t>”</w:t>
      </w:r>
      <w:r w:rsidRPr="00822EED">
        <w:rPr>
          <w:szCs w:val="22"/>
        </w:rPr>
        <w:t xml:space="preserve"> as those terms are defined in the Internal Revenue Code and the regulations promulgated thereunder.</w:t>
      </w:r>
    </w:p>
    <w:p w14:paraId="04EE8BF9" w14:textId="77777777" w:rsidR="009A2D48" w:rsidRPr="0064245C" w:rsidRDefault="00822EED" w:rsidP="00605E28">
      <w:pPr>
        <w:pStyle w:val="Heading2"/>
        <w:keepNext/>
        <w:rPr>
          <w:szCs w:val="22"/>
        </w:rPr>
      </w:pPr>
      <w:bookmarkStart w:id="187" w:name="_DV_M155"/>
      <w:bookmarkStart w:id="188" w:name="_DV_M156"/>
      <w:bookmarkEnd w:id="187"/>
      <w:bookmarkEnd w:id="188"/>
      <w:r w:rsidRPr="00822EED">
        <w:rPr>
          <w:szCs w:val="22"/>
          <w:u w:val="single"/>
        </w:rPr>
        <w:t>Authorization of Loan Documents</w:t>
      </w:r>
      <w:r w:rsidRPr="00822EED">
        <w:rPr>
          <w:szCs w:val="22"/>
        </w:rPr>
        <w:t>.</w:t>
      </w:r>
    </w:p>
    <w:p w14:paraId="4E7C77EB" w14:textId="38877C7A" w:rsidR="009A2D48" w:rsidRPr="0064245C" w:rsidRDefault="00822EED" w:rsidP="00605E28">
      <w:pPr>
        <w:pStyle w:val="Heading3"/>
        <w:rPr>
          <w:szCs w:val="22"/>
        </w:rPr>
      </w:pPr>
      <w:bookmarkStart w:id="189" w:name="_DV_M157"/>
      <w:bookmarkEnd w:id="189"/>
      <w:r w:rsidRPr="00822EED">
        <w:rPr>
          <w:szCs w:val="22"/>
          <w:u w:val="single"/>
        </w:rPr>
        <w:t>Authorization</w:t>
      </w:r>
      <w:r w:rsidRPr="00822EED">
        <w:rPr>
          <w:szCs w:val="22"/>
        </w:rPr>
        <w:t xml:space="preserve">.  The execution, </w:t>
      </w:r>
      <w:proofErr w:type="gramStart"/>
      <w:r w:rsidRPr="00822EED">
        <w:rPr>
          <w:szCs w:val="22"/>
        </w:rPr>
        <w:t>delivery</w:t>
      </w:r>
      <w:proofErr w:type="gramEnd"/>
      <w:r w:rsidRPr="00822EED">
        <w:rPr>
          <w:szCs w:val="22"/>
        </w:rPr>
        <w:t xml:space="preserve"> and performance of the Loan Documents to which Borrower is a signatory are within Borrower</w:t>
      </w:r>
      <w:r w:rsidR="00967F70">
        <w:rPr>
          <w:szCs w:val="22"/>
        </w:rPr>
        <w:t>’</w:t>
      </w:r>
      <w:r w:rsidRPr="00822EED">
        <w:rPr>
          <w:szCs w:val="22"/>
        </w:rPr>
        <w:t>s powers and have been duly authorized by all necessary action of Borrower.</w:t>
      </w:r>
    </w:p>
    <w:p w14:paraId="18114F82" w14:textId="77777777" w:rsidR="009A2D48" w:rsidRPr="0064245C" w:rsidRDefault="00822EED" w:rsidP="00605E28">
      <w:pPr>
        <w:pStyle w:val="Heading3"/>
        <w:rPr>
          <w:szCs w:val="22"/>
        </w:rPr>
      </w:pPr>
      <w:bookmarkStart w:id="190" w:name="_DV_M158"/>
      <w:bookmarkEnd w:id="190"/>
      <w:r w:rsidRPr="00822EED">
        <w:rPr>
          <w:szCs w:val="22"/>
          <w:u w:val="single"/>
        </w:rPr>
        <w:t>No Conflict</w:t>
      </w:r>
      <w:r w:rsidRPr="00822EED">
        <w:rPr>
          <w:szCs w:val="22"/>
        </w:rPr>
        <w:t xml:space="preserve">.  The execution, delivery and performance of the Loan Documents by Borrower will not:  (i) violate (A)  </w:t>
      </w:r>
      <w:r w:rsidR="00012944">
        <w:rPr>
          <w:szCs w:val="22"/>
        </w:rPr>
        <w:t>the</w:t>
      </w:r>
      <w:r w:rsidR="00012944" w:rsidRPr="00822EED">
        <w:rPr>
          <w:szCs w:val="22"/>
        </w:rPr>
        <w:t xml:space="preserve"> </w:t>
      </w:r>
      <w:r w:rsidRPr="00822EED">
        <w:rPr>
          <w:szCs w:val="22"/>
        </w:rPr>
        <w:t>Organizational Documents</w:t>
      </w:r>
      <w:r w:rsidR="00012944">
        <w:rPr>
          <w:szCs w:val="22"/>
        </w:rPr>
        <w:t xml:space="preserve"> of </w:t>
      </w:r>
      <w:r w:rsidR="00F451B4">
        <w:rPr>
          <w:szCs w:val="22"/>
        </w:rPr>
        <w:t>any Loan</w:t>
      </w:r>
      <w:r w:rsidR="00012944">
        <w:rPr>
          <w:szCs w:val="22"/>
        </w:rPr>
        <w:t xml:space="preserve"> Party</w:t>
      </w:r>
      <w:r w:rsidRPr="00822EED">
        <w:rPr>
          <w:szCs w:val="22"/>
        </w:rPr>
        <w:t xml:space="preserve">, (B) any legal </w:t>
      </w:r>
      <w:r w:rsidRPr="00822EED">
        <w:rPr>
          <w:szCs w:val="22"/>
        </w:rPr>
        <w:lastRenderedPageBreak/>
        <w:t>requirement affecting Borrower or any of its properties or assets or (C) any agreement to which Borrower is bound or to which it is a party; or (ii) result in or require the creation (except as provided in or contemplated by this Agreement) of any lien upon any of its properties or assets.</w:t>
      </w:r>
    </w:p>
    <w:p w14:paraId="6B23FF99" w14:textId="40BF2DA3" w:rsidR="00421D51" w:rsidRDefault="00822EED">
      <w:pPr>
        <w:pStyle w:val="Heading3"/>
        <w:rPr>
          <w:szCs w:val="22"/>
        </w:rPr>
      </w:pPr>
      <w:bookmarkStart w:id="191" w:name="_DV_M159"/>
      <w:bookmarkEnd w:id="191"/>
      <w:r w:rsidRPr="00822EED">
        <w:rPr>
          <w:szCs w:val="22"/>
          <w:u w:val="single"/>
        </w:rPr>
        <w:t>Binding Obligations</w:t>
      </w:r>
      <w:r w:rsidRPr="00822EED">
        <w:rPr>
          <w:szCs w:val="22"/>
        </w:rPr>
        <w:t xml:space="preserve">.  This Agreement and the other Loan Documents executed by Borrower have been duly executed by Borrower and are the legal, </w:t>
      </w:r>
      <w:proofErr w:type="gramStart"/>
      <w:r w:rsidRPr="00822EED">
        <w:rPr>
          <w:szCs w:val="22"/>
        </w:rPr>
        <w:t>valid</w:t>
      </w:r>
      <w:proofErr w:type="gramEnd"/>
      <w:r w:rsidRPr="00822EED">
        <w:rPr>
          <w:szCs w:val="22"/>
        </w:rPr>
        <w:t xml:space="preserve"> and binding obligations of Borrower, enforceable against Borrower in accordance with their terms, except as enforceability may be limited by bankruptcy, insolvency, reorganization, moratorium or similar laws affecting creditors</w:t>
      </w:r>
      <w:r w:rsidR="00967F70">
        <w:rPr>
          <w:szCs w:val="22"/>
        </w:rPr>
        <w:t>’</w:t>
      </w:r>
      <w:r w:rsidRPr="00822EED">
        <w:rPr>
          <w:szCs w:val="22"/>
        </w:rPr>
        <w:t xml:space="preserve"> rights generally and by general principles of equity.</w:t>
      </w:r>
      <w:bookmarkStart w:id="192" w:name="_DV_M160"/>
      <w:bookmarkEnd w:id="192"/>
    </w:p>
    <w:p w14:paraId="5F117476" w14:textId="77777777" w:rsidR="00924204" w:rsidRPr="0064245C" w:rsidRDefault="00822EED">
      <w:pPr>
        <w:pStyle w:val="Heading3"/>
        <w:rPr>
          <w:szCs w:val="22"/>
        </w:rPr>
      </w:pPr>
      <w:r w:rsidRPr="00822EED">
        <w:rPr>
          <w:szCs w:val="22"/>
          <w:u w:val="single"/>
        </w:rPr>
        <w:t>Agreements</w:t>
      </w:r>
      <w:r w:rsidRPr="00822EED">
        <w:rPr>
          <w:szCs w:val="22"/>
        </w:rPr>
        <w:t xml:space="preserve">.  Borrower is not a party to any agreement or instrument or subject to any restriction which might </w:t>
      </w:r>
      <w:r w:rsidR="00B96099">
        <w:rPr>
          <w:szCs w:val="22"/>
        </w:rPr>
        <w:t>reasonably be expected to have a Material Adverse Effect</w:t>
      </w:r>
      <w:r w:rsidRPr="00822EED">
        <w:rPr>
          <w:szCs w:val="22"/>
        </w:rPr>
        <w:t xml:space="preserve">.  Borrower is not in default with respect to any order or decree of any court or any order, regulation or demand of any Governmental Authority, which default might have consequences that </w:t>
      </w:r>
      <w:r w:rsidR="00B96099">
        <w:rPr>
          <w:szCs w:val="22"/>
        </w:rPr>
        <w:t>might reasonably be expected to have a Material Adverse Effect</w:t>
      </w:r>
      <w:r w:rsidRPr="00822EED">
        <w:rPr>
          <w:szCs w:val="22"/>
        </w:rPr>
        <w:t xml:space="preserve">.  Borrower is not in default in any material respect in the performance, </w:t>
      </w:r>
      <w:proofErr w:type="gramStart"/>
      <w:r w:rsidRPr="00822EED">
        <w:rPr>
          <w:szCs w:val="22"/>
        </w:rPr>
        <w:t>observance</w:t>
      </w:r>
      <w:proofErr w:type="gramEnd"/>
      <w:r w:rsidRPr="00822EED">
        <w:rPr>
          <w:szCs w:val="22"/>
        </w:rPr>
        <w:t xml:space="preserve"> or fulfillment of any of the obligations, covenants or conditions contained in any Permitted Exception or any other agreement or instrument to which Borrower is a party or by which Borrower or </w:t>
      </w:r>
      <w:r w:rsidR="00EE3E74">
        <w:rPr>
          <w:szCs w:val="22"/>
        </w:rPr>
        <w:t>the</w:t>
      </w:r>
      <w:r w:rsidR="00EE3E74" w:rsidRPr="00822EED">
        <w:rPr>
          <w:szCs w:val="22"/>
        </w:rPr>
        <w:t xml:space="preserve"> </w:t>
      </w:r>
      <w:r w:rsidRPr="00822EED">
        <w:rPr>
          <w:szCs w:val="22"/>
        </w:rPr>
        <w:t>Property is bound.</w:t>
      </w:r>
    </w:p>
    <w:p w14:paraId="3BADB1A7" w14:textId="3CF2A79A" w:rsidR="009A2D48" w:rsidRPr="0064245C" w:rsidRDefault="00822EED" w:rsidP="007569DE">
      <w:pPr>
        <w:pStyle w:val="Heading2"/>
        <w:rPr>
          <w:szCs w:val="22"/>
        </w:rPr>
      </w:pPr>
      <w:bookmarkStart w:id="193" w:name="_DV_M161"/>
      <w:bookmarkEnd w:id="193"/>
      <w:r w:rsidRPr="00822EED">
        <w:rPr>
          <w:szCs w:val="22"/>
          <w:u w:val="single"/>
        </w:rPr>
        <w:t>Litigation; Adverse Facts; Bankruptcy</w:t>
      </w:r>
      <w:r w:rsidRPr="00822EED">
        <w:rPr>
          <w:szCs w:val="22"/>
        </w:rPr>
        <w:t xml:space="preserve">.  There is no action, suit, investigation, proceeding or arbitration at law or in equity or before or by any foreign or domestic court or other governmental entity (a </w:t>
      </w:r>
      <w:r w:rsidR="00967F70">
        <w:rPr>
          <w:szCs w:val="22"/>
        </w:rPr>
        <w:t>“</w:t>
      </w:r>
      <w:r w:rsidRPr="00822EED">
        <w:rPr>
          <w:b/>
          <w:szCs w:val="22"/>
        </w:rPr>
        <w:t>Legal Action</w:t>
      </w:r>
      <w:r w:rsidR="00967F70">
        <w:rPr>
          <w:szCs w:val="22"/>
        </w:rPr>
        <w:t>”</w:t>
      </w:r>
      <w:r w:rsidRPr="00822EED">
        <w:rPr>
          <w:szCs w:val="22"/>
        </w:rPr>
        <w:t>), pending or, to Borrower</w:t>
      </w:r>
      <w:r w:rsidR="00967F70">
        <w:rPr>
          <w:szCs w:val="22"/>
        </w:rPr>
        <w:t>’</w:t>
      </w:r>
      <w:r w:rsidRPr="00822EED">
        <w:rPr>
          <w:szCs w:val="22"/>
        </w:rPr>
        <w:t xml:space="preserve">s knowledge, threatened (a) against or affecting </w:t>
      </w:r>
      <w:r w:rsidR="00EE3E74">
        <w:rPr>
          <w:szCs w:val="22"/>
        </w:rPr>
        <w:t>the</w:t>
      </w:r>
      <w:r w:rsidR="00EE3E74" w:rsidRPr="00822EED">
        <w:rPr>
          <w:szCs w:val="22"/>
        </w:rPr>
        <w:t xml:space="preserve"> </w:t>
      </w:r>
      <w:r w:rsidRPr="00822EED">
        <w:rPr>
          <w:szCs w:val="22"/>
        </w:rPr>
        <w:t>Property, Borrower</w:t>
      </w:r>
      <w:r w:rsidR="00B23F74">
        <w:rPr>
          <w:szCs w:val="22"/>
        </w:rPr>
        <w:t xml:space="preserve"> or any other Loan Party</w:t>
      </w:r>
      <w:r w:rsidR="005B71E6" w:rsidRPr="005B71E6">
        <w:rPr>
          <w:szCs w:val="22"/>
        </w:rPr>
        <w:t xml:space="preserve"> or any of their respective properties or assets, </w:t>
      </w:r>
      <w:r w:rsidRPr="00822EED">
        <w:rPr>
          <w:szCs w:val="22"/>
        </w:rPr>
        <w:t xml:space="preserve">or (b) questioning the validity or the enforceability of this Agreement or any of the other Loan Documents </w:t>
      </w:r>
      <w:r w:rsidR="005B71E6" w:rsidRPr="005B71E6">
        <w:rPr>
          <w:szCs w:val="22"/>
        </w:rPr>
        <w:t xml:space="preserve">or affecting </w:t>
      </w:r>
      <w:r w:rsidR="00EE3E74">
        <w:rPr>
          <w:szCs w:val="22"/>
        </w:rPr>
        <w:t>the</w:t>
      </w:r>
      <w:r w:rsidR="00EE3E74" w:rsidRPr="005B71E6">
        <w:rPr>
          <w:szCs w:val="22"/>
        </w:rPr>
        <w:t xml:space="preserve"> </w:t>
      </w:r>
      <w:r w:rsidR="005B71E6" w:rsidRPr="005B71E6">
        <w:rPr>
          <w:szCs w:val="22"/>
        </w:rPr>
        <w:t xml:space="preserve">Property. Neither Borrower nor any </w:t>
      </w:r>
      <w:r w:rsidR="00B23F74">
        <w:rPr>
          <w:szCs w:val="22"/>
        </w:rPr>
        <w:t>other Loan Party</w:t>
      </w:r>
      <w:r w:rsidR="005B71E6" w:rsidRPr="005B71E6">
        <w:rPr>
          <w:szCs w:val="22"/>
        </w:rPr>
        <w:t xml:space="preserve"> is </w:t>
      </w:r>
      <w:r w:rsidRPr="00822EED">
        <w:rPr>
          <w:szCs w:val="22"/>
        </w:rPr>
        <w:t>contemplating either the filing of a petition by it under any state or federal bankruptcy or insolvency law or the liquidation of all or a major portion of Borrower</w:t>
      </w:r>
      <w:r w:rsidR="00967F70">
        <w:rPr>
          <w:szCs w:val="22"/>
        </w:rPr>
        <w:t>’</w:t>
      </w:r>
      <w:r w:rsidRPr="00822EED">
        <w:rPr>
          <w:szCs w:val="22"/>
        </w:rPr>
        <w:t xml:space="preserve">s assets or properties (a </w:t>
      </w:r>
      <w:r w:rsidR="00967F70">
        <w:rPr>
          <w:szCs w:val="22"/>
        </w:rPr>
        <w:t>“</w:t>
      </w:r>
      <w:r w:rsidRPr="00822EED">
        <w:rPr>
          <w:b/>
          <w:szCs w:val="22"/>
        </w:rPr>
        <w:t>Bankruptcy Proceeding</w:t>
      </w:r>
      <w:r w:rsidR="00967F70">
        <w:rPr>
          <w:bCs/>
          <w:iCs/>
          <w:szCs w:val="22"/>
        </w:rPr>
        <w:t>”</w:t>
      </w:r>
      <w:r w:rsidRPr="00822EED">
        <w:rPr>
          <w:szCs w:val="22"/>
        </w:rPr>
        <w:t xml:space="preserve">), and Borrower has no knowledge of any Person contemplating the filing of any such </w:t>
      </w:r>
      <w:r w:rsidR="005B71E6" w:rsidRPr="005B71E6">
        <w:rPr>
          <w:szCs w:val="22"/>
        </w:rPr>
        <w:t>petition against Borrower or such constituent Persons.  In addition, neither Borrower</w:t>
      </w:r>
      <w:r w:rsidR="00B23F74">
        <w:rPr>
          <w:szCs w:val="22"/>
        </w:rPr>
        <w:t xml:space="preserve"> nor any other Loan Party</w:t>
      </w:r>
      <w:r w:rsidR="005B71E6" w:rsidRPr="005B71E6">
        <w:rPr>
          <w:szCs w:val="22"/>
        </w:rPr>
        <w:t xml:space="preserve">, nor any principal or Affiliate of any </w:t>
      </w:r>
      <w:r w:rsidR="00B23F74">
        <w:rPr>
          <w:szCs w:val="22"/>
        </w:rPr>
        <w:t>Loan Party</w:t>
      </w:r>
      <w:r w:rsidR="005B71E6" w:rsidRPr="005B71E6">
        <w:rPr>
          <w:szCs w:val="22"/>
        </w:rPr>
        <w:t xml:space="preserve"> has been a party to, or the subject of a Bankruptcy Proceeding for the</w:t>
      </w:r>
      <w:r w:rsidRPr="00822EED">
        <w:rPr>
          <w:szCs w:val="22"/>
        </w:rPr>
        <w:t xml:space="preserve"> past ten (10) years. </w:t>
      </w:r>
    </w:p>
    <w:p w14:paraId="118524E5" w14:textId="4414853A" w:rsidR="009A2D48" w:rsidRPr="0064245C" w:rsidRDefault="00822EED" w:rsidP="007569DE">
      <w:pPr>
        <w:pStyle w:val="Heading2"/>
        <w:rPr>
          <w:szCs w:val="22"/>
        </w:rPr>
      </w:pPr>
      <w:bookmarkStart w:id="194" w:name="_DV_M162"/>
      <w:bookmarkStart w:id="195" w:name="_DV_M163"/>
      <w:bookmarkEnd w:id="194"/>
      <w:bookmarkEnd w:id="195"/>
      <w:r w:rsidRPr="00822EED">
        <w:rPr>
          <w:szCs w:val="22"/>
          <w:u w:val="single"/>
        </w:rPr>
        <w:t>Disclosure</w:t>
      </w:r>
      <w:r w:rsidRPr="00822EED">
        <w:rPr>
          <w:szCs w:val="22"/>
        </w:rPr>
        <w:t>.  There is no fact known to Borrower that (and, to Borrower</w:t>
      </w:r>
      <w:r w:rsidR="00967F70">
        <w:rPr>
          <w:szCs w:val="22"/>
        </w:rPr>
        <w:t>’</w:t>
      </w:r>
      <w:r w:rsidRPr="00822EED">
        <w:rPr>
          <w:szCs w:val="22"/>
        </w:rPr>
        <w:t xml:space="preserve">s knowledge, no event has occurred which, upon the giving of notice or passage of time or both) would materially and adversely affects </w:t>
      </w:r>
      <w:r w:rsidR="009F2AF8">
        <w:rPr>
          <w:szCs w:val="22"/>
        </w:rPr>
        <w:t>the</w:t>
      </w:r>
      <w:r w:rsidR="009F2AF8" w:rsidRPr="00822EED">
        <w:rPr>
          <w:szCs w:val="22"/>
        </w:rPr>
        <w:t xml:space="preserve"> </w:t>
      </w:r>
      <w:r w:rsidRPr="00822EED">
        <w:rPr>
          <w:szCs w:val="22"/>
        </w:rPr>
        <w:t>Property or the business, operations, properties, asse</w:t>
      </w:r>
      <w:r w:rsidR="005B71E6" w:rsidRPr="005B71E6">
        <w:rPr>
          <w:szCs w:val="22"/>
        </w:rPr>
        <w:t xml:space="preserve">ts or condition (financial or otherwise) of Borrower or any </w:t>
      </w:r>
      <w:r w:rsidR="00B23F74">
        <w:rPr>
          <w:szCs w:val="22"/>
        </w:rPr>
        <w:t>Loan Party</w:t>
      </w:r>
      <w:r w:rsidR="005B71E6" w:rsidRPr="005B71E6">
        <w:rPr>
          <w:szCs w:val="22"/>
        </w:rPr>
        <w:t xml:space="preserve"> which has not been disclosed in this Agreemen</w:t>
      </w:r>
      <w:r w:rsidRPr="00822EED">
        <w:rPr>
          <w:szCs w:val="22"/>
        </w:rPr>
        <w:t>t or in other documents, certificates and written statements furnished to Lender in connection herewith.</w:t>
      </w:r>
    </w:p>
    <w:p w14:paraId="3BE514C5" w14:textId="77777777" w:rsidR="009A2D48" w:rsidRPr="0064245C" w:rsidRDefault="00822EED" w:rsidP="007569DE">
      <w:pPr>
        <w:pStyle w:val="Heading2"/>
        <w:rPr>
          <w:szCs w:val="22"/>
        </w:rPr>
      </w:pPr>
      <w:bookmarkStart w:id="196" w:name="_DV_M164"/>
      <w:bookmarkEnd w:id="196"/>
      <w:r w:rsidRPr="00822EED">
        <w:rPr>
          <w:szCs w:val="22"/>
          <w:u w:val="single"/>
        </w:rPr>
        <w:t>Payment of Taxes</w:t>
      </w:r>
      <w:r w:rsidRPr="00822EED">
        <w:rPr>
          <w:szCs w:val="22"/>
        </w:rPr>
        <w:t xml:space="preserve">.  </w:t>
      </w:r>
      <w:r w:rsidR="00986BED">
        <w:rPr>
          <w:szCs w:val="22"/>
        </w:rPr>
        <w:t xml:space="preserve">Borrower has filed all tax returns (federal, state, local and foreign) required to be filed by it (including interest and penalties).  Borrower is not liable for Taxes payable by any other Person.  All transfer Taxes, deed stamps, intangible Taxes and other amounts required to be paid under applicable Legal Requirements in connection with the transfer of </w:t>
      </w:r>
      <w:r w:rsidR="009F2AF8">
        <w:rPr>
          <w:szCs w:val="22"/>
        </w:rPr>
        <w:t xml:space="preserve">the </w:t>
      </w:r>
      <w:r w:rsidR="00986BED">
        <w:rPr>
          <w:szCs w:val="22"/>
        </w:rPr>
        <w:t xml:space="preserve">Property to Borrower have been paid.  All Taxes and governmental assessments due and owing in respect of </w:t>
      </w:r>
      <w:r w:rsidR="009F2AF8">
        <w:rPr>
          <w:szCs w:val="22"/>
        </w:rPr>
        <w:t xml:space="preserve">the </w:t>
      </w:r>
      <w:r w:rsidR="00986BED">
        <w:rPr>
          <w:szCs w:val="22"/>
        </w:rPr>
        <w:t>Property have been paid and none of the same is delinquent.</w:t>
      </w:r>
    </w:p>
    <w:p w14:paraId="5E5AB084" w14:textId="7BF9F239" w:rsidR="009A2D48" w:rsidRPr="0064245C" w:rsidRDefault="00822EED" w:rsidP="007569DE">
      <w:pPr>
        <w:pStyle w:val="Heading2"/>
        <w:rPr>
          <w:szCs w:val="22"/>
        </w:rPr>
      </w:pPr>
      <w:bookmarkStart w:id="197" w:name="_DV_M165"/>
      <w:bookmarkEnd w:id="197"/>
      <w:r w:rsidRPr="00822EED">
        <w:rPr>
          <w:szCs w:val="22"/>
          <w:u w:val="single"/>
        </w:rPr>
        <w:t>Use of Loan Proceeds</w:t>
      </w:r>
      <w:r w:rsidRPr="00822EED">
        <w:rPr>
          <w:szCs w:val="22"/>
        </w:rPr>
        <w:t>.  The Loan is solely for the business purpose of Borrower or for distribution to Borrower</w:t>
      </w:r>
      <w:r w:rsidR="00967F70">
        <w:rPr>
          <w:szCs w:val="22"/>
        </w:rPr>
        <w:t>’</w:t>
      </w:r>
      <w:r w:rsidRPr="00822EED">
        <w:rPr>
          <w:szCs w:val="22"/>
        </w:rPr>
        <w:t>s equity</w:t>
      </w:r>
      <w:r w:rsidR="00AA0C72">
        <w:rPr>
          <w:szCs w:val="22"/>
        </w:rPr>
        <w:t xml:space="preserve"> </w:t>
      </w:r>
      <w:r w:rsidRPr="00822EED">
        <w:rPr>
          <w:szCs w:val="22"/>
        </w:rPr>
        <w:t>holders in accordance with</w:t>
      </w:r>
      <w:r w:rsidR="00BB311D">
        <w:rPr>
          <w:szCs w:val="22"/>
        </w:rPr>
        <w:t xml:space="preserve"> the Loan Documents and</w:t>
      </w:r>
      <w:r w:rsidRPr="00822EED">
        <w:rPr>
          <w:szCs w:val="22"/>
        </w:rPr>
        <w:t xml:space="preserve"> Legal Requirements and no portion thereof shall be used for personal, consumer, household purposes for the purpose of purchasing or acquiring any </w:t>
      </w:r>
      <w:r w:rsidR="00967F70">
        <w:rPr>
          <w:szCs w:val="22"/>
        </w:rPr>
        <w:t>“</w:t>
      </w:r>
      <w:r w:rsidRPr="00822EED">
        <w:rPr>
          <w:szCs w:val="22"/>
        </w:rPr>
        <w:t>margin stock</w:t>
      </w:r>
      <w:r w:rsidR="00967F70">
        <w:rPr>
          <w:szCs w:val="22"/>
        </w:rPr>
        <w:t>”</w:t>
      </w:r>
      <w:r w:rsidRPr="00822EED">
        <w:rPr>
          <w:szCs w:val="22"/>
        </w:rPr>
        <w:t xml:space="preserve"> within the meaning of Regulations T, U or X of the Board of Governors of the Federal Reserve System or for any other purpose.</w:t>
      </w:r>
    </w:p>
    <w:p w14:paraId="5832A7D2" w14:textId="77777777" w:rsidR="009A2D48" w:rsidRPr="0064245C" w:rsidRDefault="00822EED" w:rsidP="007569DE">
      <w:pPr>
        <w:pStyle w:val="Heading2"/>
        <w:rPr>
          <w:szCs w:val="22"/>
        </w:rPr>
      </w:pPr>
      <w:bookmarkStart w:id="198" w:name="_DV_M166"/>
      <w:bookmarkEnd w:id="198"/>
      <w:r w:rsidRPr="00822EED">
        <w:rPr>
          <w:szCs w:val="22"/>
          <w:u w:val="single"/>
        </w:rPr>
        <w:lastRenderedPageBreak/>
        <w:t>Government Regulations</w:t>
      </w:r>
      <w:r w:rsidRPr="00822EED">
        <w:rPr>
          <w:szCs w:val="22"/>
        </w:rPr>
        <w:t>.  Borrower is not subject to regulation under the Investment Company Act of 1940, the Federal Power Act, the Public Utility Holding Company Act of 1935, the Interstate Commerce Act or to any federal or state statute or regulation limiting its ability in incur indebtedness for money borrowed.</w:t>
      </w:r>
    </w:p>
    <w:p w14:paraId="2A5D0466" w14:textId="4DD2E52A" w:rsidR="009A2D48" w:rsidRPr="0064245C" w:rsidRDefault="00822EED" w:rsidP="007569DE">
      <w:pPr>
        <w:pStyle w:val="Heading2"/>
        <w:rPr>
          <w:szCs w:val="22"/>
        </w:rPr>
      </w:pPr>
      <w:bookmarkStart w:id="199" w:name="_DV_M167"/>
      <w:bookmarkEnd w:id="199"/>
      <w:r w:rsidRPr="00822EED">
        <w:rPr>
          <w:szCs w:val="22"/>
          <w:u w:val="single"/>
        </w:rPr>
        <w:t>Financial Condition</w:t>
      </w:r>
      <w:r w:rsidRPr="00822EED">
        <w:rPr>
          <w:szCs w:val="22"/>
        </w:rPr>
        <w:t>.  The financial statements, operating statements and all financial data previously delivered to Lender in connection with the Loan or the Propert</w:t>
      </w:r>
      <w:r w:rsidR="009F2AF8">
        <w:rPr>
          <w:szCs w:val="22"/>
        </w:rPr>
        <w:t>y</w:t>
      </w:r>
      <w:r w:rsidRPr="00822EED">
        <w:rPr>
          <w:szCs w:val="22"/>
        </w:rPr>
        <w:t xml:space="preserve"> or relating to Borrower are true, </w:t>
      </w:r>
      <w:proofErr w:type="gramStart"/>
      <w:r w:rsidRPr="00822EED">
        <w:rPr>
          <w:szCs w:val="22"/>
        </w:rPr>
        <w:t>correct</w:t>
      </w:r>
      <w:proofErr w:type="gramEnd"/>
      <w:r w:rsidRPr="00822EED">
        <w:rPr>
          <w:szCs w:val="22"/>
        </w:rPr>
        <w:t xml:space="preserve"> and complete in all material respects.  Such financial statements, operating statements and other financial data comply with the requirements of </w:t>
      </w:r>
      <w:r w:rsidRPr="00822EED">
        <w:rPr>
          <w:szCs w:val="22"/>
          <w:u w:val="single"/>
        </w:rPr>
        <w:t>Section </w:t>
      </w:r>
      <w:r w:rsidR="00A44144">
        <w:rPr>
          <w:szCs w:val="22"/>
          <w:u w:val="single"/>
        </w:rPr>
        <w:t>5</w:t>
      </w:r>
      <w:r w:rsidRPr="00822EED">
        <w:rPr>
          <w:szCs w:val="22"/>
          <w:u w:val="single"/>
        </w:rPr>
        <w:t>.</w:t>
      </w:r>
      <w:r w:rsidR="00DA5EA2">
        <w:rPr>
          <w:szCs w:val="22"/>
          <w:u w:val="single"/>
        </w:rPr>
        <w:t>4</w:t>
      </w:r>
      <w:r w:rsidR="00DA5EA2" w:rsidRPr="00822EED">
        <w:rPr>
          <w:szCs w:val="22"/>
        </w:rPr>
        <w:t xml:space="preserve"> </w:t>
      </w:r>
      <w:r w:rsidRPr="00822EED">
        <w:rPr>
          <w:szCs w:val="22"/>
        </w:rPr>
        <w:t>and fairly present the financial position of the Persons who are the subject thereof as of the date thereof; and no materially adverse change has occurred in the financial conditions reflected therein since the respective dates thereof.</w:t>
      </w:r>
    </w:p>
    <w:p w14:paraId="4D7E801D" w14:textId="12425691" w:rsidR="009A2D48" w:rsidRPr="0064245C" w:rsidRDefault="005B71E6" w:rsidP="007569DE">
      <w:pPr>
        <w:pStyle w:val="Heading2"/>
        <w:rPr>
          <w:szCs w:val="22"/>
        </w:rPr>
      </w:pPr>
      <w:bookmarkStart w:id="200" w:name="_DV_M168"/>
      <w:bookmarkEnd w:id="200"/>
      <w:r w:rsidRPr="005B71E6">
        <w:rPr>
          <w:szCs w:val="22"/>
          <w:u w:val="single"/>
        </w:rPr>
        <w:t>Disclosure</w:t>
      </w:r>
      <w:r w:rsidR="00B23F74">
        <w:rPr>
          <w:szCs w:val="22"/>
          <w:u w:val="single"/>
        </w:rPr>
        <w:t>s</w:t>
      </w:r>
      <w:r w:rsidRPr="005B71E6">
        <w:rPr>
          <w:szCs w:val="22"/>
          <w:u w:val="single"/>
        </w:rPr>
        <w:t xml:space="preserve"> to </w:t>
      </w:r>
      <w:r w:rsidR="00B23F74">
        <w:rPr>
          <w:szCs w:val="22"/>
          <w:u w:val="single"/>
        </w:rPr>
        <w:t>Loan Parties</w:t>
      </w:r>
      <w:r w:rsidRPr="005B71E6">
        <w:rPr>
          <w:szCs w:val="22"/>
        </w:rPr>
        <w:t xml:space="preserve">.  Before each </w:t>
      </w:r>
      <w:r w:rsidR="00B23F74">
        <w:rPr>
          <w:szCs w:val="22"/>
        </w:rPr>
        <w:t>Loan Party</w:t>
      </w:r>
      <w:r w:rsidRPr="005B71E6">
        <w:rPr>
          <w:szCs w:val="22"/>
        </w:rPr>
        <w:t xml:space="preserve"> became obligated in connection with the Loan, Borrower made full disclosure to each </w:t>
      </w:r>
      <w:r w:rsidR="00B23F74">
        <w:rPr>
          <w:szCs w:val="22"/>
        </w:rPr>
        <w:t>Loan Party</w:t>
      </w:r>
      <w:r w:rsidRPr="005B71E6">
        <w:rPr>
          <w:szCs w:val="22"/>
        </w:rPr>
        <w:t xml:space="preserve"> </w:t>
      </w:r>
      <w:r w:rsidR="00822EED" w:rsidRPr="00822EED">
        <w:rPr>
          <w:szCs w:val="22"/>
        </w:rPr>
        <w:t>regarding Borrower</w:t>
      </w:r>
      <w:r w:rsidR="00967F70">
        <w:rPr>
          <w:szCs w:val="22"/>
        </w:rPr>
        <w:t>’</w:t>
      </w:r>
      <w:r w:rsidR="00822EED" w:rsidRPr="00822EED">
        <w:rPr>
          <w:szCs w:val="22"/>
        </w:rPr>
        <w:t>s financial condition and business operations, and all other circumstances bearing upon Borrower</w:t>
      </w:r>
      <w:r w:rsidR="00967F70">
        <w:rPr>
          <w:szCs w:val="22"/>
        </w:rPr>
        <w:t>’</w:t>
      </w:r>
      <w:r w:rsidR="00822EED" w:rsidRPr="00822EED">
        <w:rPr>
          <w:szCs w:val="22"/>
        </w:rPr>
        <w:t>s ability to pay and perform its obligations under the Loan Documents.</w:t>
      </w:r>
    </w:p>
    <w:p w14:paraId="0905C82F" w14:textId="77777777" w:rsidR="009A2D48" w:rsidRPr="0064245C" w:rsidRDefault="00822EED" w:rsidP="007569DE">
      <w:pPr>
        <w:pStyle w:val="Heading2"/>
        <w:rPr>
          <w:szCs w:val="22"/>
        </w:rPr>
      </w:pPr>
      <w:bookmarkStart w:id="201" w:name="_DV_M169"/>
      <w:bookmarkStart w:id="202" w:name="_DV_M170"/>
      <w:bookmarkEnd w:id="201"/>
      <w:bookmarkEnd w:id="202"/>
      <w:r w:rsidRPr="00822EED">
        <w:rPr>
          <w:szCs w:val="22"/>
          <w:u w:val="single"/>
        </w:rPr>
        <w:t>Insurance</w:t>
      </w:r>
      <w:r w:rsidRPr="00822EED">
        <w:rPr>
          <w:szCs w:val="22"/>
        </w:rPr>
        <w:t xml:space="preserve">.  Borrower has obtained insurance policies reflecting the insurance coverages, amounts and other requirements set forth in this Agreement. </w:t>
      </w:r>
      <w:r w:rsidR="00695D8D">
        <w:rPr>
          <w:szCs w:val="22"/>
        </w:rPr>
        <w:t xml:space="preserve"> </w:t>
      </w:r>
      <w:r w:rsidRPr="00822EED">
        <w:rPr>
          <w:szCs w:val="22"/>
        </w:rPr>
        <w:t xml:space="preserve">All premiums on such insurance policies required to be paid as of the </w:t>
      </w:r>
      <w:r w:rsidR="009F2AF8">
        <w:rPr>
          <w:szCs w:val="22"/>
        </w:rPr>
        <w:t>Closing</w:t>
      </w:r>
      <w:r w:rsidR="009F2AF8" w:rsidRPr="00822EED">
        <w:rPr>
          <w:szCs w:val="22"/>
        </w:rPr>
        <w:t xml:space="preserve"> </w:t>
      </w:r>
      <w:r w:rsidRPr="00822EED">
        <w:rPr>
          <w:szCs w:val="22"/>
        </w:rPr>
        <w:t>Date have been paid for the current policy period.  No Person, including Borrower, has done, by act or omission, anything that would impair the coverage of any such policy.</w:t>
      </w:r>
    </w:p>
    <w:p w14:paraId="3DDD58EA" w14:textId="5E2D25DD" w:rsidR="009A2D48" w:rsidRPr="0064245C" w:rsidRDefault="005B71E6" w:rsidP="007569DE">
      <w:pPr>
        <w:pStyle w:val="Heading2"/>
        <w:rPr>
          <w:szCs w:val="22"/>
        </w:rPr>
      </w:pPr>
      <w:bookmarkStart w:id="203" w:name="_DV_M171"/>
      <w:bookmarkEnd w:id="203"/>
      <w:r w:rsidRPr="005B71E6">
        <w:rPr>
          <w:szCs w:val="22"/>
          <w:u w:val="single"/>
        </w:rPr>
        <w:t>Solvency</w:t>
      </w:r>
      <w:r w:rsidR="003D75CE">
        <w:rPr>
          <w:szCs w:val="22"/>
          <w:u w:val="single"/>
        </w:rPr>
        <w:t>; Fraudulent Conveyance</w:t>
      </w:r>
      <w:r w:rsidRPr="005B71E6">
        <w:rPr>
          <w:szCs w:val="22"/>
        </w:rPr>
        <w:t>.  Borrower</w:t>
      </w:r>
      <w:r w:rsidR="00B23F74">
        <w:rPr>
          <w:szCs w:val="22"/>
        </w:rPr>
        <w:t xml:space="preserve"> and each other Loan Party</w:t>
      </w:r>
      <w:r w:rsidRPr="005B71E6">
        <w:rPr>
          <w:szCs w:val="22"/>
        </w:rPr>
        <w:t xml:space="preserve"> </w:t>
      </w:r>
      <w:r w:rsidR="00B23F74">
        <w:rPr>
          <w:szCs w:val="22"/>
        </w:rPr>
        <w:t xml:space="preserve">is </w:t>
      </w:r>
      <w:r w:rsidR="00822EED" w:rsidRPr="00822EED">
        <w:rPr>
          <w:szCs w:val="22"/>
        </w:rPr>
        <w:t xml:space="preserve">Solvent as of the </w:t>
      </w:r>
      <w:r w:rsidR="009B1277">
        <w:rPr>
          <w:szCs w:val="22"/>
        </w:rPr>
        <w:t>Closing</w:t>
      </w:r>
      <w:r w:rsidR="009B1277" w:rsidRPr="00822EED">
        <w:rPr>
          <w:szCs w:val="22"/>
        </w:rPr>
        <w:t xml:space="preserve"> </w:t>
      </w:r>
      <w:r w:rsidR="00822EED" w:rsidRPr="00822EED">
        <w:rPr>
          <w:szCs w:val="22"/>
        </w:rPr>
        <w:t xml:space="preserve">Date and as of each date on which this representation and warranty is renewed pursuant to this Agreement and the other Loan Documents and will be Solvent after giving effect to the transactions contemplated by the Loan Documents, including all Obligations incurred thereby, the security interests granted </w:t>
      </w:r>
      <w:proofErr w:type="gramStart"/>
      <w:r w:rsidR="00822EED" w:rsidRPr="00822EED">
        <w:rPr>
          <w:szCs w:val="22"/>
        </w:rPr>
        <w:t>therein</w:t>
      </w:r>
      <w:proofErr w:type="gramEnd"/>
      <w:r w:rsidR="00822EED" w:rsidRPr="00822EED">
        <w:rPr>
          <w:szCs w:val="22"/>
        </w:rPr>
        <w:t xml:space="preserve"> and the payment of all fees related thereto.</w:t>
      </w:r>
      <w:r w:rsidR="003D75CE">
        <w:rPr>
          <w:szCs w:val="22"/>
        </w:rPr>
        <w:t xml:space="preserve">  No Loan Party has </w:t>
      </w:r>
      <w:proofErr w:type="gramStart"/>
      <w:r w:rsidR="003D75CE">
        <w:rPr>
          <w:szCs w:val="22"/>
        </w:rPr>
        <w:t>entered into</w:t>
      </w:r>
      <w:proofErr w:type="gramEnd"/>
      <w:r w:rsidR="003D75CE">
        <w:rPr>
          <w:szCs w:val="22"/>
        </w:rPr>
        <w:t xml:space="preserve"> the Loan Documents with the actual intent to hinder, delay or defraud any creditor and no Affiliate of Borrower has transferred any Property to Borrower with the actual intent to hinder, delay or defraud any creditor.  Each Loan Party has received reasonably equivalent value in exchange for its Obligations under the Loan Documents.  After giving effect to the transactions contemplated by the Loan Documents, each Loan Party is Solvent.</w:t>
      </w:r>
    </w:p>
    <w:p w14:paraId="6FA8D86E" w14:textId="77777777" w:rsidR="009A2D48" w:rsidRPr="0064245C" w:rsidRDefault="00822EED" w:rsidP="007569DE">
      <w:pPr>
        <w:pStyle w:val="Heading2"/>
        <w:rPr>
          <w:szCs w:val="22"/>
        </w:rPr>
      </w:pPr>
      <w:bookmarkStart w:id="204" w:name="_DV_M172"/>
      <w:bookmarkEnd w:id="204"/>
      <w:r w:rsidRPr="00822EED">
        <w:rPr>
          <w:szCs w:val="22"/>
          <w:u w:val="single"/>
        </w:rPr>
        <w:t>Representations Regarding the Propert</w:t>
      </w:r>
      <w:r w:rsidR="00EE3E74">
        <w:rPr>
          <w:szCs w:val="22"/>
          <w:u w:val="single"/>
        </w:rPr>
        <w:t>y</w:t>
      </w:r>
      <w:r w:rsidRPr="00822EED">
        <w:rPr>
          <w:szCs w:val="22"/>
        </w:rPr>
        <w:t>.  Borrower represents and warrants as follows:</w:t>
      </w:r>
    </w:p>
    <w:p w14:paraId="3B83E27B" w14:textId="77777777" w:rsidR="009A2D48" w:rsidRPr="0064245C" w:rsidRDefault="00822EED" w:rsidP="00605E28">
      <w:pPr>
        <w:pStyle w:val="Heading3"/>
        <w:rPr>
          <w:szCs w:val="22"/>
        </w:rPr>
      </w:pPr>
      <w:bookmarkStart w:id="205" w:name="_DV_M173"/>
      <w:bookmarkEnd w:id="205"/>
      <w:r w:rsidRPr="00822EED">
        <w:rPr>
          <w:szCs w:val="22"/>
          <w:u w:val="single"/>
        </w:rPr>
        <w:t>Title to Property</w:t>
      </w:r>
      <w:r w:rsidRPr="00822EED">
        <w:rPr>
          <w:szCs w:val="22"/>
        </w:rPr>
        <w:t xml:space="preserve">.  Borrower is the sole owner </w:t>
      </w:r>
      <w:proofErr w:type="gramStart"/>
      <w:r w:rsidRPr="00822EED">
        <w:rPr>
          <w:szCs w:val="22"/>
        </w:rPr>
        <w:t>of</w:t>
      </w:r>
      <w:r w:rsidR="00A60E96">
        <w:rPr>
          <w:szCs w:val="22"/>
        </w:rPr>
        <w:t>,</w:t>
      </w:r>
      <w:r w:rsidRPr="00822EED">
        <w:rPr>
          <w:szCs w:val="22"/>
        </w:rPr>
        <w:t xml:space="preserve"> and</w:t>
      </w:r>
      <w:proofErr w:type="gramEnd"/>
      <w:r w:rsidRPr="00822EED">
        <w:rPr>
          <w:szCs w:val="22"/>
        </w:rPr>
        <w:t xml:space="preserve"> has good and marketable title to the fee interest in</w:t>
      </w:r>
      <w:r w:rsidR="00A60E96">
        <w:rPr>
          <w:szCs w:val="22"/>
        </w:rPr>
        <w:t>,</w:t>
      </w:r>
      <w:r w:rsidRPr="00822EED">
        <w:rPr>
          <w:szCs w:val="22"/>
        </w:rPr>
        <w:t xml:space="preserve"> </w:t>
      </w:r>
      <w:r w:rsidR="009F2AF8">
        <w:rPr>
          <w:szCs w:val="22"/>
        </w:rPr>
        <w:t>the</w:t>
      </w:r>
      <w:r w:rsidR="009F2AF8" w:rsidRPr="00822EED">
        <w:rPr>
          <w:szCs w:val="22"/>
        </w:rPr>
        <w:t xml:space="preserve"> </w:t>
      </w:r>
      <w:r w:rsidRPr="00822EED">
        <w:rPr>
          <w:szCs w:val="22"/>
        </w:rPr>
        <w:t xml:space="preserve">Property, the Improvements and all other real and personal property described in </w:t>
      </w:r>
      <w:r w:rsidR="009F2AF8">
        <w:rPr>
          <w:szCs w:val="22"/>
        </w:rPr>
        <w:t>the</w:t>
      </w:r>
      <w:r w:rsidR="009F2AF8" w:rsidRPr="00822EED">
        <w:rPr>
          <w:szCs w:val="22"/>
        </w:rPr>
        <w:t xml:space="preserve"> </w:t>
      </w:r>
      <w:r w:rsidRPr="00822EED">
        <w:rPr>
          <w:szCs w:val="22"/>
        </w:rPr>
        <w:t>Security Instrument, free from any lien or encumbrance of any kind whatsoever, excepting only the Permitted Exceptions.</w:t>
      </w:r>
    </w:p>
    <w:p w14:paraId="4D945F86" w14:textId="77777777" w:rsidR="009A2D48" w:rsidRPr="0064245C" w:rsidRDefault="00822EED" w:rsidP="00605E28">
      <w:pPr>
        <w:pStyle w:val="Heading3"/>
        <w:rPr>
          <w:szCs w:val="22"/>
        </w:rPr>
      </w:pPr>
      <w:bookmarkStart w:id="206" w:name="_DV_M174"/>
      <w:bookmarkEnd w:id="206"/>
      <w:r w:rsidRPr="00822EED">
        <w:rPr>
          <w:szCs w:val="22"/>
          <w:u w:val="single"/>
        </w:rPr>
        <w:t>Utilities and Access</w:t>
      </w:r>
      <w:r w:rsidRPr="00822EED">
        <w:rPr>
          <w:szCs w:val="22"/>
        </w:rPr>
        <w:t xml:space="preserve">.  Telephone services, electric power, storm sewers, sanitary sewer, potable water facilities and all other utilities and services necessary for the construction, use, </w:t>
      </w:r>
      <w:proofErr w:type="gramStart"/>
      <w:r w:rsidRPr="00822EED">
        <w:rPr>
          <w:szCs w:val="22"/>
        </w:rPr>
        <w:t>operation</w:t>
      </w:r>
      <w:proofErr w:type="gramEnd"/>
      <w:r w:rsidRPr="00822EED">
        <w:rPr>
          <w:szCs w:val="22"/>
        </w:rPr>
        <w:t xml:space="preserve"> and maintenance of the Improvements are available to </w:t>
      </w:r>
      <w:r w:rsidR="009F2AF8">
        <w:rPr>
          <w:szCs w:val="22"/>
        </w:rPr>
        <w:t>the</w:t>
      </w:r>
      <w:r w:rsidR="009F2AF8" w:rsidRPr="00822EED">
        <w:rPr>
          <w:szCs w:val="22"/>
        </w:rPr>
        <w:t xml:space="preserve"> </w:t>
      </w:r>
      <w:r w:rsidRPr="00822EED">
        <w:rPr>
          <w:szCs w:val="22"/>
        </w:rPr>
        <w:t xml:space="preserve">Property, are adequate to serve the Improvements located </w:t>
      </w:r>
      <w:r w:rsidR="009F2AF8">
        <w:rPr>
          <w:szCs w:val="22"/>
        </w:rPr>
        <w:t>there</w:t>
      </w:r>
      <w:r w:rsidRPr="00822EED">
        <w:rPr>
          <w:szCs w:val="22"/>
        </w:rPr>
        <w:t xml:space="preserve">on, and are not subject to any conditions limiting the use of such utilities, other than normal charges to the utility supplier.  All publicly dedicated, physically </w:t>
      </w:r>
      <w:proofErr w:type="gramStart"/>
      <w:r w:rsidRPr="00822EED">
        <w:rPr>
          <w:szCs w:val="22"/>
        </w:rPr>
        <w:t>open</w:t>
      </w:r>
      <w:proofErr w:type="gramEnd"/>
      <w:r w:rsidRPr="00822EED">
        <w:rPr>
          <w:szCs w:val="22"/>
        </w:rPr>
        <w:t xml:space="preserve"> and publicly maintained streets and easements necessary for the operation and maintenance of the Improvements are available to the boundaries of </w:t>
      </w:r>
      <w:r w:rsidR="009F2AF8">
        <w:rPr>
          <w:szCs w:val="22"/>
        </w:rPr>
        <w:t>the</w:t>
      </w:r>
      <w:r w:rsidR="009F2AF8" w:rsidRPr="00822EED">
        <w:rPr>
          <w:szCs w:val="22"/>
        </w:rPr>
        <w:t xml:space="preserve"> </w:t>
      </w:r>
      <w:r w:rsidRPr="00822EED">
        <w:rPr>
          <w:szCs w:val="22"/>
        </w:rPr>
        <w:t>Property.</w:t>
      </w:r>
    </w:p>
    <w:p w14:paraId="50218586" w14:textId="77777777" w:rsidR="009A2D48" w:rsidRPr="0064245C" w:rsidRDefault="00822EED" w:rsidP="00605E28">
      <w:pPr>
        <w:pStyle w:val="Heading3"/>
        <w:rPr>
          <w:szCs w:val="22"/>
        </w:rPr>
      </w:pPr>
      <w:bookmarkStart w:id="207" w:name="_DV_M175"/>
      <w:bookmarkEnd w:id="207"/>
      <w:r w:rsidRPr="00822EED">
        <w:rPr>
          <w:szCs w:val="22"/>
          <w:u w:val="single"/>
        </w:rPr>
        <w:t xml:space="preserve">Compliance </w:t>
      </w:r>
      <w:r w:rsidR="009471B3">
        <w:rPr>
          <w:szCs w:val="22"/>
          <w:u w:val="single"/>
        </w:rPr>
        <w:t xml:space="preserve">with </w:t>
      </w:r>
      <w:r w:rsidR="009471B3" w:rsidRPr="00822EED">
        <w:rPr>
          <w:szCs w:val="22"/>
          <w:u w:val="single"/>
        </w:rPr>
        <w:t>L</w:t>
      </w:r>
      <w:r w:rsidR="009471B3">
        <w:rPr>
          <w:szCs w:val="22"/>
          <w:u w:val="single"/>
        </w:rPr>
        <w:t>egal Requirements and Property Documents</w:t>
      </w:r>
      <w:r w:rsidR="009471B3" w:rsidRPr="00822EED">
        <w:rPr>
          <w:szCs w:val="22"/>
        </w:rPr>
        <w:t xml:space="preserve">.  </w:t>
      </w:r>
      <w:r w:rsidR="002A3343">
        <w:rPr>
          <w:szCs w:val="22"/>
        </w:rPr>
        <w:t>The</w:t>
      </w:r>
      <w:r w:rsidR="002A3343" w:rsidRPr="00822EED">
        <w:rPr>
          <w:szCs w:val="22"/>
        </w:rPr>
        <w:t xml:space="preserve"> </w:t>
      </w:r>
      <w:r w:rsidR="009471B3" w:rsidRPr="00822EED">
        <w:rPr>
          <w:szCs w:val="22"/>
        </w:rPr>
        <w:t>Property</w:t>
      </w:r>
      <w:r w:rsidR="009471B3">
        <w:rPr>
          <w:szCs w:val="22"/>
        </w:rPr>
        <w:t>,</w:t>
      </w:r>
      <w:r w:rsidR="009471B3" w:rsidRPr="00822EED">
        <w:rPr>
          <w:szCs w:val="22"/>
        </w:rPr>
        <w:t xml:space="preserve"> and the present and contemplated use, occupancy, </w:t>
      </w:r>
      <w:proofErr w:type="gramStart"/>
      <w:r w:rsidR="009471B3" w:rsidRPr="00822EED">
        <w:rPr>
          <w:szCs w:val="22"/>
        </w:rPr>
        <w:t>operation</w:t>
      </w:r>
      <w:proofErr w:type="gramEnd"/>
      <w:r w:rsidR="009471B3" w:rsidRPr="00822EED">
        <w:rPr>
          <w:szCs w:val="22"/>
        </w:rPr>
        <w:t xml:space="preserve"> and renovation thereof</w:t>
      </w:r>
      <w:r w:rsidR="009471B3">
        <w:rPr>
          <w:szCs w:val="22"/>
        </w:rPr>
        <w:t>,</w:t>
      </w:r>
      <w:r w:rsidR="009471B3" w:rsidRPr="00822EED">
        <w:rPr>
          <w:szCs w:val="22"/>
        </w:rPr>
        <w:t xml:space="preserve"> are and will remain in full </w:t>
      </w:r>
      <w:r w:rsidR="009471B3" w:rsidRPr="00822EED">
        <w:rPr>
          <w:szCs w:val="22"/>
        </w:rPr>
        <w:lastRenderedPageBreak/>
        <w:t xml:space="preserve">compliance with all </w:t>
      </w:r>
      <w:r w:rsidR="009471B3">
        <w:rPr>
          <w:szCs w:val="22"/>
        </w:rPr>
        <w:t xml:space="preserve">Legal Requirements and </w:t>
      </w:r>
      <w:r w:rsidR="009471B3" w:rsidRPr="00822EED">
        <w:rPr>
          <w:szCs w:val="22"/>
        </w:rPr>
        <w:t>all Property Documents and obligations created by private contracts</w:t>
      </w:r>
      <w:r w:rsidR="009471B3">
        <w:rPr>
          <w:szCs w:val="22"/>
        </w:rPr>
        <w:t>.</w:t>
      </w:r>
    </w:p>
    <w:p w14:paraId="310C4A76" w14:textId="0C84C575" w:rsidR="009A2D48" w:rsidRPr="0064245C" w:rsidRDefault="00822EED" w:rsidP="00605E28">
      <w:pPr>
        <w:pStyle w:val="Heading3"/>
        <w:rPr>
          <w:szCs w:val="22"/>
        </w:rPr>
      </w:pPr>
      <w:bookmarkStart w:id="208" w:name="_DV_M176"/>
      <w:bookmarkEnd w:id="208"/>
      <w:r w:rsidRPr="00822EED">
        <w:rPr>
          <w:szCs w:val="22"/>
          <w:u w:val="single"/>
        </w:rPr>
        <w:t>No Condemnation</w:t>
      </w:r>
      <w:r w:rsidRPr="00822EED">
        <w:rPr>
          <w:szCs w:val="22"/>
        </w:rPr>
        <w:t>.  No condemnation proceedings or moratorium is pending or, to Borrower</w:t>
      </w:r>
      <w:r w:rsidR="00967F70">
        <w:rPr>
          <w:szCs w:val="22"/>
        </w:rPr>
        <w:t>’</w:t>
      </w:r>
      <w:r w:rsidRPr="00822EED">
        <w:rPr>
          <w:szCs w:val="22"/>
        </w:rPr>
        <w:t xml:space="preserve">s actual knowledge, threatened against </w:t>
      </w:r>
      <w:r w:rsidR="009F2AF8">
        <w:rPr>
          <w:szCs w:val="22"/>
        </w:rPr>
        <w:t>the</w:t>
      </w:r>
      <w:r w:rsidR="009F2AF8" w:rsidRPr="00822EED">
        <w:rPr>
          <w:szCs w:val="22"/>
        </w:rPr>
        <w:t xml:space="preserve"> </w:t>
      </w:r>
      <w:r w:rsidRPr="00822EED">
        <w:rPr>
          <w:szCs w:val="22"/>
        </w:rPr>
        <w:t>Property (or any portion thereof).</w:t>
      </w:r>
    </w:p>
    <w:p w14:paraId="3F91501B" w14:textId="77777777" w:rsidR="002C218E" w:rsidRPr="0064245C" w:rsidRDefault="00822EED" w:rsidP="00605E28">
      <w:pPr>
        <w:pStyle w:val="Heading3"/>
        <w:rPr>
          <w:szCs w:val="22"/>
        </w:rPr>
      </w:pPr>
      <w:bookmarkStart w:id="209" w:name="_DV_M177"/>
      <w:bookmarkEnd w:id="209"/>
      <w:r w:rsidRPr="00822EED">
        <w:rPr>
          <w:szCs w:val="22"/>
          <w:u w:val="single"/>
        </w:rPr>
        <w:t>Leases and Rents</w:t>
      </w:r>
      <w:r w:rsidRPr="00822EED">
        <w:rPr>
          <w:szCs w:val="22"/>
        </w:rPr>
        <w:t xml:space="preserve">.  Borrower represents and warrants with respect to </w:t>
      </w:r>
      <w:r w:rsidR="009F2AF8">
        <w:rPr>
          <w:szCs w:val="22"/>
        </w:rPr>
        <w:t>the</w:t>
      </w:r>
      <w:r w:rsidR="009F2AF8" w:rsidRPr="00822EED">
        <w:rPr>
          <w:szCs w:val="22"/>
        </w:rPr>
        <w:t xml:space="preserve"> </w:t>
      </w:r>
      <w:r w:rsidRPr="00822EED">
        <w:rPr>
          <w:szCs w:val="22"/>
        </w:rPr>
        <w:t>Property:</w:t>
      </w:r>
    </w:p>
    <w:p w14:paraId="44BB0156" w14:textId="77777777" w:rsidR="000544B0" w:rsidRPr="0064245C" w:rsidRDefault="00822EED">
      <w:pPr>
        <w:pStyle w:val="Heading4"/>
        <w:rPr>
          <w:szCs w:val="22"/>
        </w:rPr>
      </w:pPr>
      <w:r w:rsidRPr="00822EED">
        <w:rPr>
          <w:szCs w:val="22"/>
          <w:u w:val="single"/>
        </w:rPr>
        <w:t>No Prior Assignment</w:t>
      </w:r>
      <w:r w:rsidRPr="00822EED">
        <w:rPr>
          <w:szCs w:val="22"/>
        </w:rPr>
        <w:t>.  There are no prior assignments of the Leases or any portion of the Rents due and payable or to become due and payable which are presently outstanding.</w:t>
      </w:r>
    </w:p>
    <w:p w14:paraId="552F1ECD" w14:textId="77777777" w:rsidR="006C3E58" w:rsidRPr="0064245C" w:rsidRDefault="00822EED" w:rsidP="006C3E58">
      <w:pPr>
        <w:pStyle w:val="Heading4"/>
        <w:tabs>
          <w:tab w:val="clear" w:pos="2880"/>
        </w:tabs>
        <w:rPr>
          <w:szCs w:val="22"/>
        </w:rPr>
      </w:pPr>
      <w:r w:rsidRPr="00822EED">
        <w:rPr>
          <w:szCs w:val="22"/>
          <w:u w:val="single"/>
        </w:rPr>
        <w:t>Security Deposits</w:t>
      </w:r>
      <w:r w:rsidRPr="00822EED">
        <w:rPr>
          <w:szCs w:val="22"/>
        </w:rPr>
        <w:t xml:space="preserve">.  Borrower </w:t>
      </w:r>
      <w:proofErr w:type="gramStart"/>
      <w:r w:rsidRPr="00822EED">
        <w:rPr>
          <w:szCs w:val="22"/>
        </w:rPr>
        <w:t>is in compliance with</w:t>
      </w:r>
      <w:proofErr w:type="gramEnd"/>
      <w:r w:rsidRPr="00822EED">
        <w:rPr>
          <w:szCs w:val="22"/>
        </w:rPr>
        <w:t xml:space="preserve"> all applicable Legal Requirements </w:t>
      </w:r>
      <w:r w:rsidR="00405CC1">
        <w:rPr>
          <w:szCs w:val="22"/>
        </w:rPr>
        <w:t>and the terms of this Agreement</w:t>
      </w:r>
      <w:r w:rsidR="00405CC1" w:rsidRPr="00822EED">
        <w:rPr>
          <w:szCs w:val="22"/>
        </w:rPr>
        <w:t xml:space="preserve"> </w:t>
      </w:r>
      <w:r w:rsidRPr="00822EED">
        <w:rPr>
          <w:szCs w:val="22"/>
        </w:rPr>
        <w:t>relating to all Security Deposits, if any.</w:t>
      </w:r>
    </w:p>
    <w:p w14:paraId="0BBD8128" w14:textId="605F1217" w:rsidR="000544B0" w:rsidRPr="0064245C" w:rsidRDefault="00822EED">
      <w:pPr>
        <w:pStyle w:val="Heading4"/>
        <w:rPr>
          <w:szCs w:val="22"/>
        </w:rPr>
      </w:pPr>
      <w:r w:rsidRPr="00822EED">
        <w:rPr>
          <w:szCs w:val="22"/>
          <w:u w:val="single"/>
        </w:rPr>
        <w:t>Leases</w:t>
      </w:r>
      <w:r w:rsidRPr="00822EED">
        <w:rPr>
          <w:szCs w:val="22"/>
        </w:rPr>
        <w:t>.  (i) Borrower is the sole owner of the entire lessor</w:t>
      </w:r>
      <w:r w:rsidR="00967F70">
        <w:rPr>
          <w:szCs w:val="22"/>
        </w:rPr>
        <w:t>’</w:t>
      </w:r>
      <w:r w:rsidRPr="00822EED">
        <w:rPr>
          <w:szCs w:val="22"/>
        </w:rPr>
        <w:t>s interest in the Leases, if any; (ii) the Leases, if any, are and will remain subordinate to the lien of the Security Instrument; (iii) none of the Rents have been collected for more than one (1) month in advance; (iv) there exists no offset or defense to the payment of any portion of the Rents; (v) no Lease contains an option to purchase, right of first refusal to purchase or any other similar provision; (vi) no Person has any possessory interest in, or right to occupy the Property, except under and pursuant to a Lease that is and shall remain subordinate to the lien of the Security Instrument; (vii) all leasing broker fees and commissions payable by Borrower with respect to the Lease(s) have been paid in full, in cash or other form of immediately available funds</w:t>
      </w:r>
      <w:r w:rsidR="00405CC1">
        <w:rPr>
          <w:szCs w:val="22"/>
        </w:rPr>
        <w:t xml:space="preserve"> and (viii) except as disclosed in writing to Lender, all Security Deposits are and will at all times be held by Borrower in accordance with </w:t>
      </w:r>
      <w:r w:rsidR="009D2A77">
        <w:rPr>
          <w:szCs w:val="22"/>
        </w:rPr>
        <w:t>[</w:t>
      </w:r>
      <w:r w:rsidR="00405CC1" w:rsidRPr="00C46498">
        <w:rPr>
          <w:szCs w:val="22"/>
          <w:u w:val="single"/>
        </w:rPr>
        <w:t xml:space="preserve">Section </w:t>
      </w:r>
      <w:r w:rsidR="00492E49" w:rsidRPr="00492E49">
        <w:rPr>
          <w:szCs w:val="22"/>
          <w:u w:val="single"/>
        </w:rPr>
        <w:t>5</w:t>
      </w:r>
      <w:r w:rsidR="00405CC1" w:rsidRPr="00C46498">
        <w:rPr>
          <w:szCs w:val="22"/>
          <w:u w:val="single"/>
        </w:rPr>
        <w:t>.1.</w:t>
      </w:r>
      <w:r w:rsidR="00492E49" w:rsidRPr="00492E49">
        <w:rPr>
          <w:szCs w:val="22"/>
          <w:u w:val="single"/>
        </w:rPr>
        <w:t>13</w:t>
      </w:r>
      <w:r w:rsidR="009D2A77">
        <w:rPr>
          <w:szCs w:val="22"/>
          <w:u w:val="single"/>
        </w:rPr>
        <w:t>]</w:t>
      </w:r>
      <w:r w:rsidR="00405CC1" w:rsidRPr="00C46498">
        <w:rPr>
          <w:szCs w:val="22"/>
        </w:rPr>
        <w:t xml:space="preserve"> and all Legal Requirements</w:t>
      </w:r>
      <w:r w:rsidRPr="00822EED">
        <w:rPr>
          <w:szCs w:val="22"/>
        </w:rPr>
        <w:t>.</w:t>
      </w:r>
    </w:p>
    <w:p w14:paraId="0010977A" w14:textId="07BCBE68" w:rsidR="009A2D48" w:rsidRPr="0064245C" w:rsidRDefault="005B71E6" w:rsidP="00605E28">
      <w:pPr>
        <w:pStyle w:val="Heading3"/>
        <w:rPr>
          <w:szCs w:val="22"/>
        </w:rPr>
      </w:pPr>
      <w:bookmarkStart w:id="210" w:name="_DV_M178"/>
      <w:bookmarkEnd w:id="210"/>
      <w:r w:rsidRPr="005B71E6">
        <w:rPr>
          <w:szCs w:val="22"/>
          <w:u w:val="single"/>
        </w:rPr>
        <w:t>Permits; Certificates of Occupancy</w:t>
      </w:r>
      <w:r w:rsidRPr="005B71E6">
        <w:rPr>
          <w:szCs w:val="22"/>
        </w:rPr>
        <w:t xml:space="preserve">.  </w:t>
      </w:r>
      <w:r w:rsidR="00421D51">
        <w:rPr>
          <w:szCs w:val="22"/>
        </w:rPr>
        <w:t xml:space="preserve">Except as previously disclosed to Lender in writing, </w:t>
      </w:r>
      <w:r w:rsidRPr="005B71E6">
        <w:rPr>
          <w:szCs w:val="22"/>
        </w:rPr>
        <w:t xml:space="preserve">Borrower has obtained all Permits necessary for the present and contemplated use and operation of </w:t>
      </w:r>
      <w:r w:rsidR="009F2AF8">
        <w:rPr>
          <w:szCs w:val="22"/>
        </w:rPr>
        <w:t>the</w:t>
      </w:r>
      <w:r w:rsidR="009F2AF8" w:rsidRPr="005B71E6">
        <w:rPr>
          <w:szCs w:val="22"/>
        </w:rPr>
        <w:t xml:space="preserve"> </w:t>
      </w:r>
      <w:r w:rsidRPr="005B71E6">
        <w:rPr>
          <w:szCs w:val="22"/>
        </w:rPr>
        <w:t xml:space="preserve">Property. </w:t>
      </w:r>
      <w:r w:rsidR="00421D51">
        <w:rPr>
          <w:szCs w:val="22"/>
        </w:rPr>
        <w:t xml:space="preserve"> </w:t>
      </w:r>
      <w:r w:rsidR="00822EED" w:rsidRPr="00822EED">
        <w:rPr>
          <w:szCs w:val="22"/>
        </w:rPr>
        <w:t xml:space="preserve">The uses being made of </w:t>
      </w:r>
      <w:r w:rsidR="009F2AF8">
        <w:rPr>
          <w:szCs w:val="22"/>
        </w:rPr>
        <w:t>the</w:t>
      </w:r>
      <w:r w:rsidR="009F2AF8" w:rsidRPr="00822EED">
        <w:rPr>
          <w:szCs w:val="22"/>
        </w:rPr>
        <w:t xml:space="preserve"> </w:t>
      </w:r>
      <w:r w:rsidR="00822EED" w:rsidRPr="00822EED">
        <w:rPr>
          <w:szCs w:val="22"/>
        </w:rPr>
        <w:t xml:space="preserve">Property are in conformity in all material respects with the certificate of occupancy and/or Permits for </w:t>
      </w:r>
      <w:r w:rsidR="00920BD8">
        <w:rPr>
          <w:szCs w:val="22"/>
        </w:rPr>
        <w:t>the</w:t>
      </w:r>
      <w:r w:rsidR="00920BD8" w:rsidRPr="00822EED">
        <w:rPr>
          <w:szCs w:val="22"/>
        </w:rPr>
        <w:t xml:space="preserve"> </w:t>
      </w:r>
      <w:r w:rsidR="00822EED" w:rsidRPr="00822EED">
        <w:rPr>
          <w:szCs w:val="22"/>
        </w:rPr>
        <w:t xml:space="preserve">Property and any other restrictions, covenants or conditions affecting </w:t>
      </w:r>
      <w:r w:rsidR="00920BD8">
        <w:rPr>
          <w:szCs w:val="22"/>
        </w:rPr>
        <w:t>the</w:t>
      </w:r>
      <w:r w:rsidR="00920BD8" w:rsidRPr="00822EED">
        <w:rPr>
          <w:szCs w:val="22"/>
        </w:rPr>
        <w:t xml:space="preserve"> </w:t>
      </w:r>
      <w:r w:rsidR="00822EED" w:rsidRPr="00822EED">
        <w:rPr>
          <w:szCs w:val="22"/>
        </w:rPr>
        <w:t xml:space="preserve">Property (including any homeowners association requirements). The certificate of occupancy for </w:t>
      </w:r>
      <w:r w:rsidR="00920BD8">
        <w:rPr>
          <w:szCs w:val="22"/>
        </w:rPr>
        <w:t>the</w:t>
      </w:r>
      <w:r w:rsidR="00920BD8" w:rsidRPr="00822EED">
        <w:rPr>
          <w:szCs w:val="22"/>
        </w:rPr>
        <w:t xml:space="preserve"> </w:t>
      </w:r>
      <w:r w:rsidR="00822EED" w:rsidRPr="00822EED">
        <w:rPr>
          <w:szCs w:val="22"/>
        </w:rPr>
        <w:t xml:space="preserve">Property does not permit the use of </w:t>
      </w:r>
      <w:r w:rsidR="00920BD8">
        <w:rPr>
          <w:szCs w:val="22"/>
        </w:rPr>
        <w:t>the</w:t>
      </w:r>
      <w:r w:rsidR="00920BD8" w:rsidRPr="00822EED">
        <w:rPr>
          <w:szCs w:val="22"/>
        </w:rPr>
        <w:t xml:space="preserve"> </w:t>
      </w:r>
      <w:r w:rsidR="00822EED" w:rsidRPr="00822EED">
        <w:rPr>
          <w:szCs w:val="22"/>
        </w:rPr>
        <w:t xml:space="preserve">Property for any purpose other than as a one to </w:t>
      </w:r>
      <w:r w:rsidR="00F451B4">
        <w:rPr>
          <w:szCs w:val="22"/>
        </w:rPr>
        <w:t xml:space="preserve">up to </w:t>
      </w:r>
      <w:proofErr w:type="gramStart"/>
      <w:r w:rsidR="00F451B4">
        <w:rPr>
          <w:szCs w:val="22"/>
        </w:rPr>
        <w:t>twenty</w:t>
      </w:r>
      <w:r w:rsidR="00F451B4" w:rsidRPr="00822EED">
        <w:rPr>
          <w:szCs w:val="22"/>
        </w:rPr>
        <w:t xml:space="preserve"> </w:t>
      </w:r>
      <w:r w:rsidR="00822EED" w:rsidRPr="00822EED">
        <w:rPr>
          <w:szCs w:val="22"/>
        </w:rPr>
        <w:t>unit</w:t>
      </w:r>
      <w:proofErr w:type="gramEnd"/>
      <w:r w:rsidR="00822EED" w:rsidRPr="00822EED">
        <w:rPr>
          <w:szCs w:val="22"/>
        </w:rPr>
        <w:t xml:space="preserve"> single-family residential home or residential condominium</w:t>
      </w:r>
      <w:r w:rsidR="0056103B">
        <w:rPr>
          <w:szCs w:val="22"/>
        </w:rPr>
        <w:t xml:space="preserve"> or such other use as may have be approved by Lender in writing prior to the Closing Date, in its sole and absolute discretion</w:t>
      </w:r>
      <w:r w:rsidR="00822EED" w:rsidRPr="00822EED">
        <w:rPr>
          <w:szCs w:val="22"/>
        </w:rPr>
        <w:t xml:space="preserve">. </w:t>
      </w:r>
      <w:r w:rsidR="00920BD8">
        <w:rPr>
          <w:szCs w:val="22"/>
        </w:rPr>
        <w:t>The</w:t>
      </w:r>
      <w:r w:rsidR="00920BD8" w:rsidRPr="00822EED">
        <w:rPr>
          <w:szCs w:val="22"/>
        </w:rPr>
        <w:t xml:space="preserve"> </w:t>
      </w:r>
      <w:r w:rsidR="00822EED" w:rsidRPr="00822EED">
        <w:rPr>
          <w:szCs w:val="22"/>
        </w:rPr>
        <w:t>Property is</w:t>
      </w:r>
      <w:r w:rsidR="00920BD8">
        <w:rPr>
          <w:szCs w:val="22"/>
        </w:rPr>
        <w:t xml:space="preserve"> not</w:t>
      </w:r>
      <w:r w:rsidR="00822EED" w:rsidRPr="00822EED">
        <w:rPr>
          <w:szCs w:val="22"/>
        </w:rPr>
        <w:t xml:space="preserve"> (i) zoned for, or being used for, any purpose other than a one to </w:t>
      </w:r>
      <w:r w:rsidR="00F451B4">
        <w:rPr>
          <w:szCs w:val="22"/>
        </w:rPr>
        <w:t>up to twenty</w:t>
      </w:r>
      <w:r w:rsidR="00F451B4" w:rsidRPr="00822EED">
        <w:rPr>
          <w:szCs w:val="22"/>
        </w:rPr>
        <w:t xml:space="preserve"> </w:t>
      </w:r>
      <w:r w:rsidR="00822EED" w:rsidRPr="00822EED">
        <w:rPr>
          <w:szCs w:val="22"/>
        </w:rPr>
        <w:t>unit single-family residential or residential condominium occupancy</w:t>
      </w:r>
      <w:r w:rsidR="0056103B">
        <w:rPr>
          <w:szCs w:val="22"/>
        </w:rPr>
        <w:t xml:space="preserve"> or such other use as may have been approved by Lender in writing prior to the Closing Date, in its sole and absolute discretion</w:t>
      </w:r>
      <w:r w:rsidR="00822EED" w:rsidRPr="00822EED">
        <w:rPr>
          <w:szCs w:val="22"/>
        </w:rPr>
        <w:t>, (ii) an assisted living or similar facility, (iii) subject to any rent control, rent stabilization or similar Legal Requirements limiting, or placing conditions upon, the amount of rent that can be charged under a Lease or the ability of a landlord to decline the renewal or extension of a Lease.</w:t>
      </w:r>
    </w:p>
    <w:p w14:paraId="178FE2CA" w14:textId="77777777" w:rsidR="009A2D48" w:rsidRPr="0064245C" w:rsidRDefault="00822EED" w:rsidP="00605E28">
      <w:pPr>
        <w:pStyle w:val="Heading3"/>
        <w:rPr>
          <w:szCs w:val="22"/>
        </w:rPr>
      </w:pPr>
      <w:bookmarkStart w:id="211" w:name="_DV_M179"/>
      <w:bookmarkEnd w:id="211"/>
      <w:r w:rsidRPr="00822EED">
        <w:rPr>
          <w:szCs w:val="22"/>
          <w:u w:val="single"/>
        </w:rPr>
        <w:t>Property Documents</w:t>
      </w:r>
      <w:r w:rsidRPr="00822EED">
        <w:rPr>
          <w:szCs w:val="22"/>
        </w:rPr>
        <w:t xml:space="preserve">.  The Property Documents are in full force and effect and neither Borrower nor any other party thereto is in material default thereunder.  Borrower has delivered to Lender a true, </w:t>
      </w:r>
      <w:proofErr w:type="gramStart"/>
      <w:r w:rsidRPr="00822EED">
        <w:rPr>
          <w:szCs w:val="22"/>
        </w:rPr>
        <w:t>correct</w:t>
      </w:r>
      <w:proofErr w:type="gramEnd"/>
      <w:r w:rsidRPr="00822EED">
        <w:rPr>
          <w:szCs w:val="22"/>
        </w:rPr>
        <w:t xml:space="preserve"> and complete copy of all Property Documents.</w:t>
      </w:r>
    </w:p>
    <w:p w14:paraId="05FC0D18" w14:textId="77777777" w:rsidR="009A2D48" w:rsidRPr="0064245C" w:rsidRDefault="00822EED" w:rsidP="00605E28">
      <w:pPr>
        <w:pStyle w:val="Heading3"/>
        <w:rPr>
          <w:szCs w:val="22"/>
        </w:rPr>
      </w:pPr>
      <w:bookmarkStart w:id="212" w:name="_DV_M180"/>
      <w:bookmarkEnd w:id="212"/>
      <w:r w:rsidRPr="00822EED">
        <w:rPr>
          <w:szCs w:val="22"/>
          <w:u w:val="single"/>
        </w:rPr>
        <w:t>Personal Property</w:t>
      </w:r>
      <w:r w:rsidRPr="00822EED">
        <w:rPr>
          <w:szCs w:val="22"/>
        </w:rPr>
        <w:t>.  Borrower is now and shall continue to be the sole owner of the personal property Collateral free from any adverse lien, security interest or adverse claim of any kind whatsoever, except for liens or security interests in favor of Lender.</w:t>
      </w:r>
    </w:p>
    <w:p w14:paraId="318F0B35" w14:textId="77777777" w:rsidR="009A2D48" w:rsidRPr="0064245C" w:rsidRDefault="00822EED" w:rsidP="00605E28">
      <w:pPr>
        <w:pStyle w:val="Heading3"/>
        <w:rPr>
          <w:szCs w:val="22"/>
        </w:rPr>
      </w:pPr>
      <w:bookmarkStart w:id="213" w:name="_DV_M181"/>
      <w:bookmarkEnd w:id="213"/>
      <w:r w:rsidRPr="00822EED">
        <w:rPr>
          <w:szCs w:val="22"/>
          <w:u w:val="single"/>
        </w:rPr>
        <w:t>Entire Property</w:t>
      </w:r>
      <w:r w:rsidR="00ED7ADC">
        <w:rPr>
          <w:szCs w:val="22"/>
          <w:u w:val="single"/>
        </w:rPr>
        <w:t>; No Encroachments</w:t>
      </w:r>
      <w:r w:rsidRPr="00822EED">
        <w:rPr>
          <w:szCs w:val="22"/>
        </w:rPr>
        <w:t xml:space="preserve">.  </w:t>
      </w:r>
      <w:r w:rsidR="00923F9C">
        <w:rPr>
          <w:szCs w:val="22"/>
        </w:rPr>
        <w:t>(a) a</w:t>
      </w:r>
      <w:r w:rsidRPr="00822EED">
        <w:rPr>
          <w:szCs w:val="22"/>
        </w:rPr>
        <w:t>ll Improvements</w:t>
      </w:r>
      <w:r w:rsidR="009471B3">
        <w:rPr>
          <w:szCs w:val="22"/>
        </w:rPr>
        <w:t xml:space="preserve"> on</w:t>
      </w:r>
      <w:r w:rsidRPr="00822EED">
        <w:rPr>
          <w:szCs w:val="22"/>
        </w:rPr>
        <w:t xml:space="preserve"> </w:t>
      </w:r>
      <w:r w:rsidR="00920BD8">
        <w:rPr>
          <w:szCs w:val="22"/>
        </w:rPr>
        <w:t>the</w:t>
      </w:r>
      <w:r w:rsidRPr="00822EED">
        <w:rPr>
          <w:szCs w:val="22"/>
        </w:rPr>
        <w:t xml:space="preserve"> Property are included </w:t>
      </w:r>
      <w:r w:rsidR="00ED7ADC">
        <w:rPr>
          <w:szCs w:val="22"/>
        </w:rPr>
        <w:t xml:space="preserve">wholly </w:t>
      </w:r>
      <w:r w:rsidRPr="00822EED">
        <w:rPr>
          <w:szCs w:val="22"/>
        </w:rPr>
        <w:t>within the boundaries</w:t>
      </w:r>
      <w:r w:rsidR="00ED7ADC">
        <w:rPr>
          <w:szCs w:val="22"/>
        </w:rPr>
        <w:t xml:space="preserve"> and building restriction lines</w:t>
      </w:r>
      <w:r w:rsidRPr="00822EED">
        <w:rPr>
          <w:szCs w:val="22"/>
        </w:rPr>
        <w:t xml:space="preserve"> of </w:t>
      </w:r>
      <w:r w:rsidR="00920BD8">
        <w:rPr>
          <w:szCs w:val="22"/>
        </w:rPr>
        <w:t>the Land</w:t>
      </w:r>
      <w:r w:rsidR="00923F9C">
        <w:rPr>
          <w:szCs w:val="22"/>
        </w:rPr>
        <w:t>;</w:t>
      </w:r>
      <w:r w:rsidRPr="00822EED">
        <w:rPr>
          <w:szCs w:val="22"/>
        </w:rPr>
        <w:t xml:space="preserve"> </w:t>
      </w:r>
      <w:r w:rsidR="00923F9C">
        <w:rPr>
          <w:szCs w:val="22"/>
        </w:rPr>
        <w:t>(b) </w:t>
      </w:r>
      <w:r w:rsidR="00923F9C" w:rsidRPr="00822EED">
        <w:rPr>
          <w:szCs w:val="22"/>
        </w:rPr>
        <w:t xml:space="preserve">no improvements on adjoining properties (now or will) encroach upon </w:t>
      </w:r>
      <w:r w:rsidR="00920BD8">
        <w:rPr>
          <w:szCs w:val="22"/>
        </w:rPr>
        <w:t xml:space="preserve">the </w:t>
      </w:r>
      <w:r w:rsidR="00923F9C">
        <w:rPr>
          <w:szCs w:val="22"/>
        </w:rPr>
        <w:t xml:space="preserve">Property, so as to materially adversely affect the value, </w:t>
      </w:r>
      <w:r w:rsidR="00923F9C">
        <w:rPr>
          <w:szCs w:val="22"/>
        </w:rPr>
        <w:lastRenderedPageBreak/>
        <w:t xml:space="preserve">use or marketability of the Property; </w:t>
      </w:r>
      <w:r w:rsidRPr="00822EED">
        <w:rPr>
          <w:szCs w:val="22"/>
        </w:rPr>
        <w:t xml:space="preserve">and </w:t>
      </w:r>
      <w:r w:rsidR="00923F9C">
        <w:rPr>
          <w:szCs w:val="22"/>
        </w:rPr>
        <w:t>(c) </w:t>
      </w:r>
      <w:r w:rsidRPr="00822EED">
        <w:rPr>
          <w:szCs w:val="22"/>
        </w:rPr>
        <w:t xml:space="preserve">all easements, licenses and other rights necessary or desirable in order to own and operate </w:t>
      </w:r>
      <w:r w:rsidR="00920BD8">
        <w:rPr>
          <w:szCs w:val="22"/>
        </w:rPr>
        <w:t>the</w:t>
      </w:r>
      <w:r w:rsidR="00920BD8" w:rsidRPr="00822EED">
        <w:rPr>
          <w:szCs w:val="22"/>
        </w:rPr>
        <w:t xml:space="preserve"> </w:t>
      </w:r>
      <w:r w:rsidRPr="00822EED">
        <w:rPr>
          <w:szCs w:val="22"/>
        </w:rPr>
        <w:t>Property have been granted and obtained and are in full force and effect.</w:t>
      </w:r>
    </w:p>
    <w:p w14:paraId="57ADCE75" w14:textId="77777777" w:rsidR="009A2D48" w:rsidRPr="0064245C" w:rsidRDefault="00822EED" w:rsidP="00605E28">
      <w:pPr>
        <w:pStyle w:val="Heading3"/>
        <w:rPr>
          <w:szCs w:val="22"/>
        </w:rPr>
      </w:pPr>
      <w:bookmarkStart w:id="214" w:name="_DV_M182"/>
      <w:bookmarkEnd w:id="214"/>
      <w:r w:rsidRPr="00822EED">
        <w:rPr>
          <w:szCs w:val="22"/>
          <w:u w:val="single"/>
        </w:rPr>
        <w:t>Separate Tax Parcels</w:t>
      </w:r>
      <w:r w:rsidRPr="00822EED">
        <w:rPr>
          <w:szCs w:val="22"/>
        </w:rPr>
        <w:t xml:space="preserve">.  </w:t>
      </w:r>
      <w:r w:rsidR="00920BD8">
        <w:rPr>
          <w:szCs w:val="22"/>
        </w:rPr>
        <w:t>The</w:t>
      </w:r>
      <w:r w:rsidR="00920BD8" w:rsidRPr="00822EED">
        <w:rPr>
          <w:szCs w:val="22"/>
        </w:rPr>
        <w:t xml:space="preserve"> </w:t>
      </w:r>
      <w:r w:rsidRPr="00822EED">
        <w:rPr>
          <w:szCs w:val="22"/>
        </w:rPr>
        <w:t>Property is comprised of one or more tax parcels that are separately identified from and assessed separately from any other real property.</w:t>
      </w:r>
    </w:p>
    <w:p w14:paraId="41D63CD7" w14:textId="77777777" w:rsidR="009A2D48" w:rsidRDefault="00822EED" w:rsidP="00605E28">
      <w:pPr>
        <w:pStyle w:val="Heading3"/>
        <w:rPr>
          <w:szCs w:val="22"/>
        </w:rPr>
      </w:pPr>
      <w:bookmarkStart w:id="215" w:name="_DV_M183"/>
      <w:bookmarkEnd w:id="215"/>
      <w:r w:rsidRPr="00822EED">
        <w:rPr>
          <w:szCs w:val="22"/>
          <w:u w:val="single"/>
        </w:rPr>
        <w:t>Assessments</w:t>
      </w:r>
      <w:r w:rsidRPr="00822EED">
        <w:rPr>
          <w:szCs w:val="22"/>
        </w:rPr>
        <w:t xml:space="preserve">.  </w:t>
      </w:r>
      <w:r w:rsidR="009E72E2">
        <w:rPr>
          <w:szCs w:val="22"/>
        </w:rPr>
        <w:t xml:space="preserve">There </w:t>
      </w:r>
      <w:proofErr w:type="gramStart"/>
      <w:r w:rsidR="009E72E2">
        <w:rPr>
          <w:szCs w:val="22"/>
        </w:rPr>
        <w:t>are</w:t>
      </w:r>
      <w:proofErr w:type="gramEnd"/>
      <w:r w:rsidR="009E72E2">
        <w:rPr>
          <w:szCs w:val="22"/>
        </w:rPr>
        <w:t xml:space="preserve"> no pending or, to Borrower</w:t>
      </w:r>
      <w:r w:rsidR="00967F70">
        <w:rPr>
          <w:szCs w:val="22"/>
        </w:rPr>
        <w:t>’</w:t>
      </w:r>
      <w:r w:rsidR="009E72E2">
        <w:rPr>
          <w:szCs w:val="22"/>
        </w:rPr>
        <w:t>s knowledge, proposed special or other assessments (whether by any Governmental Authority or homeowners association or any similar association) for public improvements or otherwise affecting the Propert</w:t>
      </w:r>
      <w:r w:rsidR="00920BD8">
        <w:rPr>
          <w:szCs w:val="22"/>
        </w:rPr>
        <w:t>y</w:t>
      </w:r>
      <w:r w:rsidR="009E72E2">
        <w:rPr>
          <w:szCs w:val="22"/>
        </w:rPr>
        <w:t>, nor are there any contemplated improvements to the Propert</w:t>
      </w:r>
      <w:r w:rsidR="00920BD8">
        <w:rPr>
          <w:szCs w:val="22"/>
        </w:rPr>
        <w:t>y</w:t>
      </w:r>
      <w:r w:rsidR="009E72E2">
        <w:rPr>
          <w:szCs w:val="22"/>
        </w:rPr>
        <w:t xml:space="preserve"> that may result in such special or other assessments. No extension of time for assessment or payment by Borrower of any federal, </w:t>
      </w:r>
      <w:proofErr w:type="gramStart"/>
      <w:r w:rsidR="009E72E2">
        <w:rPr>
          <w:szCs w:val="22"/>
        </w:rPr>
        <w:t>state</w:t>
      </w:r>
      <w:proofErr w:type="gramEnd"/>
      <w:r w:rsidR="009E72E2">
        <w:rPr>
          <w:szCs w:val="22"/>
        </w:rPr>
        <w:t xml:space="preserve"> or local tax is in effect.  There are no delinquent Impositions outstanding with respect to </w:t>
      </w:r>
      <w:r w:rsidR="00920BD8">
        <w:rPr>
          <w:szCs w:val="22"/>
        </w:rPr>
        <w:t xml:space="preserve">the </w:t>
      </w:r>
      <w:r w:rsidR="009E72E2">
        <w:rPr>
          <w:szCs w:val="22"/>
        </w:rPr>
        <w:t xml:space="preserve">Property and there </w:t>
      </w:r>
      <w:proofErr w:type="gramStart"/>
      <w:r w:rsidR="009E72E2">
        <w:rPr>
          <w:szCs w:val="22"/>
        </w:rPr>
        <w:t>are</w:t>
      </w:r>
      <w:proofErr w:type="gramEnd"/>
      <w:r w:rsidR="009E72E2">
        <w:rPr>
          <w:szCs w:val="22"/>
        </w:rPr>
        <w:t xml:space="preserve"> no pending or, to Borrower</w:t>
      </w:r>
      <w:r w:rsidR="00967F70">
        <w:rPr>
          <w:szCs w:val="22"/>
        </w:rPr>
        <w:t>’</w:t>
      </w:r>
      <w:r w:rsidR="009E72E2">
        <w:rPr>
          <w:szCs w:val="22"/>
        </w:rPr>
        <w:t xml:space="preserve">s knowledge, proposed, special or other assessments for HOA improvements affecting </w:t>
      </w:r>
      <w:r w:rsidR="00920BD8">
        <w:rPr>
          <w:szCs w:val="22"/>
        </w:rPr>
        <w:t xml:space="preserve">the </w:t>
      </w:r>
      <w:r w:rsidR="009E72E2">
        <w:rPr>
          <w:szCs w:val="22"/>
        </w:rPr>
        <w:t>Property</w:t>
      </w:r>
      <w:r w:rsidRPr="00822EED">
        <w:rPr>
          <w:szCs w:val="22"/>
        </w:rPr>
        <w:t>.</w:t>
      </w:r>
    </w:p>
    <w:p w14:paraId="52E8D1E1" w14:textId="77777777" w:rsidR="009E72E2" w:rsidRPr="0064245C" w:rsidRDefault="009E72E2" w:rsidP="00605E28">
      <w:pPr>
        <w:pStyle w:val="Heading3"/>
        <w:rPr>
          <w:szCs w:val="22"/>
        </w:rPr>
      </w:pPr>
      <w:r w:rsidRPr="00746BF4">
        <w:rPr>
          <w:szCs w:val="22"/>
          <w:u w:val="single"/>
        </w:rPr>
        <w:t>No Joint Assessment</w:t>
      </w:r>
      <w:r>
        <w:rPr>
          <w:szCs w:val="22"/>
        </w:rPr>
        <w:t xml:space="preserve">.  Neither Borrower nor any of its Affiliates have suffered, </w:t>
      </w:r>
      <w:proofErr w:type="gramStart"/>
      <w:r>
        <w:rPr>
          <w:szCs w:val="22"/>
        </w:rPr>
        <w:t>permitted</w:t>
      </w:r>
      <w:proofErr w:type="gramEnd"/>
      <w:r>
        <w:rPr>
          <w:szCs w:val="22"/>
        </w:rPr>
        <w:t xml:space="preserve"> or initiated the joint assessment of </w:t>
      </w:r>
      <w:r w:rsidR="00920BD8">
        <w:rPr>
          <w:szCs w:val="22"/>
        </w:rPr>
        <w:t xml:space="preserve">the </w:t>
      </w:r>
      <w:r>
        <w:rPr>
          <w:szCs w:val="22"/>
        </w:rPr>
        <w:t>Property (i) with any other real property constituting a separate tax lot, or (ii) with any personal property, or any other procedure whereby the Lien of any Taxes that may be levied against such other real property or personal property shall be assessed or levied or charged to the Propert</w:t>
      </w:r>
      <w:r w:rsidR="00920BD8">
        <w:rPr>
          <w:szCs w:val="22"/>
        </w:rPr>
        <w:t>y</w:t>
      </w:r>
      <w:r>
        <w:rPr>
          <w:szCs w:val="22"/>
        </w:rPr>
        <w:t xml:space="preserve"> as a single Lien.</w:t>
      </w:r>
    </w:p>
    <w:p w14:paraId="48C89368" w14:textId="77777777" w:rsidR="003A5117" w:rsidRPr="0064245C" w:rsidRDefault="00822EED" w:rsidP="00605E28">
      <w:pPr>
        <w:pStyle w:val="Heading3"/>
        <w:rPr>
          <w:szCs w:val="22"/>
        </w:rPr>
      </w:pPr>
      <w:r w:rsidRPr="00822EED">
        <w:rPr>
          <w:szCs w:val="22"/>
          <w:u w:val="single"/>
        </w:rPr>
        <w:t>Property Condition</w:t>
      </w:r>
      <w:r w:rsidRPr="00822EED">
        <w:rPr>
          <w:szCs w:val="22"/>
        </w:rPr>
        <w:t xml:space="preserve">.  Except as expressly disclosed to Lender in writing prior to the  </w:t>
      </w:r>
      <w:r w:rsidR="00920BD8">
        <w:rPr>
          <w:szCs w:val="22"/>
        </w:rPr>
        <w:t xml:space="preserve">Closing </w:t>
      </w:r>
      <w:r w:rsidRPr="00822EED">
        <w:rPr>
          <w:szCs w:val="22"/>
        </w:rPr>
        <w:t xml:space="preserve">Date, </w:t>
      </w:r>
      <w:r w:rsidR="00920BD8">
        <w:rPr>
          <w:szCs w:val="22"/>
        </w:rPr>
        <w:t>the</w:t>
      </w:r>
      <w:r w:rsidR="00920BD8" w:rsidRPr="00822EED">
        <w:rPr>
          <w:szCs w:val="22"/>
        </w:rPr>
        <w:t xml:space="preserve"> </w:t>
      </w:r>
      <w:r w:rsidRPr="00822EED">
        <w:rPr>
          <w:szCs w:val="22"/>
        </w:rPr>
        <w:t xml:space="preserve">Property, including all buildings, improvements, parking facilities, sidewalks, storm drainage systems, roofs, plumbing systems, HVAC systems, fire protection systems, electrical systems, equipment, elevators, exterior sidings and doors, landscaping, irrigation systems and all structural components, are in good condition, order and repair in all material respects; there exists no structural or other material defects or damages to </w:t>
      </w:r>
      <w:r w:rsidR="00920BD8">
        <w:rPr>
          <w:szCs w:val="22"/>
        </w:rPr>
        <w:t>the</w:t>
      </w:r>
      <w:r w:rsidR="00920BD8" w:rsidRPr="00822EED">
        <w:rPr>
          <w:szCs w:val="22"/>
        </w:rPr>
        <w:t xml:space="preserve"> </w:t>
      </w:r>
      <w:r w:rsidRPr="00822EED">
        <w:rPr>
          <w:szCs w:val="22"/>
        </w:rPr>
        <w:t xml:space="preserve">Property, whether latent or otherwise.  Borrower has not received notice from any insurance company or bonding company of any defects or inadequacies in </w:t>
      </w:r>
      <w:r w:rsidR="00920BD8">
        <w:rPr>
          <w:szCs w:val="22"/>
        </w:rPr>
        <w:t>the</w:t>
      </w:r>
      <w:r w:rsidR="00920BD8" w:rsidRPr="00822EED">
        <w:rPr>
          <w:szCs w:val="22"/>
        </w:rPr>
        <w:t xml:space="preserve"> </w:t>
      </w:r>
      <w:r w:rsidRPr="00822EED">
        <w:rPr>
          <w:szCs w:val="22"/>
        </w:rPr>
        <w:t xml:space="preserve">Property, or any part thereof, which would adversely affect the insurability of the same or cause the imposition of extraordinary premiums or charges thereon or any termination or threatened termination of any policy of insurance or bond.  The Improvements have suffered no material casualty or damage which has not been fully repaired and the cost thereof fully paid.  No portion of the Improvements located on </w:t>
      </w:r>
      <w:r w:rsidR="00920BD8">
        <w:rPr>
          <w:szCs w:val="22"/>
        </w:rPr>
        <w:t>the</w:t>
      </w:r>
      <w:r w:rsidR="00920BD8" w:rsidRPr="00822EED">
        <w:rPr>
          <w:szCs w:val="22"/>
        </w:rPr>
        <w:t xml:space="preserve"> </w:t>
      </w:r>
      <w:r w:rsidRPr="00822EED">
        <w:rPr>
          <w:szCs w:val="22"/>
        </w:rPr>
        <w:t xml:space="preserve">Property </w:t>
      </w:r>
      <w:proofErr w:type="gramStart"/>
      <w:r w:rsidRPr="00822EED">
        <w:rPr>
          <w:szCs w:val="22"/>
        </w:rPr>
        <w:t>is located in</w:t>
      </w:r>
      <w:proofErr w:type="gramEnd"/>
      <w:r w:rsidRPr="00822EED">
        <w:rPr>
          <w:szCs w:val="22"/>
        </w:rPr>
        <w:t xml:space="preserve"> an area identified by the Secretary of Housing and Urban Development or the Federal Emergency Management Agency or any successor thereto as an area having special flood or seismic hazards, or, if now or hereafter located within any such area, Borrower has obtained and will maintain the applicable flood hazard and/or earthquake insurance prescribed herein or in the other Loan Documents.</w:t>
      </w:r>
    </w:p>
    <w:p w14:paraId="51CBE17C" w14:textId="77777777" w:rsidR="0069356B" w:rsidRDefault="005A7390">
      <w:pPr>
        <w:pStyle w:val="Heading2"/>
      </w:pPr>
      <w:r w:rsidRPr="005A7390">
        <w:rPr>
          <w:u w:val="single"/>
        </w:rPr>
        <w:t>Federal Trade Embargos</w:t>
      </w:r>
      <w:r w:rsidR="00ED1918" w:rsidRPr="00ED1918">
        <w:t xml:space="preserve">.  Each Restricted Party </w:t>
      </w:r>
      <w:proofErr w:type="gramStart"/>
      <w:r w:rsidR="00ED1918" w:rsidRPr="00ED1918">
        <w:t>is in compliance with</w:t>
      </w:r>
      <w:proofErr w:type="gramEnd"/>
      <w:r w:rsidR="00ED1918" w:rsidRPr="00ED1918">
        <w:t xml:space="preserve"> all Federal Trade Embargos in all material respects. No Embargoed Person owns any direct or indirect equity interest in Borrower. </w:t>
      </w:r>
      <w:r w:rsidR="00ED1918" w:rsidRPr="00ED1918">
        <w:rPr>
          <w:noProof/>
          <w:w w:val="0"/>
        </w:rPr>
        <w:t xml:space="preserve">No Tenant at </w:t>
      </w:r>
      <w:r w:rsidR="00920BD8">
        <w:rPr>
          <w:noProof/>
          <w:w w:val="0"/>
        </w:rPr>
        <w:t>the</w:t>
      </w:r>
      <w:r w:rsidR="00920BD8" w:rsidRPr="00ED1918">
        <w:rPr>
          <w:noProof/>
          <w:w w:val="0"/>
        </w:rPr>
        <w:t xml:space="preserve"> </w:t>
      </w:r>
      <w:r w:rsidR="00ED1918" w:rsidRPr="00ED1918">
        <w:rPr>
          <w:noProof/>
          <w:w w:val="0"/>
        </w:rPr>
        <w:t xml:space="preserve">Property is identified on the OFAC List. </w:t>
      </w:r>
      <w:r w:rsidR="00ED1918" w:rsidRPr="00ED1918">
        <w:t xml:space="preserve">Borrower has implemented </w:t>
      </w:r>
      <w:proofErr w:type="gramStart"/>
      <w:r w:rsidR="00ED1918" w:rsidRPr="00ED1918">
        <w:t>procedures, and</w:t>
      </w:r>
      <w:proofErr w:type="gramEnd"/>
      <w:r w:rsidR="00ED1918" w:rsidRPr="00ED1918">
        <w:t xml:space="preserve"> will consistently apply those procedures throughout the term of the Loan, to ensure that the foregoing representations and warranties remain true and correct with respect to each Tenant at </w:t>
      </w:r>
      <w:r w:rsidR="00920BD8">
        <w:t>the</w:t>
      </w:r>
      <w:r w:rsidR="00920BD8" w:rsidRPr="00ED1918">
        <w:t xml:space="preserve"> </w:t>
      </w:r>
      <w:r w:rsidR="00ED1918" w:rsidRPr="00ED1918">
        <w:t>Property at the time such Tenant is initially screened by Borrower.</w:t>
      </w:r>
    </w:p>
    <w:p w14:paraId="159630AF" w14:textId="05C1FED9" w:rsidR="00FA794A" w:rsidRDefault="00F102A6">
      <w:pPr>
        <w:pStyle w:val="Heading2"/>
        <w:rPr>
          <w:szCs w:val="22"/>
        </w:rPr>
      </w:pPr>
      <w:r>
        <w:rPr>
          <w:szCs w:val="22"/>
          <w:u w:val="single"/>
        </w:rPr>
        <w:t>ERISA</w:t>
      </w:r>
      <w:r>
        <w:rPr>
          <w:szCs w:val="22"/>
        </w:rPr>
        <w:t xml:space="preserve">.  Neither Borrower nor any ERISA Affiliate of Borrower has incurred or could be subjected to any liability under Title IV or Section 302 of ERISA or Section 412 of the Code or maintains or contributes </w:t>
      </w:r>
      <w:proofErr w:type="gramStart"/>
      <w:r>
        <w:rPr>
          <w:szCs w:val="22"/>
        </w:rPr>
        <w:t>to, or</w:t>
      </w:r>
      <w:proofErr w:type="gramEnd"/>
      <w:r>
        <w:rPr>
          <w:szCs w:val="22"/>
        </w:rPr>
        <w:t xml:space="preserve"> is </w:t>
      </w:r>
      <w:r w:rsidR="00ED1918" w:rsidRPr="00ED1918">
        <w:rPr>
          <w:noProof/>
          <w:w w:val="0"/>
          <w:szCs w:val="22"/>
        </w:rPr>
        <w:t>or has been required to maintain or contribute to, any emp</w:t>
      </w:r>
      <w:proofErr w:type="spellStart"/>
      <w:r>
        <w:rPr>
          <w:szCs w:val="22"/>
        </w:rPr>
        <w:t>loyee</w:t>
      </w:r>
      <w:proofErr w:type="spellEnd"/>
      <w:r>
        <w:rPr>
          <w:szCs w:val="22"/>
        </w:rPr>
        <w:t xml:space="preserve"> benefit plan (as defined in Section 3(3) of ERISA) subject to Title IV or Section 302 of ERISA or Section 412 of the Code. The consummation of the transactions contemplated by this Agreement will not constitute or result in any non-exempt prohibited transaction under Section 406 of ERISA, Section</w:t>
      </w:r>
      <w:r w:rsidR="00FA794A">
        <w:rPr>
          <w:szCs w:val="22"/>
        </w:rPr>
        <w:t xml:space="preserve"> 4975 of the </w:t>
      </w:r>
      <w:proofErr w:type="gramStart"/>
      <w:r w:rsidR="00FA794A">
        <w:rPr>
          <w:szCs w:val="22"/>
        </w:rPr>
        <w:t>Code</w:t>
      </w:r>
      <w:proofErr w:type="gramEnd"/>
      <w:r w:rsidR="00FA794A">
        <w:rPr>
          <w:szCs w:val="22"/>
        </w:rPr>
        <w:t xml:space="preserve"> or substantially similar provisions under federal, state or local laws, rules or regulations.</w:t>
      </w:r>
    </w:p>
    <w:p w14:paraId="5A2EB2C7" w14:textId="077B3736" w:rsidR="003D75CE" w:rsidRPr="00F51CCA" w:rsidRDefault="003D75CE">
      <w:pPr>
        <w:pStyle w:val="Heading2"/>
        <w:rPr>
          <w:szCs w:val="22"/>
        </w:rPr>
      </w:pPr>
      <w:r w:rsidRPr="00600370">
        <w:rPr>
          <w:szCs w:val="22"/>
          <w:u w:val="single"/>
        </w:rPr>
        <w:lastRenderedPageBreak/>
        <w:t>Other Debt</w:t>
      </w:r>
      <w:r>
        <w:rPr>
          <w:szCs w:val="22"/>
        </w:rPr>
        <w:t>.  Borrower has no indebtedness outstanding that is secured by the Property or the Collateral other than the Liens in favor of Lender created under the Loan Documents.</w:t>
      </w:r>
    </w:p>
    <w:p w14:paraId="3DD66CDC" w14:textId="7A16DD24" w:rsidR="004913EF" w:rsidRPr="004913EF" w:rsidRDefault="004913EF">
      <w:pPr>
        <w:pStyle w:val="Heading2"/>
        <w:rPr>
          <w:szCs w:val="22"/>
        </w:rPr>
      </w:pPr>
      <w:r w:rsidRPr="00DB177B">
        <w:rPr>
          <w:szCs w:val="22"/>
          <w:u w:val="single"/>
        </w:rPr>
        <w:t>Full and Accurate Disclosure</w:t>
      </w:r>
      <w:r>
        <w:rPr>
          <w:szCs w:val="22"/>
        </w:rPr>
        <w:t>.  No documents or information delivered by, or on behalf of any Restricted Party or any of their Affiliates to Lender in respect of the Propert</w:t>
      </w:r>
      <w:r w:rsidR="00920BD8">
        <w:rPr>
          <w:szCs w:val="22"/>
        </w:rPr>
        <w:t>y</w:t>
      </w:r>
      <w:r>
        <w:rPr>
          <w:szCs w:val="22"/>
        </w:rPr>
        <w:t xml:space="preserve"> or any Restricted Party contains any untrue statement of a material fact or omits to state any material fact necessary to make statements contained therein not misleading.  There is no </w:t>
      </w:r>
      <w:r>
        <w:rPr>
          <w:bCs/>
          <w:szCs w:val="22"/>
        </w:rPr>
        <w:t>event or condition that has not been disclosed to Lender that has had or could reasonably be expected to have a Material Adverse Effect.</w:t>
      </w:r>
    </w:p>
    <w:p w14:paraId="37927C03" w14:textId="74A39467" w:rsidR="00486DDC" w:rsidRPr="0064245C" w:rsidRDefault="00822EED">
      <w:pPr>
        <w:pStyle w:val="Heading2"/>
        <w:rPr>
          <w:szCs w:val="22"/>
        </w:rPr>
      </w:pPr>
      <w:r w:rsidRPr="00822EED">
        <w:rPr>
          <w:szCs w:val="22"/>
          <w:u w:val="single"/>
        </w:rPr>
        <w:t>Survival</w:t>
      </w:r>
      <w:r w:rsidRPr="00822EED">
        <w:rPr>
          <w:szCs w:val="22"/>
        </w:rPr>
        <w:t xml:space="preserve">.  </w:t>
      </w:r>
      <w:proofErr w:type="gramStart"/>
      <w:r w:rsidRPr="00822EED">
        <w:rPr>
          <w:szCs w:val="22"/>
        </w:rPr>
        <w:t>All of</w:t>
      </w:r>
      <w:proofErr w:type="gramEnd"/>
      <w:r w:rsidRPr="00822EED">
        <w:rPr>
          <w:szCs w:val="22"/>
        </w:rPr>
        <w:t xml:space="preserve"> the representations of the </w:t>
      </w:r>
      <w:r w:rsidR="00492039">
        <w:rPr>
          <w:szCs w:val="22"/>
        </w:rPr>
        <w:t>Loan</w:t>
      </w:r>
      <w:r w:rsidR="00492039" w:rsidRPr="00822EED">
        <w:rPr>
          <w:szCs w:val="22"/>
        </w:rPr>
        <w:t xml:space="preserve"> </w:t>
      </w:r>
      <w:r w:rsidRPr="00822EED">
        <w:rPr>
          <w:szCs w:val="22"/>
        </w:rPr>
        <w:t>Parties set forth herein and in the other Loan Documents shall survive for so long as any portion of the Indebtedness is outstanding.  All representations, covenants and agreements made by Borrower in the Loan Documents shall be deemed to have been relied upon by Lender notwithstanding any investigation heretofore or hereafter made by Lender or on its behalf.</w:t>
      </w:r>
    </w:p>
    <w:p w14:paraId="09AC4FA4" w14:textId="77777777" w:rsidR="009A2D48" w:rsidRPr="0064245C" w:rsidRDefault="00822EED" w:rsidP="007569DE">
      <w:pPr>
        <w:pStyle w:val="Heading1"/>
        <w:rPr>
          <w:szCs w:val="22"/>
        </w:rPr>
      </w:pPr>
      <w:bookmarkStart w:id="216" w:name="_DV_M184"/>
      <w:bookmarkEnd w:id="216"/>
      <w:r w:rsidRPr="00822EED">
        <w:rPr>
          <w:b/>
          <w:szCs w:val="22"/>
        </w:rPr>
        <w:br/>
      </w:r>
      <w:bookmarkStart w:id="217" w:name="_Toc528257493"/>
      <w:bookmarkStart w:id="218" w:name="_Toc480960528"/>
      <w:r w:rsidRPr="00822EED">
        <w:rPr>
          <w:b/>
          <w:szCs w:val="22"/>
        </w:rPr>
        <w:t>COVENANTS OF BORROWER</w:t>
      </w:r>
      <w:bookmarkEnd w:id="217"/>
      <w:bookmarkEnd w:id="218"/>
    </w:p>
    <w:p w14:paraId="3278042C" w14:textId="641AAFBD" w:rsidR="009A2D48" w:rsidRPr="0064245C" w:rsidRDefault="0017086D" w:rsidP="009A2D48">
      <w:pPr>
        <w:pStyle w:val="Body"/>
        <w:rPr>
          <w:szCs w:val="22"/>
        </w:rPr>
      </w:pPr>
      <w:bookmarkStart w:id="219" w:name="_DV_M186"/>
      <w:bookmarkEnd w:id="219"/>
      <w:r w:rsidRPr="00822EED">
        <w:rPr>
          <w:szCs w:val="22"/>
        </w:rPr>
        <w:t xml:space="preserve">As a material inducement to Lender to execute this Agreement and to make </w:t>
      </w:r>
      <w:r>
        <w:rPr>
          <w:szCs w:val="22"/>
        </w:rPr>
        <w:t>the Loan</w:t>
      </w:r>
      <w:r w:rsidRPr="00822EED">
        <w:rPr>
          <w:szCs w:val="22"/>
        </w:rPr>
        <w:t xml:space="preserve">, Borrower hereby covenants as set forth in this </w:t>
      </w:r>
      <w:r>
        <w:rPr>
          <w:szCs w:val="22"/>
          <w:u w:val="single"/>
        </w:rPr>
        <w:t>Article </w:t>
      </w:r>
      <w:r w:rsidR="00FC30B7">
        <w:rPr>
          <w:szCs w:val="22"/>
          <w:u w:val="single"/>
        </w:rPr>
        <w:t>5</w:t>
      </w:r>
      <w:r w:rsidRPr="00822EED">
        <w:rPr>
          <w:szCs w:val="22"/>
        </w:rPr>
        <w:t>, which covenants shall remain in effec</w:t>
      </w:r>
      <w:r>
        <w:rPr>
          <w:szCs w:val="22"/>
        </w:rPr>
        <w:t xml:space="preserve">t until the </w:t>
      </w:r>
      <w:r w:rsidR="00F255E8">
        <w:rPr>
          <w:szCs w:val="22"/>
        </w:rPr>
        <w:t xml:space="preserve">indefeasible </w:t>
      </w:r>
      <w:r w:rsidRPr="00822EED">
        <w:rPr>
          <w:szCs w:val="22"/>
        </w:rPr>
        <w:t xml:space="preserve">payment and performance in full of </w:t>
      </w:r>
      <w:proofErr w:type="gramStart"/>
      <w:r w:rsidRPr="00822EED">
        <w:rPr>
          <w:szCs w:val="22"/>
        </w:rPr>
        <w:t>all of</w:t>
      </w:r>
      <w:proofErr w:type="gramEnd"/>
      <w:r w:rsidRPr="00822EED">
        <w:rPr>
          <w:szCs w:val="22"/>
        </w:rPr>
        <w:t xml:space="preserve"> the Obligations.</w:t>
      </w:r>
    </w:p>
    <w:p w14:paraId="4144CB4D" w14:textId="77777777" w:rsidR="009A2D48" w:rsidRPr="0064245C" w:rsidRDefault="00822EED" w:rsidP="00605E28">
      <w:pPr>
        <w:pStyle w:val="Heading2"/>
        <w:keepNext/>
        <w:rPr>
          <w:szCs w:val="22"/>
        </w:rPr>
      </w:pPr>
      <w:bookmarkStart w:id="220" w:name="_DV_M187"/>
      <w:bookmarkEnd w:id="220"/>
      <w:r w:rsidRPr="00822EED">
        <w:rPr>
          <w:szCs w:val="22"/>
          <w:u w:val="single"/>
        </w:rPr>
        <w:t>Property Covenants</w:t>
      </w:r>
      <w:r w:rsidRPr="00822EED">
        <w:rPr>
          <w:szCs w:val="22"/>
        </w:rPr>
        <w:t>.</w:t>
      </w:r>
    </w:p>
    <w:p w14:paraId="07380F1C" w14:textId="77777777" w:rsidR="009A2D48" w:rsidRPr="0064245C" w:rsidRDefault="00822EED" w:rsidP="00605E28">
      <w:pPr>
        <w:pStyle w:val="Heading3"/>
        <w:rPr>
          <w:szCs w:val="22"/>
        </w:rPr>
      </w:pPr>
      <w:bookmarkStart w:id="221" w:name="_DV_M188"/>
      <w:bookmarkEnd w:id="221"/>
      <w:r w:rsidRPr="00822EED">
        <w:rPr>
          <w:szCs w:val="22"/>
          <w:u w:val="single"/>
        </w:rPr>
        <w:t>Compliance with Laws; Governmental Approvals</w:t>
      </w:r>
      <w:r w:rsidRPr="00822EED">
        <w:rPr>
          <w:szCs w:val="22"/>
        </w:rPr>
        <w:t xml:space="preserve">.  Borrower will comply, and will cause the Improvements to comply, with all Legal Requirements having jurisdiction over </w:t>
      </w:r>
      <w:r w:rsidR="006A68AD">
        <w:rPr>
          <w:szCs w:val="22"/>
        </w:rPr>
        <w:t>the</w:t>
      </w:r>
      <w:r w:rsidR="006A68AD" w:rsidRPr="00822EED">
        <w:rPr>
          <w:szCs w:val="22"/>
        </w:rPr>
        <w:t xml:space="preserve"> </w:t>
      </w:r>
      <w:r w:rsidRPr="00822EED">
        <w:rPr>
          <w:szCs w:val="22"/>
        </w:rPr>
        <w:t xml:space="preserve">Property or repair and/or renovation of the </w:t>
      </w:r>
      <w:proofErr w:type="gramStart"/>
      <w:r w:rsidRPr="00822EED">
        <w:rPr>
          <w:szCs w:val="22"/>
        </w:rPr>
        <w:t>Improvements, and</w:t>
      </w:r>
      <w:proofErr w:type="gramEnd"/>
      <w:r w:rsidRPr="00822EED">
        <w:rPr>
          <w:szCs w:val="22"/>
        </w:rPr>
        <w:t xml:space="preserve"> will furnish Lender with reports of any violations or official searches for violations of any such Legal Requirements established by Governmental Authorities.</w:t>
      </w:r>
    </w:p>
    <w:p w14:paraId="0CA85940" w14:textId="55B858FC" w:rsidR="009A2D48" w:rsidRPr="0064245C" w:rsidRDefault="00822EED" w:rsidP="00605E28">
      <w:pPr>
        <w:pStyle w:val="Heading3"/>
        <w:rPr>
          <w:szCs w:val="22"/>
        </w:rPr>
      </w:pPr>
      <w:bookmarkStart w:id="222" w:name="_DV_M189"/>
      <w:bookmarkEnd w:id="222"/>
      <w:r w:rsidRPr="00822EED">
        <w:rPr>
          <w:szCs w:val="22"/>
          <w:u w:val="single"/>
        </w:rPr>
        <w:t>Lender Inspections</w:t>
      </w:r>
      <w:r w:rsidRPr="00822EED">
        <w:rPr>
          <w:szCs w:val="22"/>
        </w:rPr>
        <w:t xml:space="preserve">.  </w:t>
      </w:r>
      <w:r w:rsidR="006A68AD">
        <w:rPr>
          <w:szCs w:val="22"/>
        </w:rPr>
        <w:t>T</w:t>
      </w:r>
      <w:r w:rsidRPr="00822EED">
        <w:rPr>
          <w:szCs w:val="22"/>
        </w:rPr>
        <w:t>hroughout the term of the Loan and during normal business hours, Borrower will permit Lender and Lender</w:t>
      </w:r>
      <w:r w:rsidR="00967F70">
        <w:rPr>
          <w:szCs w:val="22"/>
        </w:rPr>
        <w:t>’</w:t>
      </w:r>
      <w:r w:rsidRPr="00822EED">
        <w:rPr>
          <w:szCs w:val="22"/>
        </w:rPr>
        <w:t xml:space="preserve">s representatives, inspectors, appraisers and consultants, to (a) inspect </w:t>
      </w:r>
      <w:r w:rsidR="006A68AD">
        <w:rPr>
          <w:szCs w:val="22"/>
        </w:rPr>
        <w:t>the</w:t>
      </w:r>
      <w:r w:rsidRPr="00822EED">
        <w:rPr>
          <w:szCs w:val="22"/>
        </w:rPr>
        <w:t xml:space="preserve"> Property, the Improvements and any materials to be used therein, (b) audit, examine and copy all contracts, records (including financial and accounting records pertaining to the Loan or </w:t>
      </w:r>
      <w:r w:rsidR="006A68AD">
        <w:rPr>
          <w:szCs w:val="22"/>
        </w:rPr>
        <w:t>the</w:t>
      </w:r>
      <w:r w:rsidR="006A68AD" w:rsidRPr="00822EED">
        <w:rPr>
          <w:szCs w:val="22"/>
        </w:rPr>
        <w:t xml:space="preserve"> </w:t>
      </w:r>
      <w:r w:rsidRPr="00822EED">
        <w:rPr>
          <w:szCs w:val="22"/>
        </w:rPr>
        <w:t xml:space="preserve">Property) and plans which are kept at </w:t>
      </w:r>
      <w:r w:rsidR="006A68AD">
        <w:rPr>
          <w:szCs w:val="22"/>
        </w:rPr>
        <w:t>the</w:t>
      </w:r>
      <w:r w:rsidR="006A68AD" w:rsidRPr="00822EED">
        <w:rPr>
          <w:szCs w:val="22"/>
        </w:rPr>
        <w:t xml:space="preserve"> </w:t>
      </w:r>
      <w:r w:rsidRPr="00822EED">
        <w:rPr>
          <w:szCs w:val="22"/>
        </w:rPr>
        <w:t>Property or at Borrower</w:t>
      </w:r>
      <w:r w:rsidR="00967F70">
        <w:rPr>
          <w:szCs w:val="22"/>
        </w:rPr>
        <w:t>’</w:t>
      </w:r>
      <w:r w:rsidRPr="00822EED">
        <w:rPr>
          <w:szCs w:val="22"/>
        </w:rPr>
        <w:t xml:space="preserve">s offices, and (c) discuss the affairs, finances and accounts of Borrower with designated representatives of Borrower.  Borrower will cooperate with any such representatives, inspectors, </w:t>
      </w:r>
      <w:proofErr w:type="gramStart"/>
      <w:r w:rsidRPr="00822EED">
        <w:rPr>
          <w:szCs w:val="22"/>
        </w:rPr>
        <w:t>appraisers</w:t>
      </w:r>
      <w:proofErr w:type="gramEnd"/>
      <w:r w:rsidRPr="00822EED">
        <w:rPr>
          <w:szCs w:val="22"/>
        </w:rPr>
        <w:t xml:space="preserve"> or consultants retained by Lender to enable them to perform their functions under this Agreement.</w:t>
      </w:r>
    </w:p>
    <w:p w14:paraId="3174A8F1" w14:textId="77777777" w:rsidR="00EB7AC2" w:rsidRPr="0064245C" w:rsidRDefault="00822EED" w:rsidP="00605E28">
      <w:pPr>
        <w:pStyle w:val="Heading3"/>
        <w:rPr>
          <w:szCs w:val="22"/>
        </w:rPr>
      </w:pPr>
      <w:bookmarkStart w:id="223" w:name="_DV_M190"/>
      <w:bookmarkEnd w:id="223"/>
      <w:r w:rsidRPr="00822EED">
        <w:rPr>
          <w:szCs w:val="22"/>
          <w:u w:val="single"/>
        </w:rPr>
        <w:t>Maintenance of Property</w:t>
      </w:r>
      <w:r w:rsidRPr="00822EED">
        <w:rPr>
          <w:szCs w:val="22"/>
        </w:rPr>
        <w:t xml:space="preserve">.  </w:t>
      </w:r>
    </w:p>
    <w:p w14:paraId="63820455" w14:textId="0E83DAA0" w:rsidR="00924204" w:rsidRPr="0064245C" w:rsidRDefault="00822EED">
      <w:pPr>
        <w:pStyle w:val="Heading4"/>
        <w:rPr>
          <w:szCs w:val="22"/>
        </w:rPr>
      </w:pPr>
      <w:r w:rsidRPr="00822EED">
        <w:rPr>
          <w:szCs w:val="22"/>
        </w:rPr>
        <w:t xml:space="preserve">Borrower shall cause </w:t>
      </w:r>
      <w:r w:rsidR="006A68AD">
        <w:rPr>
          <w:szCs w:val="22"/>
        </w:rPr>
        <w:t>the</w:t>
      </w:r>
      <w:r w:rsidRPr="00822EED">
        <w:rPr>
          <w:szCs w:val="22"/>
        </w:rPr>
        <w:t xml:space="preserve"> Property to be maintained in a good and safe condition and repair and shall not remove, </w:t>
      </w:r>
      <w:proofErr w:type="gramStart"/>
      <w:r w:rsidRPr="00822EED">
        <w:rPr>
          <w:szCs w:val="22"/>
        </w:rPr>
        <w:t>demolish</w:t>
      </w:r>
      <w:proofErr w:type="gramEnd"/>
      <w:r w:rsidRPr="00822EED">
        <w:rPr>
          <w:szCs w:val="22"/>
        </w:rPr>
        <w:t xml:space="preserve"> or alter the Improvements (except for alterations performed in accordance with </w:t>
      </w:r>
      <w:r w:rsidRPr="00822EED">
        <w:rPr>
          <w:szCs w:val="22"/>
          <w:u w:val="single"/>
        </w:rPr>
        <w:t>Section </w:t>
      </w:r>
      <w:r w:rsidR="00A44144">
        <w:rPr>
          <w:szCs w:val="22"/>
          <w:u w:val="single"/>
        </w:rPr>
        <w:t>5</w:t>
      </w:r>
      <w:r w:rsidRPr="00822EED">
        <w:rPr>
          <w:szCs w:val="22"/>
          <w:u w:val="single"/>
        </w:rPr>
        <w:t>.1.3(b)</w:t>
      </w:r>
      <w:r w:rsidRPr="00822EED">
        <w:rPr>
          <w:szCs w:val="22"/>
        </w:rPr>
        <w:t xml:space="preserve"> below and normal replacement of fixtures and personal property of equivalent value and functionality).  Borrower shall promptly comply with all Legal Requirements and </w:t>
      </w:r>
      <w:r w:rsidR="003B2E16">
        <w:rPr>
          <w:szCs w:val="22"/>
        </w:rPr>
        <w:t>promptly</w:t>
      </w:r>
      <w:r w:rsidR="003B2E16" w:rsidRPr="00822EED">
        <w:rPr>
          <w:szCs w:val="22"/>
        </w:rPr>
        <w:t xml:space="preserve"> </w:t>
      </w:r>
      <w:r w:rsidRPr="00822EED">
        <w:rPr>
          <w:szCs w:val="22"/>
        </w:rPr>
        <w:t xml:space="preserve">cure any violation of a Legal Requirement.  Borrower shall notify Lender in writing within </w:t>
      </w:r>
      <w:r w:rsidR="003D75CE">
        <w:rPr>
          <w:szCs w:val="22"/>
        </w:rPr>
        <w:t>three</w:t>
      </w:r>
      <w:r w:rsidRPr="00822EED">
        <w:rPr>
          <w:szCs w:val="22"/>
        </w:rPr>
        <w:t xml:space="preserve"> (</w:t>
      </w:r>
      <w:r w:rsidR="003D75CE">
        <w:rPr>
          <w:szCs w:val="22"/>
        </w:rPr>
        <w:t>3</w:t>
      </w:r>
      <w:r w:rsidRPr="00822EED">
        <w:rPr>
          <w:szCs w:val="22"/>
        </w:rPr>
        <w:t>) Business Day</w:t>
      </w:r>
      <w:r w:rsidR="003D75CE">
        <w:rPr>
          <w:szCs w:val="22"/>
        </w:rPr>
        <w:t>s</w:t>
      </w:r>
      <w:r w:rsidRPr="00822EED">
        <w:rPr>
          <w:szCs w:val="22"/>
        </w:rPr>
        <w:t xml:space="preserve"> after Borrower first receives notice of any such non-compliance.  Borrower shall promptly repair, </w:t>
      </w:r>
      <w:proofErr w:type="gramStart"/>
      <w:r w:rsidRPr="00822EED">
        <w:rPr>
          <w:szCs w:val="22"/>
        </w:rPr>
        <w:t>replace</w:t>
      </w:r>
      <w:proofErr w:type="gramEnd"/>
      <w:r w:rsidRPr="00822EED">
        <w:rPr>
          <w:szCs w:val="22"/>
        </w:rPr>
        <w:t xml:space="preserve"> or rebuild any part of </w:t>
      </w:r>
      <w:r w:rsidR="006A68AD">
        <w:rPr>
          <w:szCs w:val="22"/>
        </w:rPr>
        <w:t>the</w:t>
      </w:r>
      <w:r w:rsidR="006A68AD" w:rsidRPr="00822EED">
        <w:rPr>
          <w:szCs w:val="22"/>
        </w:rPr>
        <w:t xml:space="preserve"> </w:t>
      </w:r>
      <w:r w:rsidRPr="00822EED">
        <w:rPr>
          <w:szCs w:val="22"/>
        </w:rPr>
        <w:t xml:space="preserve">Property that becomes damaged, worn or dilapidated and shall complete and pay for any Improvements at any time in the process of construction or repair. </w:t>
      </w:r>
    </w:p>
    <w:p w14:paraId="0DED2878" w14:textId="457992EF" w:rsidR="00924204" w:rsidRPr="0064245C" w:rsidRDefault="00822EED">
      <w:pPr>
        <w:pStyle w:val="Heading4"/>
        <w:rPr>
          <w:szCs w:val="22"/>
        </w:rPr>
      </w:pPr>
      <w:r w:rsidRPr="00822EED">
        <w:rPr>
          <w:szCs w:val="22"/>
        </w:rPr>
        <w:lastRenderedPageBreak/>
        <w:t xml:space="preserve">Borrower will not remove, demolish, or substantially alter any of the Improvements on </w:t>
      </w:r>
      <w:r w:rsidR="006A68AD">
        <w:rPr>
          <w:szCs w:val="22"/>
        </w:rPr>
        <w:t>the</w:t>
      </w:r>
      <w:r w:rsidR="006A68AD" w:rsidRPr="00822EED">
        <w:rPr>
          <w:szCs w:val="22"/>
        </w:rPr>
        <w:t xml:space="preserve"> </w:t>
      </w:r>
      <w:r w:rsidRPr="00822EED">
        <w:rPr>
          <w:szCs w:val="22"/>
        </w:rPr>
        <w:t>Property; provided, Borrower may renovate the Improvements so long as no Event of Default has occurred, such renovation is completed on a timely basis and in a good and workman like, lien free manner</w:t>
      </w:r>
      <w:bookmarkStart w:id="224" w:name="_DV_C47"/>
      <w:r w:rsidRPr="00822EED">
        <w:rPr>
          <w:szCs w:val="22"/>
        </w:rPr>
        <w:t>, in accordance with all applicable Legal Requirements,</w:t>
      </w:r>
      <w:bookmarkEnd w:id="224"/>
      <w:r w:rsidRPr="00822EED">
        <w:rPr>
          <w:szCs w:val="22"/>
        </w:rPr>
        <w:t xml:space="preserve"> and does not negatively affect the structural integrity of the Improvements or the value of the Property or otherwise impair Lender</w:t>
      </w:r>
      <w:r w:rsidR="005550DC">
        <w:rPr>
          <w:szCs w:val="22"/>
        </w:rPr>
        <w:t>’</w:t>
      </w:r>
      <w:r w:rsidRPr="00822EED">
        <w:rPr>
          <w:szCs w:val="22"/>
        </w:rPr>
        <w:t xml:space="preserve">s security for the Loan.  Borrower shall comply with all Leases, Property Documents and Legal Requirements and shall not permit any violation of any of the foregoing to occur or exist at any time. </w:t>
      </w:r>
    </w:p>
    <w:p w14:paraId="5E36332C" w14:textId="77777777" w:rsidR="009A2D48" w:rsidRPr="0064245C" w:rsidRDefault="00822EED" w:rsidP="00605E28">
      <w:pPr>
        <w:pStyle w:val="Heading3"/>
        <w:rPr>
          <w:szCs w:val="22"/>
        </w:rPr>
      </w:pPr>
      <w:bookmarkStart w:id="225" w:name="_DV_M191"/>
      <w:bookmarkEnd w:id="225"/>
      <w:r w:rsidRPr="00822EED">
        <w:rPr>
          <w:szCs w:val="22"/>
          <w:u w:val="single"/>
        </w:rPr>
        <w:t>Title to Fixtures</w:t>
      </w:r>
      <w:r w:rsidRPr="00822EED">
        <w:rPr>
          <w:szCs w:val="22"/>
        </w:rPr>
        <w:t xml:space="preserve">.  Borrower will not acquire, </w:t>
      </w:r>
      <w:proofErr w:type="gramStart"/>
      <w:r w:rsidRPr="00822EED">
        <w:rPr>
          <w:szCs w:val="22"/>
        </w:rPr>
        <w:t>purchase</w:t>
      </w:r>
      <w:proofErr w:type="gramEnd"/>
      <w:r w:rsidRPr="00822EED">
        <w:rPr>
          <w:szCs w:val="22"/>
        </w:rPr>
        <w:t xml:space="preserve"> or install materials, personal property, equipment or fixtures subject to any security agreement or other contract wherein the right is reserved to any Person to remove or repossess any such materials, equipment or fixtures, or whereby title to any of the same is not completely vested in Borrower at the time of installation, without prior written consent of Lender.</w:t>
      </w:r>
    </w:p>
    <w:p w14:paraId="605605EF" w14:textId="77777777" w:rsidR="009A2D48" w:rsidRPr="0064245C" w:rsidRDefault="00822EED" w:rsidP="00605E28">
      <w:pPr>
        <w:pStyle w:val="Heading3"/>
        <w:rPr>
          <w:szCs w:val="22"/>
        </w:rPr>
      </w:pPr>
      <w:bookmarkStart w:id="226" w:name="_DV_M192"/>
      <w:bookmarkEnd w:id="226"/>
      <w:r w:rsidRPr="00822EED">
        <w:rPr>
          <w:szCs w:val="22"/>
          <w:u w:val="single"/>
        </w:rPr>
        <w:t>Ownership of Personal Property</w:t>
      </w:r>
      <w:r w:rsidRPr="00822EED">
        <w:rPr>
          <w:szCs w:val="22"/>
        </w:rPr>
        <w:t>.  Borrower will be the sole owner of all personal property Collateral acquired after the date hereof, free from any adverse lien, security interest or adverse claim of any kind whatsoever, except for security interests and liens in favor of the interest of a lessor pursuant to a lease of personal property approved in writing by Lender and the liens and security interests approved by Lender pursuant to the Loan Documents.</w:t>
      </w:r>
    </w:p>
    <w:p w14:paraId="5F2E91B1" w14:textId="77777777" w:rsidR="009A2D48" w:rsidRPr="0064245C" w:rsidRDefault="00822EED" w:rsidP="00605E28">
      <w:pPr>
        <w:pStyle w:val="Heading3"/>
        <w:keepNext/>
        <w:rPr>
          <w:szCs w:val="22"/>
        </w:rPr>
      </w:pPr>
      <w:bookmarkStart w:id="227" w:name="_DV_M193"/>
      <w:bookmarkEnd w:id="227"/>
      <w:r w:rsidRPr="00822EED">
        <w:rPr>
          <w:szCs w:val="22"/>
          <w:u w:val="single"/>
        </w:rPr>
        <w:t>Mechanic Liens</w:t>
      </w:r>
      <w:r w:rsidRPr="00822EED">
        <w:rPr>
          <w:szCs w:val="22"/>
        </w:rPr>
        <w:t>.</w:t>
      </w:r>
    </w:p>
    <w:p w14:paraId="18981469" w14:textId="454DEE8E" w:rsidR="009A2D48" w:rsidRPr="0064245C" w:rsidRDefault="007D0E0B" w:rsidP="00605E28">
      <w:pPr>
        <w:pStyle w:val="Heading4"/>
        <w:rPr>
          <w:szCs w:val="22"/>
        </w:rPr>
      </w:pPr>
      <w:bookmarkStart w:id="228" w:name="_DV_M194"/>
      <w:bookmarkEnd w:id="228"/>
      <w:r>
        <w:rPr>
          <w:szCs w:val="22"/>
        </w:rPr>
        <w:t xml:space="preserve">Subject to the right to contest in strict accordance with </w:t>
      </w:r>
      <w:r w:rsidRPr="003C0CC5">
        <w:rPr>
          <w:szCs w:val="22"/>
          <w:u w:val="single"/>
        </w:rPr>
        <w:t xml:space="preserve">Section </w:t>
      </w:r>
      <w:r w:rsidR="00A44144">
        <w:rPr>
          <w:szCs w:val="22"/>
          <w:u w:val="single"/>
        </w:rPr>
        <w:t>5</w:t>
      </w:r>
      <w:r w:rsidRPr="003C0CC5">
        <w:rPr>
          <w:szCs w:val="22"/>
          <w:u w:val="single"/>
        </w:rPr>
        <w:t>.12</w:t>
      </w:r>
      <w:r>
        <w:rPr>
          <w:szCs w:val="22"/>
          <w:u w:val="single"/>
        </w:rPr>
        <w:t xml:space="preserve">, </w:t>
      </w:r>
      <w:r w:rsidR="00822EED" w:rsidRPr="00822EED">
        <w:rPr>
          <w:szCs w:val="22"/>
        </w:rPr>
        <w:t>Borrower, at Borrower</w:t>
      </w:r>
      <w:r w:rsidR="00967F70">
        <w:rPr>
          <w:szCs w:val="22"/>
        </w:rPr>
        <w:t>’</w:t>
      </w:r>
      <w:r w:rsidR="00822EED" w:rsidRPr="00822EED">
        <w:rPr>
          <w:szCs w:val="22"/>
        </w:rPr>
        <w:t>s sole cost and expense, shall promptly discharge or cause to be discharged (i) any mechanic</w:t>
      </w:r>
      <w:r w:rsidR="00967F70">
        <w:rPr>
          <w:szCs w:val="22"/>
        </w:rPr>
        <w:t>’</w:t>
      </w:r>
      <w:r w:rsidR="00822EED" w:rsidRPr="00822EED">
        <w:rPr>
          <w:szCs w:val="22"/>
        </w:rPr>
        <w:t>s or materialmen</w:t>
      </w:r>
      <w:r w:rsidR="00967F70">
        <w:rPr>
          <w:szCs w:val="22"/>
        </w:rPr>
        <w:t>’</w:t>
      </w:r>
      <w:r w:rsidR="00822EED" w:rsidRPr="00822EED">
        <w:rPr>
          <w:szCs w:val="22"/>
        </w:rPr>
        <w:t xml:space="preserve">s liens or claims of lien filed or otherwise asserted against </w:t>
      </w:r>
      <w:r w:rsidR="002A3343">
        <w:rPr>
          <w:szCs w:val="22"/>
        </w:rPr>
        <w:t>the</w:t>
      </w:r>
      <w:r w:rsidR="00822EED" w:rsidRPr="00822EED">
        <w:rPr>
          <w:szCs w:val="22"/>
        </w:rPr>
        <w:t xml:space="preserve"> Property or (ii) any proceedings for the enforcement thereof.</w:t>
      </w:r>
      <w:r>
        <w:rPr>
          <w:szCs w:val="22"/>
        </w:rPr>
        <w:t xml:space="preserve">  Borrower shall obtain lien waivers from all contractors engaged to work on the Property prior to the final payment of amounts owed to such contractors.</w:t>
      </w:r>
    </w:p>
    <w:p w14:paraId="1D53C335" w14:textId="00688485" w:rsidR="009A2D48" w:rsidRPr="0064245C" w:rsidRDefault="00822EED" w:rsidP="00605E28">
      <w:pPr>
        <w:pStyle w:val="Heading4"/>
        <w:rPr>
          <w:szCs w:val="22"/>
        </w:rPr>
      </w:pPr>
      <w:bookmarkStart w:id="229" w:name="_DV_M195"/>
      <w:bookmarkEnd w:id="229"/>
      <w:r w:rsidRPr="00822EED">
        <w:rPr>
          <w:szCs w:val="22"/>
        </w:rPr>
        <w:t xml:space="preserve">If Borrower fails to promptly discharge liens or claims of lien and provide the security or indemnity in the manner provided in this </w:t>
      </w:r>
      <w:r w:rsidRPr="00822EED">
        <w:rPr>
          <w:szCs w:val="22"/>
          <w:u w:val="single"/>
        </w:rPr>
        <w:t>Section </w:t>
      </w:r>
      <w:r w:rsidR="00A44144">
        <w:rPr>
          <w:szCs w:val="22"/>
          <w:u w:val="single"/>
        </w:rPr>
        <w:t>5</w:t>
      </w:r>
      <w:r w:rsidRPr="00822EED">
        <w:rPr>
          <w:szCs w:val="22"/>
          <w:u w:val="single"/>
        </w:rPr>
        <w:t>.1.6</w:t>
      </w:r>
      <w:r w:rsidRPr="00822EED">
        <w:rPr>
          <w:szCs w:val="22"/>
        </w:rPr>
        <w:t xml:space="preserve">, then Lender may, but shall not be required to, procure the release and discharge of any such lien and any judgment or decree thereon, </w:t>
      </w:r>
      <w:r w:rsidR="00C30CB2">
        <w:rPr>
          <w:szCs w:val="22"/>
        </w:rPr>
        <w:t>and in furtherance thereof may a</w:t>
      </w:r>
      <w:r w:rsidRPr="00822EED">
        <w:rPr>
          <w:szCs w:val="22"/>
        </w:rPr>
        <w:t xml:space="preserve">ffect any settlement or furnish any security or indemnity as may be required by the Title Company to induce it to issue an endorsement to the Title Insurance Policy insuring against all such claims or liens.  All amounts expended by Lender in connection with the provisions of this </w:t>
      </w:r>
      <w:r w:rsidRPr="00822EED">
        <w:rPr>
          <w:szCs w:val="22"/>
          <w:u w:val="single"/>
        </w:rPr>
        <w:t>Section </w:t>
      </w:r>
      <w:r w:rsidR="00A44144">
        <w:rPr>
          <w:szCs w:val="22"/>
          <w:u w:val="single"/>
        </w:rPr>
        <w:t>5</w:t>
      </w:r>
      <w:r w:rsidRPr="00822EED">
        <w:rPr>
          <w:szCs w:val="22"/>
          <w:u w:val="single"/>
        </w:rPr>
        <w:t>.1.6</w:t>
      </w:r>
      <w:r w:rsidRPr="00822EED">
        <w:rPr>
          <w:szCs w:val="22"/>
        </w:rPr>
        <w:t xml:space="preserve"> shall be immediately due and payable together with interest thereon at the Default Rate from the date incurred by Lender and shall be deemed to constitute a protective advance, added to the </w:t>
      </w:r>
      <w:proofErr w:type="gramStart"/>
      <w:r w:rsidRPr="00822EED">
        <w:rPr>
          <w:szCs w:val="22"/>
        </w:rPr>
        <w:t>Indebtedness</w:t>
      </w:r>
      <w:proofErr w:type="gramEnd"/>
      <w:r w:rsidRPr="00822EED">
        <w:rPr>
          <w:szCs w:val="22"/>
        </w:rPr>
        <w:t xml:space="preserve"> and secured by the Security Instrument.  In settling, </w:t>
      </w:r>
      <w:proofErr w:type="gramStart"/>
      <w:r w:rsidRPr="00822EED">
        <w:rPr>
          <w:szCs w:val="22"/>
        </w:rPr>
        <w:t>compromising</w:t>
      </w:r>
      <w:proofErr w:type="gramEnd"/>
      <w:r w:rsidRPr="00822EED">
        <w:rPr>
          <w:szCs w:val="22"/>
        </w:rPr>
        <w:t xml:space="preserve"> or arranging for the discharge of any liens under this </w:t>
      </w:r>
      <w:r w:rsidRPr="00822EED">
        <w:rPr>
          <w:szCs w:val="22"/>
          <w:u w:val="single"/>
        </w:rPr>
        <w:t>Section </w:t>
      </w:r>
      <w:r w:rsidR="00A44144">
        <w:rPr>
          <w:szCs w:val="22"/>
          <w:u w:val="single"/>
        </w:rPr>
        <w:t>5</w:t>
      </w:r>
      <w:r w:rsidRPr="00822EED">
        <w:rPr>
          <w:szCs w:val="22"/>
          <w:u w:val="single"/>
        </w:rPr>
        <w:t>.1.6</w:t>
      </w:r>
      <w:r w:rsidRPr="00822EED">
        <w:rPr>
          <w:szCs w:val="22"/>
        </w:rPr>
        <w:t>, Lender shall not be required to establish or confirm the validity or amount of the lien.</w:t>
      </w:r>
    </w:p>
    <w:p w14:paraId="31749189" w14:textId="505BDB53" w:rsidR="009A2D48" w:rsidRPr="0064245C" w:rsidRDefault="00822EED" w:rsidP="00605E28">
      <w:pPr>
        <w:pStyle w:val="Heading3"/>
        <w:rPr>
          <w:szCs w:val="22"/>
        </w:rPr>
      </w:pPr>
      <w:bookmarkStart w:id="230" w:name="_DV_M196"/>
      <w:bookmarkEnd w:id="230"/>
      <w:r w:rsidRPr="00822EED">
        <w:rPr>
          <w:szCs w:val="22"/>
          <w:u w:val="single"/>
        </w:rPr>
        <w:t>Other Liens</w:t>
      </w:r>
      <w:r w:rsidRPr="00822EED">
        <w:rPr>
          <w:szCs w:val="22"/>
        </w:rPr>
        <w:t>.  Borrower shall not grant or permit, and shall promptly pay and discharge, at Borrower</w:t>
      </w:r>
      <w:r w:rsidR="00967F70">
        <w:rPr>
          <w:szCs w:val="22"/>
        </w:rPr>
        <w:t>’</w:t>
      </w:r>
      <w:r w:rsidRPr="00822EED">
        <w:rPr>
          <w:szCs w:val="22"/>
        </w:rPr>
        <w:t xml:space="preserve">s sole cost and expense, all Liens and claims thereof on </w:t>
      </w:r>
      <w:r w:rsidR="006A68AD">
        <w:rPr>
          <w:szCs w:val="22"/>
        </w:rPr>
        <w:t>the</w:t>
      </w:r>
      <w:r w:rsidR="006A68AD" w:rsidRPr="00822EED">
        <w:rPr>
          <w:szCs w:val="22"/>
        </w:rPr>
        <w:t xml:space="preserve"> </w:t>
      </w:r>
      <w:r w:rsidRPr="00822EED">
        <w:rPr>
          <w:szCs w:val="22"/>
        </w:rPr>
        <w:t>Property or any part thereof or interest therein other than the Liens in favor of Lender.</w:t>
      </w:r>
    </w:p>
    <w:p w14:paraId="600000F8" w14:textId="77777777" w:rsidR="00242C8B" w:rsidRDefault="00822EED" w:rsidP="00605E28">
      <w:pPr>
        <w:pStyle w:val="Heading3"/>
        <w:rPr>
          <w:szCs w:val="22"/>
        </w:rPr>
      </w:pPr>
      <w:bookmarkStart w:id="231" w:name="_DV_M197"/>
      <w:bookmarkEnd w:id="231"/>
      <w:r w:rsidRPr="00822EED">
        <w:rPr>
          <w:szCs w:val="22"/>
          <w:u w:val="single"/>
        </w:rPr>
        <w:t>Management</w:t>
      </w:r>
      <w:r w:rsidRPr="00822EED">
        <w:rPr>
          <w:szCs w:val="22"/>
        </w:rPr>
        <w:t xml:space="preserve">.  </w:t>
      </w:r>
    </w:p>
    <w:p w14:paraId="7B321FE1" w14:textId="3BE074FD" w:rsidR="00ED1918" w:rsidRDefault="00822EED" w:rsidP="00ED1918">
      <w:pPr>
        <w:pStyle w:val="Heading4"/>
      </w:pPr>
      <w:r w:rsidRPr="00822EED">
        <w:t xml:space="preserve">Borrower </w:t>
      </w:r>
      <w:proofErr w:type="gramStart"/>
      <w:r w:rsidRPr="00822EED">
        <w:t>shall at all times</w:t>
      </w:r>
      <w:proofErr w:type="gramEnd"/>
      <w:r w:rsidRPr="00822EED">
        <w:t xml:space="preserve"> be responsible for the management and operation of the Property.  Any management and operations conducted by a Person other than Borrower shall be conducted pursuant to a </w:t>
      </w:r>
      <w:r w:rsidR="00736E78">
        <w:t xml:space="preserve">bona fide </w:t>
      </w:r>
      <w:r w:rsidRPr="00822EED">
        <w:t>management agreement</w:t>
      </w:r>
      <w:r w:rsidR="00242C8B">
        <w:t xml:space="preserve"> </w:t>
      </w:r>
      <w:r w:rsidR="006E1903">
        <w:t>which must (i) </w:t>
      </w:r>
      <w:r w:rsidR="006E1903" w:rsidRPr="00BF31E8">
        <w:rPr>
          <w:color w:val="000000"/>
          <w:w w:val="0"/>
        </w:rPr>
        <w:t xml:space="preserve">provide for </w:t>
      </w:r>
      <w:r w:rsidR="006E1903">
        <w:rPr>
          <w:color w:val="000000"/>
          <w:w w:val="0"/>
        </w:rPr>
        <w:t>management fees</w:t>
      </w:r>
      <w:r w:rsidR="006E1903" w:rsidRPr="00BF31E8">
        <w:rPr>
          <w:color w:val="000000"/>
          <w:w w:val="0"/>
        </w:rPr>
        <w:t xml:space="preserve"> </w:t>
      </w:r>
      <w:r w:rsidR="006E1903">
        <w:rPr>
          <w:rFonts w:eastAsia="MS Mincho"/>
          <w:color w:val="000000"/>
          <w:szCs w:val="24"/>
        </w:rPr>
        <w:t>obtained through arm</w:t>
      </w:r>
      <w:r w:rsidR="00967F70">
        <w:rPr>
          <w:rFonts w:eastAsia="MS Mincho"/>
          <w:color w:val="000000"/>
          <w:szCs w:val="24"/>
        </w:rPr>
        <w:t>’</w:t>
      </w:r>
      <w:r w:rsidR="006E1903">
        <w:rPr>
          <w:rFonts w:eastAsia="MS Mincho"/>
          <w:color w:val="000000"/>
          <w:szCs w:val="24"/>
        </w:rPr>
        <w:t>s-length negotiations and comparable</w:t>
      </w:r>
      <w:r w:rsidR="006E1903" w:rsidRPr="00BF31E8">
        <w:rPr>
          <w:color w:val="000000"/>
          <w:w w:val="0"/>
        </w:rPr>
        <w:t xml:space="preserve"> to existing local market rates for similar properties, (</w:t>
      </w:r>
      <w:r w:rsidR="006E1903">
        <w:rPr>
          <w:color w:val="000000"/>
          <w:w w:val="0"/>
        </w:rPr>
        <w:t>ii) </w:t>
      </w:r>
      <w:r w:rsidR="006E1903" w:rsidRPr="00BF31E8">
        <w:rPr>
          <w:color w:val="000000"/>
          <w:w w:val="0"/>
        </w:rPr>
        <w:t>be on commercially reasonable terms, (</w:t>
      </w:r>
      <w:r w:rsidR="006E1903">
        <w:rPr>
          <w:color w:val="000000"/>
          <w:w w:val="0"/>
        </w:rPr>
        <w:t>iii) </w:t>
      </w:r>
      <w:r w:rsidR="006E1903" w:rsidRPr="00BF31E8">
        <w:rPr>
          <w:color w:val="000000"/>
          <w:w w:val="0"/>
        </w:rPr>
        <w:t xml:space="preserve">provide that such </w:t>
      </w:r>
      <w:r w:rsidR="006E1903">
        <w:rPr>
          <w:color w:val="000000"/>
          <w:w w:val="0"/>
        </w:rPr>
        <w:t xml:space="preserve">management agreement, and </w:t>
      </w:r>
      <w:r w:rsidR="006E1903">
        <w:rPr>
          <w:color w:val="000000"/>
          <w:w w:val="0"/>
        </w:rPr>
        <w:lastRenderedPageBreak/>
        <w:t>the management fees payable thereunder,</w:t>
      </w:r>
      <w:r w:rsidR="006E1903" w:rsidRPr="00BF31E8">
        <w:rPr>
          <w:color w:val="000000"/>
          <w:w w:val="0"/>
        </w:rPr>
        <w:t xml:space="preserve"> </w:t>
      </w:r>
      <w:r w:rsidR="006E1903">
        <w:rPr>
          <w:color w:val="000000"/>
          <w:w w:val="0"/>
        </w:rPr>
        <w:t>are</w:t>
      </w:r>
      <w:r w:rsidR="006E1903" w:rsidRPr="00BF31E8">
        <w:rPr>
          <w:color w:val="000000"/>
          <w:w w:val="0"/>
        </w:rPr>
        <w:t xml:space="preserve"> subordinate</w:t>
      </w:r>
      <w:r w:rsidR="006E1903">
        <w:rPr>
          <w:color w:val="000000"/>
          <w:w w:val="0"/>
        </w:rPr>
        <w:t xml:space="preserve"> in lien and payment</w:t>
      </w:r>
      <w:r w:rsidR="006E1903" w:rsidRPr="00BF31E8">
        <w:rPr>
          <w:color w:val="000000"/>
          <w:w w:val="0"/>
        </w:rPr>
        <w:t xml:space="preserve"> to </w:t>
      </w:r>
      <w:r w:rsidR="0083645E">
        <w:rPr>
          <w:color w:val="000000"/>
          <w:w w:val="0"/>
        </w:rPr>
        <w:t xml:space="preserve">the </w:t>
      </w:r>
      <w:r w:rsidR="006E1903" w:rsidRPr="00BF31E8">
        <w:rPr>
          <w:color w:val="000000"/>
          <w:w w:val="0"/>
        </w:rPr>
        <w:t>Security Instrument</w:t>
      </w:r>
      <w:r w:rsidR="006E1903">
        <w:rPr>
          <w:color w:val="000000"/>
          <w:w w:val="0"/>
        </w:rPr>
        <w:t xml:space="preserve"> and the other Loan Documents,</w:t>
      </w:r>
      <w:r w:rsidR="006E1903" w:rsidRPr="00BF31E8">
        <w:rPr>
          <w:color w:val="000000"/>
          <w:w w:val="0"/>
        </w:rPr>
        <w:t xml:space="preserve"> (</w:t>
      </w:r>
      <w:r w:rsidR="006E1903">
        <w:rPr>
          <w:color w:val="000000"/>
          <w:w w:val="0"/>
        </w:rPr>
        <w:t>iv) </w:t>
      </w:r>
      <w:r w:rsidR="006E1903" w:rsidRPr="00BF31E8">
        <w:rPr>
          <w:color w:val="000000"/>
          <w:w w:val="0"/>
        </w:rPr>
        <w:t>not contain any terms which would have a Material Adverse Effect</w:t>
      </w:r>
      <w:r w:rsidR="006E1903">
        <w:rPr>
          <w:color w:val="000000"/>
          <w:w w:val="0"/>
        </w:rPr>
        <w:t xml:space="preserve">, </w:t>
      </w:r>
      <w:r w:rsidR="006E1903">
        <w:t>(v) be terminable on thirty (30) days</w:t>
      </w:r>
      <w:r w:rsidR="00967F70">
        <w:t>’</w:t>
      </w:r>
      <w:r w:rsidR="006E1903">
        <w:t xml:space="preserve"> notice or less without cause and without payment of any termination fees or other penalty, and (vi) not be with a Restricted Party or an Affiliate thereof unless disclosed in writing to Lender prior to the date of this Agreement and</w:t>
      </w:r>
      <w:r w:rsidR="006E1903" w:rsidRPr="00822EED">
        <w:t xml:space="preserve"> upon terms and conditions that are intrinsically fair and substantially similar to those that would be available on an arm</w:t>
      </w:r>
      <w:r w:rsidR="00967F70">
        <w:t>’</w:t>
      </w:r>
      <w:r w:rsidR="006E1903" w:rsidRPr="00822EED">
        <w:t>s length basis with third parties other than any such party</w:t>
      </w:r>
      <w:r w:rsidRPr="00822EED">
        <w:t xml:space="preserve">.  </w:t>
      </w:r>
      <w:r w:rsidR="00BD33E4">
        <w:t>Upon Lender</w:t>
      </w:r>
      <w:r w:rsidR="00967F70">
        <w:t>’</w:t>
      </w:r>
      <w:r w:rsidR="00BD33E4">
        <w:t xml:space="preserve">s request, </w:t>
      </w:r>
      <w:r w:rsidR="00236DD7">
        <w:t xml:space="preserve">Borrower shall </w:t>
      </w:r>
      <w:r w:rsidR="00BD33E4">
        <w:t>promptly provide to Lender a true and correct copy of any such management agreement</w:t>
      </w:r>
      <w:r w:rsidR="00236DD7">
        <w:t xml:space="preserve">. </w:t>
      </w:r>
      <w:r w:rsidR="00BD33E4">
        <w:t xml:space="preserve"> Upon </w:t>
      </w:r>
      <w:r w:rsidR="003B2E16">
        <w:t>Lender</w:t>
      </w:r>
      <w:r w:rsidR="00967F70">
        <w:t>’</w:t>
      </w:r>
      <w:r w:rsidR="003B2E16">
        <w:t>s request, a</w:t>
      </w:r>
      <w:r w:rsidRPr="00822EED">
        <w:t>ny such management agreement shall be assigned to Lender, for the benefit of Lender, as additional security for the Loan and subordinated to the Security Instrument and other Loan Documents, with the express written consent of such manager pursuant to an assignment and subordination agreement in form and substance satisfactory to Lender in its sole and absolute discretion.</w:t>
      </w:r>
    </w:p>
    <w:p w14:paraId="4CFDE942" w14:textId="24B1466D" w:rsidR="00ED1918" w:rsidRDefault="00242C8B" w:rsidP="00ED1918">
      <w:pPr>
        <w:pStyle w:val="Heading4"/>
      </w:pPr>
      <w:r>
        <w:t>Lender may terminate or require Borrower to terminate the engagement of any such manager and engage a replacement manager selected by Lender pursuant to a management agreement approved by Lender (i) during the continuance of an Event of Default, (ii) following any foreclosure, conveyance in lieu of foreclosure or other similar transaction, (iii) during the continuance of a material default by such manager under such management agreement (after the expiration of any applicable notice and/or cure periods), (iv) if an Event of Bankruptcy occurs in respect of such manager</w:t>
      </w:r>
      <w:r w:rsidR="007B3440">
        <w:t>,</w:t>
      </w:r>
      <w:r>
        <w:t xml:space="preserve"> (v) if such manager engages in gross negligence, willful misconduct, fraud or misappropriation of funds in respect of the Propert</w:t>
      </w:r>
      <w:r w:rsidR="006A68AD">
        <w:t>y</w:t>
      </w:r>
      <w:r>
        <w:t xml:space="preserve"> or its duties with respect thereto</w:t>
      </w:r>
      <w:r w:rsidR="007B3440">
        <w:t xml:space="preserve">, or (vi) the terms and conditions of the management agreement with such manager are not in compliance with the provisions of </w:t>
      </w:r>
      <w:r w:rsidR="00ED1918" w:rsidRPr="00ED1918">
        <w:rPr>
          <w:u w:val="single"/>
        </w:rPr>
        <w:t xml:space="preserve">Section </w:t>
      </w:r>
      <w:r w:rsidR="00A44144">
        <w:rPr>
          <w:u w:val="single"/>
        </w:rPr>
        <w:t>5</w:t>
      </w:r>
      <w:r w:rsidR="00ED1918" w:rsidRPr="00ED1918">
        <w:rPr>
          <w:u w:val="single"/>
        </w:rPr>
        <w:t>.1.8(a)</w:t>
      </w:r>
      <w:r>
        <w:t>.</w:t>
      </w:r>
    </w:p>
    <w:p w14:paraId="43EA5FD2" w14:textId="2CF4DBC3" w:rsidR="00ED1918" w:rsidRDefault="00242C8B" w:rsidP="00ED1918">
      <w:pPr>
        <w:pStyle w:val="Heading4"/>
      </w:pPr>
      <w:r>
        <w:t>Notwithstanding that the Propert</w:t>
      </w:r>
      <w:r w:rsidR="006A68AD">
        <w:t>y</w:t>
      </w:r>
      <w:r>
        <w:t xml:space="preserve"> may be managed by a property manager, Borrower shall ensure that the Propert</w:t>
      </w:r>
      <w:r w:rsidR="006A68AD">
        <w:t>y</w:t>
      </w:r>
      <w:r>
        <w:t xml:space="preserve"> </w:t>
      </w:r>
      <w:r w:rsidR="006A68AD">
        <w:t xml:space="preserve">is </w:t>
      </w:r>
      <w:r>
        <w:t xml:space="preserve">managed in a commercially reasonable manner and that its obligations as the lessor under any Leases are performed.  Borrower shall enforce, in a commercially reasonable manner, the obligations of the </w:t>
      </w:r>
      <w:r w:rsidR="00405CC1">
        <w:t>T</w:t>
      </w:r>
      <w:r>
        <w:t xml:space="preserve">enants under such Leases.  </w:t>
      </w:r>
    </w:p>
    <w:p w14:paraId="116AC2C6" w14:textId="77777777" w:rsidR="009A2D48" w:rsidRPr="0064245C" w:rsidRDefault="0071099A" w:rsidP="00605E28">
      <w:pPr>
        <w:pStyle w:val="Heading3"/>
        <w:rPr>
          <w:szCs w:val="22"/>
        </w:rPr>
      </w:pPr>
      <w:bookmarkStart w:id="232" w:name="_DV_M198"/>
      <w:bookmarkEnd w:id="232"/>
      <w:r>
        <w:rPr>
          <w:szCs w:val="22"/>
          <w:u w:val="single"/>
        </w:rPr>
        <w:t>Revenues</w:t>
      </w:r>
      <w:r w:rsidRPr="00822EED">
        <w:rPr>
          <w:szCs w:val="22"/>
          <w:u w:val="single"/>
        </w:rPr>
        <w:t xml:space="preserve"> </w:t>
      </w:r>
      <w:r w:rsidR="00822EED" w:rsidRPr="00822EED">
        <w:rPr>
          <w:szCs w:val="22"/>
          <w:u w:val="single"/>
        </w:rPr>
        <w:t>from Propert</w:t>
      </w:r>
      <w:r w:rsidR="006A68AD">
        <w:rPr>
          <w:szCs w:val="22"/>
          <w:u w:val="single"/>
        </w:rPr>
        <w:t>y</w:t>
      </w:r>
      <w:r w:rsidR="0078651F">
        <w:rPr>
          <w:szCs w:val="22"/>
          <w:u w:val="single"/>
        </w:rPr>
        <w:t>; Restriction on Distributions</w:t>
      </w:r>
      <w:r w:rsidR="00822EED" w:rsidRPr="00822EED">
        <w:rPr>
          <w:szCs w:val="22"/>
        </w:rPr>
        <w:t xml:space="preserve">.  Borrower shall first apply all </w:t>
      </w:r>
      <w:r>
        <w:rPr>
          <w:szCs w:val="22"/>
        </w:rPr>
        <w:t>Revenues</w:t>
      </w:r>
      <w:r w:rsidR="00822EED" w:rsidRPr="00822EED">
        <w:rPr>
          <w:szCs w:val="22"/>
        </w:rPr>
        <w:t xml:space="preserve"> from the Propert</w:t>
      </w:r>
      <w:r w:rsidR="006A68AD">
        <w:rPr>
          <w:szCs w:val="22"/>
        </w:rPr>
        <w:t>y</w:t>
      </w:r>
      <w:r w:rsidR="00822EED" w:rsidRPr="00822EED">
        <w:rPr>
          <w:szCs w:val="22"/>
        </w:rPr>
        <w:t xml:space="preserve">, to pay amounts due Lender under this Agreement and the other Loan Documents and then to costs and expenses associated with the ownership, maintenance, </w:t>
      </w:r>
      <w:proofErr w:type="gramStart"/>
      <w:r w:rsidR="00822EED" w:rsidRPr="00822EED">
        <w:rPr>
          <w:szCs w:val="22"/>
        </w:rPr>
        <w:t>development</w:t>
      </w:r>
      <w:proofErr w:type="gramEnd"/>
      <w:r w:rsidR="00822EED" w:rsidRPr="00822EED">
        <w:rPr>
          <w:szCs w:val="22"/>
        </w:rPr>
        <w:t xml:space="preserve"> and operation of the Propert</w:t>
      </w:r>
      <w:r w:rsidR="006A68AD">
        <w:rPr>
          <w:szCs w:val="22"/>
        </w:rPr>
        <w:t>y</w:t>
      </w:r>
      <w:r w:rsidR="00822EED" w:rsidRPr="00822EED">
        <w:rPr>
          <w:szCs w:val="22"/>
        </w:rPr>
        <w:t>.</w:t>
      </w:r>
      <w:r w:rsidR="0078651F">
        <w:rPr>
          <w:szCs w:val="22"/>
        </w:rPr>
        <w:t xml:space="preserve">  </w:t>
      </w:r>
      <w:r w:rsidR="009A596E">
        <w:t xml:space="preserve">Borrower shall not make, </w:t>
      </w:r>
      <w:proofErr w:type="gramStart"/>
      <w:r w:rsidR="009A596E">
        <w:t>declare</w:t>
      </w:r>
      <w:proofErr w:type="gramEnd"/>
      <w:r w:rsidR="009A596E">
        <w:t xml:space="preserve"> or permit any distribution to any officer, member, manager, partner or other direct or indirect beneficial owner of Borrower at any time that an Event of Default has occurred and is continuing.</w:t>
      </w:r>
    </w:p>
    <w:p w14:paraId="47BEE458" w14:textId="77777777" w:rsidR="009A2D48" w:rsidRPr="0064245C" w:rsidRDefault="00822EED" w:rsidP="00605E28">
      <w:pPr>
        <w:pStyle w:val="Heading3"/>
        <w:rPr>
          <w:szCs w:val="22"/>
        </w:rPr>
      </w:pPr>
      <w:bookmarkStart w:id="233" w:name="_DV_M199"/>
      <w:bookmarkEnd w:id="233"/>
      <w:r w:rsidRPr="00822EED">
        <w:rPr>
          <w:szCs w:val="22"/>
          <w:u w:val="single"/>
        </w:rPr>
        <w:t>Impositions</w:t>
      </w:r>
      <w:r w:rsidRPr="00822EED">
        <w:rPr>
          <w:szCs w:val="22"/>
        </w:rPr>
        <w:t xml:space="preserve">.  Borrower shall pay or discharge all Impositions prior to the date upon which penalties attach </w:t>
      </w:r>
      <w:proofErr w:type="gramStart"/>
      <w:r w:rsidRPr="00822EED">
        <w:rPr>
          <w:szCs w:val="22"/>
        </w:rPr>
        <w:t>thereto, and</w:t>
      </w:r>
      <w:proofErr w:type="gramEnd"/>
      <w:r w:rsidRPr="00822EED">
        <w:rPr>
          <w:szCs w:val="22"/>
        </w:rPr>
        <w:t xml:space="preserve"> shall submit evidence satisfactory to Lender confirming such payment.</w:t>
      </w:r>
    </w:p>
    <w:p w14:paraId="014AE993" w14:textId="77777777" w:rsidR="009A2D48" w:rsidRPr="0064245C" w:rsidRDefault="00822EED" w:rsidP="00605E28">
      <w:pPr>
        <w:pStyle w:val="Heading3"/>
        <w:rPr>
          <w:szCs w:val="22"/>
        </w:rPr>
      </w:pPr>
      <w:bookmarkStart w:id="234" w:name="_DV_M200"/>
      <w:bookmarkEnd w:id="234"/>
      <w:r w:rsidRPr="00822EED">
        <w:rPr>
          <w:szCs w:val="22"/>
          <w:u w:val="single"/>
        </w:rPr>
        <w:t>Utilities</w:t>
      </w:r>
      <w:r w:rsidRPr="00822EED">
        <w:rPr>
          <w:szCs w:val="22"/>
        </w:rPr>
        <w:t>.  Borrower shall pay when due all charges that are incurred by Borrower for the benefit of the Property or that may become a charge or lien against the Property for gas, telephone, electricity, water, sewer, or other services furnished to the Property.</w:t>
      </w:r>
    </w:p>
    <w:p w14:paraId="31EF6B91" w14:textId="77777777" w:rsidR="009A2D48" w:rsidRDefault="00822EED" w:rsidP="00605E28">
      <w:pPr>
        <w:pStyle w:val="Heading3"/>
        <w:rPr>
          <w:szCs w:val="22"/>
        </w:rPr>
      </w:pPr>
      <w:bookmarkStart w:id="235" w:name="_DV_M201"/>
      <w:bookmarkEnd w:id="235"/>
      <w:r w:rsidRPr="00822EED">
        <w:rPr>
          <w:szCs w:val="22"/>
          <w:u w:val="single"/>
        </w:rPr>
        <w:t>No Change in Use</w:t>
      </w:r>
      <w:r w:rsidRPr="00822EED">
        <w:rPr>
          <w:szCs w:val="22"/>
        </w:rPr>
        <w:t>.  Borrower shall not permit any change in use or additional uses on the Property without the prior written consent of Lender, in its sole and absolute discretion.</w:t>
      </w:r>
    </w:p>
    <w:p w14:paraId="7721152D" w14:textId="2367D540" w:rsidR="0040457F" w:rsidRPr="00294A20" w:rsidRDefault="0040457F" w:rsidP="00294A20">
      <w:pPr>
        <w:pStyle w:val="Heading3"/>
      </w:pPr>
      <w:r w:rsidRPr="0040457F">
        <w:rPr>
          <w:szCs w:val="22"/>
          <w:u w:val="single"/>
        </w:rPr>
        <w:t>Security Deposits</w:t>
      </w:r>
      <w:r w:rsidRPr="0040457F">
        <w:rPr>
          <w:szCs w:val="22"/>
        </w:rPr>
        <w:t>.  All Security Deposits of Tenants shall be deposited into one or more Eligible Accounts (each, a “</w:t>
      </w:r>
      <w:r w:rsidRPr="0040457F">
        <w:rPr>
          <w:b/>
          <w:bCs/>
          <w:szCs w:val="22"/>
        </w:rPr>
        <w:t>Security Deposit Account</w:t>
      </w:r>
      <w:r w:rsidRPr="0040457F">
        <w:rPr>
          <w:szCs w:val="22"/>
        </w:rPr>
        <w:t xml:space="preserve">”), held in compliance with all Legal Requirements, and shall not be commingled with any other funds of Borrower.  Borrower shall maintain books and records of sufficient detail to identify all Security Deposits of Tenants separate and apart from other payments received from Tenants.  Borrower shall cause all Security Deposits received by Borrower or </w:t>
      </w:r>
      <w:r w:rsidR="00312086" w:rsidRPr="00312086">
        <w:rPr>
          <w:szCs w:val="22"/>
        </w:rPr>
        <w:t>Borrower</w:t>
      </w:r>
      <w:r w:rsidR="00312086">
        <w:rPr>
          <w:szCs w:val="22"/>
        </w:rPr>
        <w:t>’</w:t>
      </w:r>
      <w:r w:rsidR="00312086" w:rsidRPr="00312086">
        <w:rPr>
          <w:szCs w:val="22"/>
        </w:rPr>
        <w:t>s</w:t>
      </w:r>
      <w:r w:rsidRPr="0040457F">
        <w:rPr>
          <w:szCs w:val="22"/>
        </w:rPr>
        <w:t xml:space="preserve"> property manager, if any, to be deposited into a Security Deposit Account within three (3) </w:t>
      </w:r>
      <w:r w:rsidRPr="0040457F">
        <w:rPr>
          <w:szCs w:val="22"/>
        </w:rPr>
        <w:lastRenderedPageBreak/>
        <w:t>Business Days of receipt. Upon Lender’s written request following the occurrence and during the continuance of an Event of Default, Borrower shall deliver (or cause to be delivered) to Lender or to one or more accounts designated by Lender the Security Deposits, and upon a foreclosure of any Property or action in lieu thereof, Borrower shall deliver to Lender or to an account designated by Lender the Security Deposits applicable to the Leases with respect to such Property, in each case, for safe-keeping and not for application against the Indebtedness, except to the extent such Security Deposit is forfeited pursuant to the terms of the applicable Lease.</w:t>
      </w:r>
    </w:p>
    <w:p w14:paraId="38F4EE61" w14:textId="541B6F72" w:rsidR="009A2D48" w:rsidRPr="0064245C" w:rsidRDefault="00822EED" w:rsidP="007569DE">
      <w:pPr>
        <w:pStyle w:val="Heading2"/>
        <w:rPr>
          <w:szCs w:val="22"/>
        </w:rPr>
      </w:pPr>
      <w:bookmarkStart w:id="236" w:name="_DV_M202"/>
      <w:bookmarkEnd w:id="236"/>
      <w:r w:rsidRPr="00822EED">
        <w:rPr>
          <w:szCs w:val="22"/>
          <w:u w:val="single"/>
        </w:rPr>
        <w:t>Insurance</w:t>
      </w:r>
      <w:r w:rsidRPr="00822EED">
        <w:rPr>
          <w:szCs w:val="22"/>
        </w:rPr>
        <w:t xml:space="preserve">.  </w:t>
      </w:r>
      <w:r w:rsidR="00036AE0">
        <w:rPr>
          <w:szCs w:val="22"/>
        </w:rPr>
        <w:t>Borrower, at its sole cost and expense, shall o</w:t>
      </w:r>
      <w:r w:rsidRPr="00822EED">
        <w:rPr>
          <w:szCs w:val="22"/>
        </w:rPr>
        <w:t>btain and deliver to Lender policies (or certificates) of insurance as required by Lender, in Lender</w:t>
      </w:r>
      <w:r w:rsidR="00967F70">
        <w:rPr>
          <w:szCs w:val="22"/>
        </w:rPr>
        <w:t>’</w:t>
      </w:r>
      <w:r w:rsidRPr="00822EED">
        <w:rPr>
          <w:szCs w:val="22"/>
        </w:rPr>
        <w:t>s sole and absolute discretion, meeting the requirements set forth in</w:t>
      </w:r>
      <w:r w:rsidR="00525785">
        <w:rPr>
          <w:szCs w:val="22"/>
        </w:rPr>
        <w:t xml:space="preserve"> this </w:t>
      </w:r>
      <w:r w:rsidR="00ED6F61" w:rsidRPr="00ED6F61">
        <w:rPr>
          <w:szCs w:val="22"/>
          <w:u w:val="single"/>
        </w:rPr>
        <w:t xml:space="preserve">Section </w:t>
      </w:r>
      <w:r w:rsidR="00A44144">
        <w:rPr>
          <w:szCs w:val="22"/>
          <w:u w:val="single"/>
        </w:rPr>
        <w:t>5</w:t>
      </w:r>
      <w:r w:rsidR="00ED6F61" w:rsidRPr="00ED6F61">
        <w:rPr>
          <w:szCs w:val="22"/>
          <w:u w:val="single"/>
        </w:rPr>
        <w:t>.2</w:t>
      </w:r>
      <w:r w:rsidR="00525785">
        <w:rPr>
          <w:szCs w:val="22"/>
        </w:rPr>
        <w:t xml:space="preserve"> and</w:t>
      </w:r>
      <w:r w:rsidRPr="00822EED">
        <w:rPr>
          <w:szCs w:val="22"/>
        </w:rPr>
        <w:t xml:space="preserve"> </w:t>
      </w:r>
      <w:r w:rsidR="00ED6F61" w:rsidRPr="00ED6F61">
        <w:rPr>
          <w:szCs w:val="22"/>
          <w:u w:val="single"/>
        </w:rPr>
        <w:t>Schedule </w:t>
      </w:r>
      <w:r w:rsidR="00A44144">
        <w:rPr>
          <w:szCs w:val="22"/>
          <w:u w:val="single"/>
        </w:rPr>
        <w:t>5</w:t>
      </w:r>
      <w:r w:rsidR="00ED6F61" w:rsidRPr="00ED6F61">
        <w:rPr>
          <w:szCs w:val="22"/>
          <w:u w:val="single"/>
        </w:rPr>
        <w:t>.2</w:t>
      </w:r>
      <w:r w:rsidRPr="00822EED">
        <w:rPr>
          <w:szCs w:val="22"/>
        </w:rPr>
        <w:t xml:space="preserve"> attached hereto (collectively, the </w:t>
      </w:r>
      <w:r w:rsidR="00967F70">
        <w:rPr>
          <w:szCs w:val="22"/>
        </w:rPr>
        <w:t>“</w:t>
      </w:r>
      <w:r w:rsidRPr="00822EED">
        <w:rPr>
          <w:b/>
          <w:szCs w:val="22"/>
        </w:rPr>
        <w:t>Policies</w:t>
      </w:r>
      <w:r w:rsidR="00967F70">
        <w:rPr>
          <w:szCs w:val="22"/>
        </w:rPr>
        <w:t>”</w:t>
      </w:r>
      <w:r w:rsidRPr="00822EED">
        <w:rPr>
          <w:szCs w:val="22"/>
        </w:rPr>
        <w:t xml:space="preserve"> and each a </w:t>
      </w:r>
      <w:r w:rsidR="00967F70">
        <w:rPr>
          <w:szCs w:val="22"/>
        </w:rPr>
        <w:t>“</w:t>
      </w:r>
      <w:r w:rsidRPr="00822EED">
        <w:rPr>
          <w:b/>
          <w:szCs w:val="22"/>
        </w:rPr>
        <w:t>Policy</w:t>
      </w:r>
      <w:r w:rsidR="00967F70">
        <w:rPr>
          <w:szCs w:val="22"/>
        </w:rPr>
        <w:t>”</w:t>
      </w:r>
      <w:r w:rsidRPr="00822EED">
        <w:rPr>
          <w:szCs w:val="22"/>
        </w:rPr>
        <w:t>).</w:t>
      </w:r>
    </w:p>
    <w:p w14:paraId="2769D722" w14:textId="77777777" w:rsidR="009A2D48" w:rsidRPr="0064245C" w:rsidRDefault="00822EED" w:rsidP="00605E28">
      <w:pPr>
        <w:pStyle w:val="Heading3"/>
        <w:keepNext/>
        <w:rPr>
          <w:szCs w:val="22"/>
        </w:rPr>
      </w:pPr>
      <w:bookmarkStart w:id="237" w:name="_DV_M203"/>
      <w:bookmarkEnd w:id="237"/>
      <w:r w:rsidRPr="00822EED">
        <w:rPr>
          <w:szCs w:val="22"/>
          <w:u w:val="single"/>
        </w:rPr>
        <w:t>Delivery of Policies, Payment of Premiums</w:t>
      </w:r>
      <w:r w:rsidRPr="00822EED">
        <w:rPr>
          <w:szCs w:val="22"/>
        </w:rPr>
        <w:t>.</w:t>
      </w:r>
    </w:p>
    <w:p w14:paraId="226EE94D" w14:textId="406B9B14" w:rsidR="009A2D48" w:rsidRPr="0064245C" w:rsidRDefault="00822EED" w:rsidP="00605E28">
      <w:pPr>
        <w:pStyle w:val="Heading4"/>
        <w:rPr>
          <w:szCs w:val="22"/>
        </w:rPr>
      </w:pPr>
      <w:bookmarkStart w:id="238" w:name="_DV_M204"/>
      <w:bookmarkEnd w:id="238"/>
      <w:r w:rsidRPr="00822EED">
        <w:rPr>
          <w:szCs w:val="22"/>
        </w:rPr>
        <w:t xml:space="preserve">All </w:t>
      </w:r>
      <w:r w:rsidRPr="002B4CF0">
        <w:rPr>
          <w:bCs/>
          <w:szCs w:val="22"/>
        </w:rPr>
        <w:t>Pol</w:t>
      </w:r>
      <w:r w:rsidRPr="001715ED">
        <w:rPr>
          <w:bCs/>
          <w:szCs w:val="22"/>
        </w:rPr>
        <w:t>icies</w:t>
      </w:r>
      <w:r w:rsidRPr="00822EED">
        <w:rPr>
          <w:szCs w:val="22"/>
        </w:rPr>
        <w:t xml:space="preserve"> required pursuant to </w:t>
      </w:r>
      <w:r w:rsidRPr="00822EED">
        <w:rPr>
          <w:szCs w:val="22"/>
          <w:u w:val="single"/>
        </w:rPr>
        <w:t>Section </w:t>
      </w:r>
      <w:r w:rsidR="00A44144">
        <w:rPr>
          <w:szCs w:val="22"/>
          <w:u w:val="single"/>
        </w:rPr>
        <w:t>5</w:t>
      </w:r>
      <w:r w:rsidRPr="00822EED">
        <w:rPr>
          <w:szCs w:val="22"/>
          <w:u w:val="single"/>
        </w:rPr>
        <w:t>.2</w:t>
      </w:r>
      <w:r w:rsidRPr="00822EED">
        <w:rPr>
          <w:szCs w:val="22"/>
        </w:rPr>
        <w:t xml:space="preserve"> above shall (i) be issued by companies approved by Lender in writing; (ii) name Lender and its successors and/or assigns as their interest may appear as the mortgagee/lender</w:t>
      </w:r>
      <w:r w:rsidR="00967F70">
        <w:rPr>
          <w:szCs w:val="22"/>
        </w:rPr>
        <w:t>’</w:t>
      </w:r>
      <w:r w:rsidRPr="00822EED">
        <w:rPr>
          <w:szCs w:val="22"/>
        </w:rPr>
        <w:t>s loss payable (in the case of property insurance and business interruption/loss of rents coverage) and an additional insured (in the case of liability insurance); (iii) contain (in the case of property insurance) a Non-Contributory Standard Mortgagee Clause/Lender</w:t>
      </w:r>
      <w:r w:rsidR="00967F70">
        <w:rPr>
          <w:szCs w:val="22"/>
        </w:rPr>
        <w:t>’</w:t>
      </w:r>
      <w:r w:rsidRPr="00822EED">
        <w:rPr>
          <w:szCs w:val="22"/>
        </w:rPr>
        <w:t>s Loss Payable Endorsement, or their equivalents, naming Lender as the person to which all payments made by such insurance company shall be paid; (iv) with respect to property (including business interruption/loss of rents), commercial general liability and excess/umbrella liability policies, contain a waiver of subrogation in favor of Lender; (v) with respect to property policies (including business interruption/loss of rents), contain such provisions as Lender deems reasonably necessary or desirable to protect its interest, including (A) endorsements providing that neither Borrower, Lender nor any other party shall be a co-insurer under the Policies, (B) that Lender shall receive at least thirty (30) days</w:t>
      </w:r>
      <w:r w:rsidR="00967F70">
        <w:rPr>
          <w:szCs w:val="22"/>
        </w:rPr>
        <w:t>’</w:t>
      </w:r>
      <w:r w:rsidRPr="00822EED">
        <w:rPr>
          <w:szCs w:val="22"/>
        </w:rPr>
        <w:t xml:space="preserve"> prior written notice of cancellation of any of the property Policies, except ten (10) days</w:t>
      </w:r>
      <w:r w:rsidR="00967F70">
        <w:rPr>
          <w:szCs w:val="22"/>
        </w:rPr>
        <w:t>’</w:t>
      </w:r>
      <w:r w:rsidRPr="00822EED">
        <w:rPr>
          <w:szCs w:val="22"/>
        </w:rPr>
        <w:t xml:space="preserve"> notice for cancellation due to non-payment of premium and, when available, liability policies, (C) such policy shall not contain any provision that would make the Lender liable for any premiums and commissions, provided that the policy need not waive the requirement that the premium be paid in order to effect continuation of coverage if the policy will be cancelled due to non-payment of premium and (D) providing that Lender is permitted to make payments to effect the continuation of such policy upon notice of cancellation due to non-payment of premiums; (vi) in the event any property insurance policy shall contain breach of warranty provisions, such policy shall provide that with respect to the interest of Lender, such insurance policy shall not be invalidated by and shall insure Lender regardless of (A) any act, failure to act or negligence of or violation of warranties, declarations or conditions contained in such policy by any named insured, (B) the occupancy or use of the premises for purposes more hazardous than permitted by the terms thereof, or (C) any foreclosure or other action or proceeding taken by Lender pursuant to any provision of the Loan Documents; and (vii) be satisfactory in form and substance to Lender and approved by Lender as to amounts, form, risk coverage, deductibles, loss payees and insureds and complete copies thereof delivered to Lender.  </w:t>
      </w:r>
    </w:p>
    <w:p w14:paraId="13F9006C" w14:textId="77777777" w:rsidR="00D61ECA" w:rsidRDefault="00822EED" w:rsidP="00605E28">
      <w:pPr>
        <w:pStyle w:val="Heading4"/>
        <w:rPr>
          <w:szCs w:val="22"/>
        </w:rPr>
      </w:pPr>
      <w:bookmarkStart w:id="239" w:name="_DV_M205"/>
      <w:bookmarkEnd w:id="239"/>
      <w:r w:rsidRPr="00822EED">
        <w:rPr>
          <w:szCs w:val="22"/>
        </w:rPr>
        <w:t xml:space="preserve">In the event of foreclosure or other transfer of title, Borrower agrees that all proceeds payable thereunder pertaining to </w:t>
      </w:r>
      <w:r w:rsidR="00A04138">
        <w:rPr>
          <w:szCs w:val="22"/>
        </w:rPr>
        <w:t>the</w:t>
      </w:r>
      <w:r w:rsidR="00A04138" w:rsidRPr="00822EED">
        <w:rPr>
          <w:szCs w:val="22"/>
        </w:rPr>
        <w:t xml:space="preserve"> </w:t>
      </w:r>
      <w:r w:rsidRPr="00822EED">
        <w:rPr>
          <w:szCs w:val="22"/>
        </w:rPr>
        <w:t xml:space="preserve">Property shall thereupon vest in the purchaser at such foreclosure or in Lender or other transferee in the event of such other transfer of title.  </w:t>
      </w:r>
    </w:p>
    <w:p w14:paraId="5291F3B8" w14:textId="4F0DD693" w:rsidR="00236AE2" w:rsidRDefault="00822EED" w:rsidP="00236AE2">
      <w:pPr>
        <w:pStyle w:val="Heading4"/>
        <w:rPr>
          <w:szCs w:val="22"/>
        </w:rPr>
      </w:pPr>
      <w:r w:rsidRPr="00822EED">
        <w:rPr>
          <w:szCs w:val="22"/>
        </w:rPr>
        <w:t xml:space="preserve">Borrower shall pay the premiums for </w:t>
      </w:r>
      <w:r w:rsidR="00B6225E">
        <w:rPr>
          <w:szCs w:val="22"/>
        </w:rPr>
        <w:t>the</w:t>
      </w:r>
      <w:r w:rsidR="00B6225E" w:rsidRPr="00822EED">
        <w:rPr>
          <w:szCs w:val="22"/>
        </w:rPr>
        <w:t xml:space="preserve"> </w:t>
      </w:r>
      <w:r w:rsidRPr="00822EED">
        <w:rPr>
          <w:szCs w:val="22"/>
        </w:rPr>
        <w:t xml:space="preserve">Policies (the </w:t>
      </w:r>
      <w:r w:rsidR="00967F70">
        <w:rPr>
          <w:szCs w:val="22"/>
        </w:rPr>
        <w:t>“</w:t>
      </w:r>
      <w:r w:rsidRPr="00822EED">
        <w:rPr>
          <w:b/>
          <w:bCs/>
          <w:szCs w:val="22"/>
        </w:rPr>
        <w:t>Insurance Premiums</w:t>
      </w:r>
      <w:r w:rsidR="00967F70">
        <w:rPr>
          <w:iCs/>
          <w:szCs w:val="22"/>
        </w:rPr>
        <w:t>”</w:t>
      </w:r>
      <w:r w:rsidRPr="00822EED">
        <w:rPr>
          <w:szCs w:val="22"/>
        </w:rPr>
        <w:t xml:space="preserve">) as the same become due and payable and furnish to Lender evidence of the renewal of each of the Policies together with receipts for or other evidence of the payment of the Insurance Premiums reasonably satisfactory to Lender.  </w:t>
      </w:r>
      <w:r w:rsidR="00D61ECA">
        <w:rPr>
          <w:szCs w:val="22"/>
        </w:rPr>
        <w:t xml:space="preserve">If at any time Lender is not in receipt of written evidence all insurance required herein is in full force and effect, Lender has the right, without notice to Borrower, to take such </w:t>
      </w:r>
      <w:r w:rsidR="00D61ECA">
        <w:rPr>
          <w:szCs w:val="22"/>
        </w:rPr>
        <w:lastRenderedPageBreak/>
        <w:t>action as Lender deems necessary to protect its interest in the Propert</w:t>
      </w:r>
      <w:r w:rsidR="00EE3E74">
        <w:rPr>
          <w:szCs w:val="22"/>
        </w:rPr>
        <w:t>y</w:t>
      </w:r>
      <w:r w:rsidR="00D61ECA">
        <w:rPr>
          <w:szCs w:val="22"/>
        </w:rPr>
        <w:t xml:space="preserve">, including, without limitation, obtaining such insurance coverage as Lender determines. All cost incurred by Lender in connection with such action or in obtaining such insurance and keeping insurance in-force shall be paid by Borrower to Lender upon demand and, until paid, shall be secured by the Loan </w:t>
      </w:r>
      <w:proofErr w:type="gramStart"/>
      <w:r w:rsidR="00D61ECA">
        <w:rPr>
          <w:szCs w:val="22"/>
        </w:rPr>
        <w:t>Documents</w:t>
      </w:r>
      <w:proofErr w:type="gramEnd"/>
      <w:r w:rsidR="00D61ECA">
        <w:rPr>
          <w:szCs w:val="22"/>
        </w:rPr>
        <w:t xml:space="preserve"> and shall bear interest at the Default Rate.</w:t>
      </w:r>
      <w:r w:rsidRPr="00822EED">
        <w:rPr>
          <w:szCs w:val="22"/>
        </w:rPr>
        <w:t xml:space="preserve">  Borrower shall deliver to Lender a complete copy of each Policy within thirty (30) days after its effective date.  Within thirty (30) days after request by Lender, Borrower shall obtain such increases in the amounts of coverage required hereunder as may be reasonably requested by Lender, taking into consideration changes in the value of money over time, changes in liability laws, changes in prudent customs and practices, and the like.  Lender agrees that the Policies may be in the form of a blanket policy provided that (i) such policy otherwise meets the requirements set forth in this </w:t>
      </w:r>
      <w:r w:rsidRPr="0021713D">
        <w:rPr>
          <w:szCs w:val="22"/>
          <w:u w:val="single"/>
        </w:rPr>
        <w:t xml:space="preserve">Section </w:t>
      </w:r>
      <w:r w:rsidR="00A44144">
        <w:rPr>
          <w:szCs w:val="22"/>
          <w:u w:val="single"/>
        </w:rPr>
        <w:t>5</w:t>
      </w:r>
      <w:r w:rsidRPr="0021713D">
        <w:rPr>
          <w:szCs w:val="22"/>
          <w:u w:val="single"/>
        </w:rPr>
        <w:t>.2</w:t>
      </w:r>
      <w:r w:rsidRPr="00822EED">
        <w:rPr>
          <w:szCs w:val="22"/>
        </w:rPr>
        <w:t xml:space="preserve"> and (ii) Lender shall be satisfied by evidence required by Lender that the blanket policy provides the same protection as would a separate Policy insuring only </w:t>
      </w:r>
      <w:r w:rsidR="00A04138">
        <w:rPr>
          <w:szCs w:val="22"/>
        </w:rPr>
        <w:t>the</w:t>
      </w:r>
      <w:r w:rsidR="00A04138" w:rsidRPr="00822EED">
        <w:rPr>
          <w:szCs w:val="22"/>
        </w:rPr>
        <w:t xml:space="preserve"> </w:t>
      </w:r>
      <w:r w:rsidRPr="00822EED">
        <w:rPr>
          <w:szCs w:val="22"/>
        </w:rPr>
        <w:t xml:space="preserve">Property in accordance with the terms of this Agreement. </w:t>
      </w:r>
    </w:p>
    <w:p w14:paraId="443FB46F" w14:textId="77777777" w:rsidR="00236AE2" w:rsidRPr="00294A20" w:rsidRDefault="00822EED" w:rsidP="00294A20">
      <w:pPr>
        <w:pStyle w:val="Heading4"/>
      </w:pPr>
      <w:r w:rsidRPr="00236AE2">
        <w:rPr>
          <w:b/>
          <w:szCs w:val="22"/>
        </w:rPr>
        <w:t>WARNING</w:t>
      </w:r>
      <w:r w:rsidR="00BF309D" w:rsidRPr="00236AE2">
        <w:rPr>
          <w:b/>
          <w:szCs w:val="22"/>
        </w:rPr>
        <w:t>:</w:t>
      </w:r>
    </w:p>
    <w:p w14:paraId="5AF9D0F4" w14:textId="76A13C19" w:rsidR="000544B0" w:rsidRPr="00294A20" w:rsidRDefault="00822EED" w:rsidP="00294A20">
      <w:pPr>
        <w:pStyle w:val="Heading4"/>
        <w:numPr>
          <w:ilvl w:val="0"/>
          <w:numId w:val="0"/>
        </w:numPr>
      </w:pPr>
      <w:r w:rsidRPr="00236AE2">
        <w:rPr>
          <w:rFonts w:eastAsia="SimSun"/>
          <w:b/>
          <w:szCs w:val="22"/>
        </w:rPr>
        <w:t>IF BORROWER FAILS TO PROVIDE LENDER WITH EVIDENCE OF THE INSURANCE COVERAGE REQUIRED BY THIS AGREEMENT, INCLUDING, WITHOUT LIMITATION, FLOOD INSURANCE TO THE EXTENT EXPRESSLY REQUIRED HEREUNDER, LENDER MAY, IN ITS SOLE DISCRETION (AND WITHOUT PRIOR NOTICE TO BORROWER IF THERE IS A LAPSE IN COVERAGE), PURCHASE INSURANCE AT BORROWER</w:t>
      </w:r>
      <w:r w:rsidR="00967F70">
        <w:rPr>
          <w:rFonts w:eastAsia="SimSun"/>
          <w:b/>
          <w:szCs w:val="22"/>
        </w:rPr>
        <w:t>’</w:t>
      </w:r>
      <w:r w:rsidRPr="00236AE2">
        <w:rPr>
          <w:rFonts w:eastAsia="SimSun"/>
          <w:b/>
          <w:szCs w:val="22"/>
        </w:rPr>
        <w:t xml:space="preserve">S EXPENSE TO PROTECT THE PROPERTY; SUCH INSURANCE MAY BE PLACED BY LENDER DURING ANY STATUTORY OR OTHER REQUIRED NOTICE PERIOD.  BORROWER MAY LATER CANCEL THIS COVERAGE BY PROVIDING EVIDENCE TO LENDER THAT BORROWER HAS OBTAINED THE APPLICABLE INSURANCE COVERAGE ELSEWHERE.  </w:t>
      </w:r>
      <w:r w:rsidRPr="00236AE2">
        <w:rPr>
          <w:b/>
          <w:szCs w:val="22"/>
        </w:rPr>
        <w:t>LENDER SHALL HAVE NO DUTY TO PLACE SUCH INSURANCE, LENDER SHALL HAVE NO LIABILITY WITH RESPECT TO THE TERMS OF SUCH INSURANCE OR THE CREDIT OF THE INSURER IF LENDER ELECTS TO PLACE SUCH INSURANCE, AND BORROWER IS NOT ENTITLED TO RELY ON THE EXISTENCE OF ANY LENDER PLACED COVERAGE EVEN IF BORROWER HAS BEEN NOTIFIED THAT LENDER HAS ELECTED TO PLACE SUCH COVERAGE.</w:t>
      </w:r>
    </w:p>
    <w:p w14:paraId="3CD1F72F" w14:textId="228B8E82" w:rsidR="000544B0" w:rsidRPr="0064245C" w:rsidRDefault="00822EED" w:rsidP="00294A20">
      <w:pPr>
        <w:spacing w:before="240" w:after="240"/>
        <w:rPr>
          <w:rFonts w:eastAsia="SimSun"/>
          <w:b/>
          <w:szCs w:val="22"/>
        </w:rPr>
      </w:pPr>
      <w:r w:rsidRPr="00822EED">
        <w:rPr>
          <w:rFonts w:eastAsia="SimSun"/>
          <w:b/>
          <w:szCs w:val="22"/>
        </w:rPr>
        <w:t xml:space="preserve">BORROWER IS RESPONSIBLE FOR THE COST OF ANY INSURANCE PURCHASED BY LENDER, INCLUDING INSURANCE PURCHASED DURING ANY NOTICE PERIOD.  </w:t>
      </w:r>
      <w:r w:rsidRPr="00822EED">
        <w:rPr>
          <w:b/>
          <w:szCs w:val="22"/>
        </w:rPr>
        <w:t>ALL ACTUAL AND REASONABLE EXPENSES INCURRED BY LENDER IN OBTAINING SUCH INSURANCE AND KEEPING IT IN EFFECT SHALL BE PAID BY BORROWER TO LENDER UPON DEMAND AND UNTIL PAID SHALL BE SECURED BY THE SECURITY INSTRUMENT AND SHALL BEAR INTEREST AT THE DEFAULT RATE.   AT LENDER</w:t>
      </w:r>
      <w:r w:rsidR="00967F70">
        <w:rPr>
          <w:b/>
          <w:szCs w:val="22"/>
        </w:rPr>
        <w:t>’</w:t>
      </w:r>
      <w:r w:rsidRPr="00822EED">
        <w:rPr>
          <w:b/>
          <w:szCs w:val="22"/>
        </w:rPr>
        <w:t xml:space="preserve">S OPTION, </w:t>
      </w:r>
      <w:r w:rsidRPr="00822EED">
        <w:rPr>
          <w:rFonts w:eastAsia="SimSun"/>
          <w:b/>
          <w:szCs w:val="22"/>
        </w:rPr>
        <w:t>THE COST OF THIS INSURANCE MAY BE ADDED TO THE LOAN BALANCE.  IF THE COST IS ADDED TO THE LOAN BALANCE, THE INTEREST RATE ON THE UNDERLYING LOAN WILL APPLY TO THIS ADDED AMOUNT.  THE EFFECTIVE DATE OF THE LENDER PURCHASED COVERAGE MAY BE THE DATE THE PRIOR COVERAGE LAPSED OR THE DATE BORROWER FAILED TO PROVIDE PROOF OF COVERAGE TO LENDER.</w:t>
      </w:r>
    </w:p>
    <w:p w14:paraId="5E04980B" w14:textId="77777777" w:rsidR="000544B0" w:rsidRPr="0064245C" w:rsidRDefault="00822EED">
      <w:pPr>
        <w:spacing w:after="240"/>
        <w:rPr>
          <w:rFonts w:eastAsia="SimSun"/>
          <w:b/>
          <w:szCs w:val="22"/>
        </w:rPr>
      </w:pPr>
      <w:r w:rsidRPr="00822EED">
        <w:rPr>
          <w:rFonts w:eastAsia="SimSun"/>
          <w:b/>
          <w:szCs w:val="22"/>
        </w:rPr>
        <w:t>THE COVERAGE PURCHASED BY LENDER MAY BE CONSIDERABLY MORE EXPENSIVE THAN INSURANCE BORROWER CAN OTHERWISE OBTAIN ON ITS OWN AND MAY NOT SATISFY ANY NEED FOR PROPERTY DAMAGE COVERAGE OR ANY MANDATORY LIABILITY INSURANCE REQUIREMENTS IMPOSED BY APPLICABLE LAW.</w:t>
      </w:r>
    </w:p>
    <w:p w14:paraId="7149D342" w14:textId="3DE26F4D" w:rsidR="009A2D48" w:rsidRPr="00A1407A" w:rsidRDefault="00822EED" w:rsidP="00A1407A">
      <w:pPr>
        <w:pStyle w:val="Heading3"/>
        <w:keepNext/>
        <w:rPr>
          <w:szCs w:val="22"/>
        </w:rPr>
      </w:pPr>
      <w:bookmarkStart w:id="240" w:name="_DV_M206"/>
      <w:bookmarkEnd w:id="240"/>
      <w:r w:rsidRPr="00822EED">
        <w:rPr>
          <w:szCs w:val="22"/>
          <w:u w:val="single"/>
        </w:rPr>
        <w:t>Casualties; Insurance Proceeds</w:t>
      </w:r>
      <w:r w:rsidRPr="00822EED">
        <w:rPr>
          <w:szCs w:val="22"/>
        </w:rPr>
        <w:t>.</w:t>
      </w:r>
      <w:bookmarkStart w:id="241" w:name="_DV_M207"/>
      <w:bookmarkStart w:id="242" w:name="_DV_M209"/>
      <w:bookmarkEnd w:id="241"/>
      <w:bookmarkEnd w:id="242"/>
      <w:r w:rsidR="00A1407A">
        <w:rPr>
          <w:szCs w:val="22"/>
        </w:rPr>
        <w:t xml:space="preserve">  </w:t>
      </w:r>
      <w:r w:rsidRPr="00A1407A">
        <w:rPr>
          <w:szCs w:val="22"/>
        </w:rPr>
        <w:t xml:space="preserve">If </w:t>
      </w:r>
      <w:r w:rsidR="006A68AD">
        <w:rPr>
          <w:szCs w:val="22"/>
        </w:rPr>
        <w:t>the</w:t>
      </w:r>
      <w:r w:rsidRPr="00A1407A">
        <w:rPr>
          <w:szCs w:val="22"/>
        </w:rPr>
        <w:t xml:space="preserve"> Property is damaged or destroyed, in whole or in part, by fire or other casualty (in either case, a </w:t>
      </w:r>
      <w:r w:rsidR="00967F70">
        <w:rPr>
          <w:szCs w:val="22"/>
        </w:rPr>
        <w:t>“</w:t>
      </w:r>
      <w:r w:rsidRPr="00A1407A">
        <w:rPr>
          <w:b/>
          <w:szCs w:val="22"/>
        </w:rPr>
        <w:t>Casualty</w:t>
      </w:r>
      <w:r w:rsidR="00967F70">
        <w:rPr>
          <w:szCs w:val="22"/>
        </w:rPr>
        <w:t>”</w:t>
      </w:r>
      <w:r w:rsidRPr="00A1407A">
        <w:rPr>
          <w:szCs w:val="22"/>
        </w:rPr>
        <w:t xml:space="preserve">), Borrower shall give prompt written notice thereof to Lender, </w:t>
      </w:r>
      <w:proofErr w:type="gramStart"/>
      <w:r w:rsidRPr="00A1407A">
        <w:rPr>
          <w:szCs w:val="22"/>
        </w:rPr>
        <w:t>whether or not</w:t>
      </w:r>
      <w:proofErr w:type="gramEnd"/>
      <w:r w:rsidRPr="00A1407A">
        <w:rPr>
          <w:szCs w:val="22"/>
        </w:rPr>
        <w:t xml:space="preserve"> covered by insurance.  </w:t>
      </w:r>
      <w:bookmarkStart w:id="243" w:name="_DV_C40"/>
      <w:r w:rsidRPr="00A1407A">
        <w:rPr>
          <w:szCs w:val="22"/>
        </w:rPr>
        <w:t xml:space="preserve">Lender shall be named as a mortgagee/loss payee </w:t>
      </w:r>
      <w:r w:rsidRPr="00A1407A">
        <w:rPr>
          <w:szCs w:val="22"/>
        </w:rPr>
        <w:lastRenderedPageBreak/>
        <w:t>under Borrower</w:t>
      </w:r>
      <w:r w:rsidR="00967F70">
        <w:rPr>
          <w:szCs w:val="22"/>
        </w:rPr>
        <w:t>’</w:t>
      </w:r>
      <w:r w:rsidRPr="00A1407A">
        <w:rPr>
          <w:szCs w:val="22"/>
        </w:rPr>
        <w:t>s property insurance policies and as an additional insured under Borrower</w:t>
      </w:r>
      <w:r w:rsidR="00967F70">
        <w:rPr>
          <w:szCs w:val="22"/>
        </w:rPr>
        <w:t>’</w:t>
      </w:r>
      <w:r w:rsidRPr="00A1407A">
        <w:rPr>
          <w:szCs w:val="22"/>
        </w:rPr>
        <w:t xml:space="preserve">s liability insurance policies.  </w:t>
      </w:r>
      <w:bookmarkStart w:id="244" w:name="_DV_M208"/>
      <w:bookmarkEnd w:id="243"/>
      <w:bookmarkEnd w:id="244"/>
      <w:r w:rsidRPr="00A1407A">
        <w:rPr>
          <w:szCs w:val="22"/>
        </w:rPr>
        <w:t xml:space="preserve">Lender </w:t>
      </w:r>
      <w:proofErr w:type="gramStart"/>
      <w:r w:rsidRPr="00A1407A">
        <w:rPr>
          <w:szCs w:val="22"/>
        </w:rPr>
        <w:t>may, but</w:t>
      </w:r>
      <w:proofErr w:type="gramEnd"/>
      <w:r w:rsidRPr="00A1407A">
        <w:rPr>
          <w:szCs w:val="22"/>
        </w:rPr>
        <w:t xml:space="preserve"> shall not be obligated to make proof of loss if not made promptly by Borrower. In addition, Lender may participate in any settlement discussions with any insurance companies and Borrower shall not settle or permit any settlement of any claim</w:t>
      </w:r>
      <w:r w:rsidR="00583DA1" w:rsidRPr="00A1407A">
        <w:rPr>
          <w:szCs w:val="22"/>
        </w:rPr>
        <w:t xml:space="preserve"> without Lender</w:t>
      </w:r>
      <w:r w:rsidR="00967F70">
        <w:rPr>
          <w:szCs w:val="22"/>
        </w:rPr>
        <w:t>’</w:t>
      </w:r>
      <w:r w:rsidR="00583DA1" w:rsidRPr="00A1407A">
        <w:rPr>
          <w:szCs w:val="22"/>
        </w:rPr>
        <w:t>s approval, (i) if an Event of Default is continuing or (ii) with respect to any Casualty in which the Loss Proceeds thereof or the costs of completing the Restoration are reasonably expected to be equal to or greater than the Restoration Threshold Amount and Borrower shall deliver to Lender all instruments required by Lender to permit such participation</w:t>
      </w:r>
      <w:r w:rsidRPr="00A1407A">
        <w:rPr>
          <w:szCs w:val="22"/>
        </w:rPr>
        <w:t>.  Any Insurance Proceeds in connection with any Casualty (</w:t>
      </w:r>
      <w:proofErr w:type="gramStart"/>
      <w:r w:rsidRPr="00A1407A">
        <w:rPr>
          <w:szCs w:val="22"/>
        </w:rPr>
        <w:t>whether or not</w:t>
      </w:r>
      <w:proofErr w:type="gramEnd"/>
      <w:r w:rsidRPr="00A1407A">
        <w:rPr>
          <w:szCs w:val="22"/>
        </w:rPr>
        <w:t xml:space="preserve"> Lender elects to settle and adjust the claim or Borrower settles such claim) shall be due and payable solely to Lender and held and disbursed by Lender in accordance with the terms of this Agreement.  If Borrower or any party other than Lender receives any Insurance Proceeds, Borrower shall immediately deliver such proceeds to Lender and shall endorse, and cause all such third parties to endorse, check payable therefor to the order of Lender.  Borrower hereby irrevocably appoints Lender as its attorney-in-fact, coupled with an interest, to endorse any such check payable to the order of Lender.  Borrower hereby releases Lender from </w:t>
      </w:r>
      <w:proofErr w:type="gramStart"/>
      <w:r w:rsidRPr="00A1407A">
        <w:rPr>
          <w:szCs w:val="22"/>
        </w:rPr>
        <w:t>any and all</w:t>
      </w:r>
      <w:proofErr w:type="gramEnd"/>
      <w:r w:rsidRPr="00A1407A">
        <w:rPr>
          <w:szCs w:val="22"/>
        </w:rPr>
        <w:t xml:space="preserve"> liability with respect to the settlement and adjustment by Lender of any claims in respect of any Casualty other than for actions that constitute gross negligence or intentional misconduct.  </w:t>
      </w:r>
      <w:r w:rsidR="005C1A7D">
        <w:t>Notwithstanding any Casualty, Borrower shall continue to pay the Indebtedness at the time and in the manner provided for in this Agreement.</w:t>
      </w:r>
    </w:p>
    <w:p w14:paraId="383A6F15" w14:textId="77777777" w:rsidR="005C1A7D" w:rsidRDefault="00822EED" w:rsidP="005C1A7D">
      <w:pPr>
        <w:pStyle w:val="Heading3"/>
        <w:keepNext/>
        <w:rPr>
          <w:szCs w:val="22"/>
        </w:rPr>
      </w:pPr>
      <w:bookmarkStart w:id="245" w:name="_DV_M210"/>
      <w:bookmarkEnd w:id="245"/>
      <w:r w:rsidRPr="00822EED">
        <w:rPr>
          <w:szCs w:val="22"/>
          <w:u w:val="single"/>
        </w:rPr>
        <w:t>Condemnation</w:t>
      </w:r>
      <w:r w:rsidRPr="00822EED">
        <w:rPr>
          <w:szCs w:val="22"/>
        </w:rPr>
        <w:t>.</w:t>
      </w:r>
      <w:r w:rsidR="005C1A7D">
        <w:rPr>
          <w:szCs w:val="22"/>
        </w:rPr>
        <w:t xml:space="preserve">  </w:t>
      </w:r>
      <w:r w:rsidR="005C1A7D">
        <w:t xml:space="preserve">Borrower shall promptly give Lender notice of the actual or threatened commencement of any proceeding for the Condemnation of all or any portion of </w:t>
      </w:r>
      <w:r w:rsidR="006A68AD">
        <w:t>the</w:t>
      </w:r>
      <w:r w:rsidR="005C1A7D">
        <w:t xml:space="preserve"> Property and shall deliver to Lender copies of </w:t>
      </w:r>
      <w:proofErr w:type="gramStart"/>
      <w:r w:rsidR="005C1A7D">
        <w:t>any and all</w:t>
      </w:r>
      <w:proofErr w:type="gramEnd"/>
      <w:r w:rsidR="005C1A7D">
        <w:t xml:space="preserve"> papers served in connection with such proceedings.  Lender may participate in any such proceedings, and Borrower shall from time to time deliver to Lender all instruments requested by it to permit such participation.  Borrower shall, at its expense, diligently prosecute any such proceedings, and shall consult with Lender, its </w:t>
      </w:r>
      <w:proofErr w:type="gramStart"/>
      <w:r w:rsidR="005C1A7D">
        <w:t>attorneys</w:t>
      </w:r>
      <w:proofErr w:type="gramEnd"/>
      <w:r w:rsidR="005C1A7D">
        <w:t xml:space="preserve"> and experts, and cooperate with them in the carrying on or defense of any such proceedings which is reasonably expected to involve an Award of an amount greater than the Restoration Threshold Amount.  Notwithstanding any taking by any public or quasi-public authority through Condemnation or otherwise (including any transfer made in lieu of or in anticipation of the exercise of such taking), Borrower shall continue to pay the Indebtedness at the time and in the manner provided for in this Agreement and the Indebtedness shall not be reduced until any Award shall have been actually received and applied by Lender, after the deduction of expenses of collection, to the reduction or discharge of the Indebtedness.  If Borrower or any party other than Lender receives any Award, Borrower shall immediately deliver such proceeds to Lender and shall endorse, and cause all such third parties to endorse, a check payable therefore to the order of Lender.  Lender shall not be limited to the interest paid on the Award by the condemning authority but shall be entitled to receive out of the Award interest at the applicable rate provided herein.  Loss Proceeds from a Condemnation shall be applied as follows:</w:t>
      </w:r>
    </w:p>
    <w:p w14:paraId="34C445E2" w14:textId="5E5956F7" w:rsidR="005C1A7D" w:rsidRPr="00CB1E94" w:rsidRDefault="005C1A7D" w:rsidP="005C1A7D">
      <w:pPr>
        <w:pStyle w:val="Heading4"/>
      </w:pPr>
      <w:r w:rsidRPr="00CB1E94">
        <w:t xml:space="preserve">If a partial Condemnation of </w:t>
      </w:r>
      <w:r w:rsidR="00067BAB">
        <w:t>the</w:t>
      </w:r>
      <w:r w:rsidRPr="00CB1E94">
        <w:t xml:space="preserve"> Property does not interfere with </w:t>
      </w:r>
      <w:r w:rsidR="00596978">
        <w:t xml:space="preserve">the </w:t>
      </w:r>
      <w:r w:rsidRPr="00CB1E94">
        <w:t xml:space="preserve">use of </w:t>
      </w:r>
      <w:r w:rsidR="00067BAB">
        <w:t>the</w:t>
      </w:r>
      <w:r w:rsidRPr="00CB1E94">
        <w:t xml:space="preserve"> Property as a residential property, as determined by Lender, then, unless Lender approves th</w:t>
      </w:r>
      <w:r>
        <w:t>e use of Loss Proceeds for the R</w:t>
      </w:r>
      <w:r w:rsidRPr="00CB1E94">
        <w:t xml:space="preserve">estoration of the Property and the Restoration Conditions are satisfied with respect to the Restoration of </w:t>
      </w:r>
      <w:r w:rsidR="00067BAB">
        <w:t>the</w:t>
      </w:r>
      <w:r w:rsidRPr="00CB1E94">
        <w:t xml:space="preserve"> Property, the Loss Proceeds thereof paid by the condemning authority shall be applied to the prepayment of the Indebtedness</w:t>
      </w:r>
      <w:r w:rsidR="00A07C3C">
        <w:t xml:space="preserve"> whether or not then due and payable, in such order, proportion and priority as Lender in its sole discretion shall deem proper</w:t>
      </w:r>
      <w:r>
        <w:t>.</w:t>
      </w:r>
    </w:p>
    <w:p w14:paraId="68B9ACFD" w14:textId="4E1301E2" w:rsidR="005C1A7D" w:rsidRDefault="005C1A7D" w:rsidP="005C1A7D">
      <w:pPr>
        <w:pStyle w:val="Heading4"/>
      </w:pPr>
      <w:bookmarkStart w:id="246" w:name="FullyCondemnedProperty"/>
      <w:bookmarkStart w:id="247" w:name="FullyCondemnedPropertyPrepaymentAmou"/>
      <w:bookmarkEnd w:id="246"/>
      <w:bookmarkEnd w:id="247"/>
      <w:r>
        <w:t xml:space="preserve">If a partial Condemnation of </w:t>
      </w:r>
      <w:r w:rsidR="002A3343">
        <w:t>the</w:t>
      </w:r>
      <w:r>
        <w:t xml:space="preserve"> Property does interfere</w:t>
      </w:r>
      <w:r w:rsidR="00596978">
        <w:t xml:space="preserve"> with the </w:t>
      </w:r>
      <w:r>
        <w:t xml:space="preserve">use of </w:t>
      </w:r>
      <w:r w:rsidR="00067BAB">
        <w:t xml:space="preserve">the </w:t>
      </w:r>
      <w:r>
        <w:t xml:space="preserve">Property as a residential property or the Restoration Conditions are not satisfied, as determined by Lender, or if there occurs a complete Condemnation of </w:t>
      </w:r>
      <w:r w:rsidR="002A3343">
        <w:t>the</w:t>
      </w:r>
      <w:r>
        <w:t xml:space="preserve"> Property</w:t>
      </w:r>
      <w:r w:rsidR="002A3343">
        <w:t xml:space="preserve"> </w:t>
      </w:r>
      <w:r>
        <w:t>then (i) Lender may retain any Award received by it, (ii) Borrower shall immediately deliver to Lender any Award paid to Borrower, (iii) the Loss Proceeds of such Award shall be applied to the prepayment of the Indebtedness</w:t>
      </w:r>
      <w:r w:rsidR="00A04138">
        <w:t xml:space="preserve"> whether or not then due and payable, in such order, proportion and priority as Lender in its sole discretion shall deem proper, or, at the discretion </w:t>
      </w:r>
      <w:r w:rsidR="00A04138">
        <w:lastRenderedPageBreak/>
        <w:t>of Lender, the same may be paid, either in whole or in part, to Borrower for such purposes as Lender shall approve in its sole discretion</w:t>
      </w:r>
      <w:r>
        <w:t>.</w:t>
      </w:r>
    </w:p>
    <w:p w14:paraId="362E6776" w14:textId="77777777" w:rsidR="005C1A7D" w:rsidRDefault="005C1A7D" w:rsidP="005C1A7D">
      <w:pPr>
        <w:pStyle w:val="Heading3"/>
      </w:pPr>
      <w:r w:rsidRPr="00CB1E94">
        <w:rPr>
          <w:szCs w:val="22"/>
          <w:u w:val="single"/>
        </w:rPr>
        <w:t>Restoration</w:t>
      </w:r>
      <w:r>
        <w:rPr>
          <w:szCs w:val="22"/>
        </w:rPr>
        <w:t xml:space="preserve">.  The following provisions shall apply in connection with the Restoration of </w:t>
      </w:r>
      <w:r w:rsidR="002A3343">
        <w:rPr>
          <w:szCs w:val="22"/>
        </w:rPr>
        <w:t>the</w:t>
      </w:r>
      <w:r>
        <w:rPr>
          <w:szCs w:val="22"/>
        </w:rPr>
        <w:t xml:space="preserve"> Property affected by a Casualty:</w:t>
      </w:r>
    </w:p>
    <w:p w14:paraId="2D43F5E1" w14:textId="12459353" w:rsidR="005C1A7D" w:rsidRPr="00CB1E94" w:rsidRDefault="005C1A7D" w:rsidP="005C1A7D">
      <w:pPr>
        <w:pStyle w:val="Heading4"/>
      </w:pPr>
      <w:r>
        <w:rPr>
          <w:szCs w:val="22"/>
        </w:rPr>
        <w:t xml:space="preserve">If (i) the Loss Proceeds reasonably expected to be received in connection with any single Casualty event is less than the Restoration Threshold Amount and (ii) the Restoration Conditions are satisfied, then (A) if Insurance Proceeds are paid by the insurance company directly to Borrower subsequent to delivering the undertaking required by the Restoration Conditions, such Insurance Proceeds may be retained by Borrower (for the avoidance of doubt, Insurance Proceeds received by Borrower prior to delivering the undertaking required by the Restoration Conditions shall be immediately paid to Lender as required by </w:t>
      </w:r>
      <w:r>
        <w:rPr>
          <w:szCs w:val="22"/>
          <w:u w:val="single"/>
        </w:rPr>
        <w:t xml:space="preserve">Section </w:t>
      </w:r>
      <w:r w:rsidR="00A44144">
        <w:rPr>
          <w:szCs w:val="22"/>
          <w:u w:val="single"/>
        </w:rPr>
        <w:t>5</w:t>
      </w:r>
      <w:r>
        <w:rPr>
          <w:szCs w:val="22"/>
          <w:u w:val="single"/>
        </w:rPr>
        <w:t>.2.2</w:t>
      </w:r>
      <w:r>
        <w:rPr>
          <w:szCs w:val="22"/>
        </w:rPr>
        <w:t xml:space="preserve">), (B) if Insurance Proceeds are paid by the insurance company to Lender, such Insurance Proceeds will be disbursed by Lender to Borrower and (C) Borrower shall conduct the Restoration of the Property in accordance with the terms of </w:t>
      </w:r>
      <w:r w:rsidRPr="00CB1E94">
        <w:rPr>
          <w:szCs w:val="22"/>
          <w:u w:val="single"/>
        </w:rPr>
        <w:t xml:space="preserve">Section </w:t>
      </w:r>
      <w:r w:rsidR="00A44144">
        <w:rPr>
          <w:szCs w:val="22"/>
          <w:u w:val="single"/>
        </w:rPr>
        <w:t>5</w:t>
      </w:r>
      <w:r w:rsidRPr="00CB1E94">
        <w:rPr>
          <w:szCs w:val="22"/>
          <w:u w:val="single"/>
        </w:rPr>
        <w:t>.2.4(d)</w:t>
      </w:r>
      <w:r>
        <w:rPr>
          <w:szCs w:val="22"/>
        </w:rPr>
        <w:t xml:space="preserve"> and </w:t>
      </w:r>
      <w:r w:rsidRPr="00CB1E94">
        <w:rPr>
          <w:szCs w:val="22"/>
          <w:u w:val="single"/>
        </w:rPr>
        <w:t xml:space="preserve">Section </w:t>
      </w:r>
      <w:r w:rsidR="00A44144">
        <w:rPr>
          <w:szCs w:val="22"/>
          <w:u w:val="single"/>
        </w:rPr>
        <w:t>5</w:t>
      </w:r>
      <w:r w:rsidRPr="00CB1E94">
        <w:rPr>
          <w:szCs w:val="22"/>
          <w:u w:val="single"/>
        </w:rPr>
        <w:t>.2.4(e)</w:t>
      </w:r>
      <w:r>
        <w:rPr>
          <w:szCs w:val="22"/>
        </w:rPr>
        <w:t>.</w:t>
      </w:r>
    </w:p>
    <w:p w14:paraId="233C94AD" w14:textId="7F7EFE0F" w:rsidR="005C1A7D" w:rsidRPr="00CB1E94" w:rsidRDefault="005C1A7D" w:rsidP="005C1A7D">
      <w:pPr>
        <w:pStyle w:val="Heading4"/>
      </w:pPr>
      <w:r>
        <w:rPr>
          <w:szCs w:val="22"/>
        </w:rPr>
        <w:t>If (i) the Loss Proceeds reasonably expected to be received in connection with any single Casualty event is greater than the Restoration Threshold Amount and (ii) the Restoration Conditions are satisfied, then (A) Borrower shall immediately deliver to Lender any Insurance Proceeds paid to Borrower and (B) Borrower shall conduct the Restoration of the Propert</w:t>
      </w:r>
      <w:r w:rsidR="00067BAB">
        <w:rPr>
          <w:szCs w:val="22"/>
        </w:rPr>
        <w:t>y</w:t>
      </w:r>
      <w:r>
        <w:rPr>
          <w:szCs w:val="22"/>
        </w:rPr>
        <w:t xml:space="preserve"> in accordance with the terms of and subject to the conditions of </w:t>
      </w:r>
      <w:r>
        <w:rPr>
          <w:szCs w:val="22"/>
          <w:u w:val="single"/>
        </w:rPr>
        <w:t>Section</w:t>
      </w:r>
      <w:r w:rsidRPr="00CB1E94">
        <w:rPr>
          <w:szCs w:val="22"/>
          <w:u w:val="single"/>
        </w:rPr>
        <w:t xml:space="preserve"> </w:t>
      </w:r>
      <w:r w:rsidR="00A44144">
        <w:rPr>
          <w:szCs w:val="22"/>
          <w:u w:val="single"/>
        </w:rPr>
        <w:t>5</w:t>
      </w:r>
      <w:r w:rsidRPr="00CB1E94">
        <w:rPr>
          <w:szCs w:val="22"/>
          <w:u w:val="single"/>
        </w:rPr>
        <w:t>.2.4(d</w:t>
      </w:r>
      <w:r>
        <w:rPr>
          <w:b/>
          <w:szCs w:val="22"/>
        </w:rPr>
        <w:t>)</w:t>
      </w:r>
      <w:r>
        <w:rPr>
          <w:szCs w:val="22"/>
        </w:rPr>
        <w:t xml:space="preserve"> and </w:t>
      </w:r>
      <w:r w:rsidRPr="00CB1E94">
        <w:rPr>
          <w:szCs w:val="22"/>
          <w:u w:val="single"/>
        </w:rPr>
        <w:t xml:space="preserve">Section </w:t>
      </w:r>
      <w:r w:rsidR="00A44144">
        <w:rPr>
          <w:szCs w:val="22"/>
          <w:u w:val="single"/>
        </w:rPr>
        <w:t>5</w:t>
      </w:r>
      <w:r w:rsidRPr="00CB1E94">
        <w:rPr>
          <w:szCs w:val="22"/>
          <w:u w:val="single"/>
        </w:rPr>
        <w:t>.2.4(e)</w:t>
      </w:r>
      <w:r w:rsidRPr="00CB1E94">
        <w:rPr>
          <w:szCs w:val="22"/>
        </w:rPr>
        <w:t>.</w:t>
      </w:r>
    </w:p>
    <w:p w14:paraId="662085D0" w14:textId="4F957B4F" w:rsidR="005C1A7D" w:rsidRPr="00CB1E94" w:rsidRDefault="005C1A7D" w:rsidP="005C1A7D">
      <w:pPr>
        <w:pStyle w:val="Heading4"/>
      </w:pPr>
      <w:r>
        <w:rPr>
          <w:szCs w:val="22"/>
        </w:rPr>
        <w:t>If following a Casualty, the Restoration Conditions are not satisfied, as determined by Lender, then (i) Lender may retain any Insurance Proceeds received by it, (ii) Borrower shall immediately deliver to Lender any Insurance Proceeds paid to Borrower,</w:t>
      </w:r>
      <w:r>
        <w:rPr>
          <w:b/>
          <w:szCs w:val="22"/>
        </w:rPr>
        <w:t xml:space="preserve"> </w:t>
      </w:r>
      <w:r>
        <w:rPr>
          <w:szCs w:val="22"/>
        </w:rPr>
        <w:t>(iii) the Loss Proceeds of such Insurance Proceeds shall be applied to the prepayment of the Indebtedness</w:t>
      </w:r>
      <w:r w:rsidR="003D75CE" w:rsidRPr="003D75CE">
        <w:rPr>
          <w:szCs w:val="22"/>
        </w:rPr>
        <w:t xml:space="preserve"> </w:t>
      </w:r>
      <w:r w:rsidR="003D75CE">
        <w:rPr>
          <w:szCs w:val="22"/>
        </w:rPr>
        <w:t xml:space="preserve">pursuant to </w:t>
      </w:r>
      <w:r w:rsidR="003D75CE" w:rsidRPr="0013654D">
        <w:rPr>
          <w:bCs/>
          <w:szCs w:val="22"/>
          <w:u w:val="single"/>
        </w:rPr>
        <w:t>Section 2.6.</w:t>
      </w:r>
      <w:r w:rsidR="003D75CE">
        <w:rPr>
          <w:bCs/>
          <w:szCs w:val="22"/>
          <w:u w:val="single"/>
        </w:rPr>
        <w:t>3</w:t>
      </w:r>
      <w:r w:rsidR="003D75CE">
        <w:rPr>
          <w:b/>
          <w:szCs w:val="22"/>
        </w:rPr>
        <w:t xml:space="preserve"> </w:t>
      </w:r>
      <w:r w:rsidR="003D75CE">
        <w:rPr>
          <w:szCs w:val="22"/>
        </w:rPr>
        <w:t>in an amount equal to then Principal Indebtedness, together with interest accruing thereon through and including the prepayment date and any other amounts owing under the Loan Documents (collectively, the “</w:t>
      </w:r>
      <w:r w:rsidR="003D75CE">
        <w:rPr>
          <w:b/>
          <w:szCs w:val="22"/>
        </w:rPr>
        <w:t>Casualty Prepayment Amount</w:t>
      </w:r>
      <w:r w:rsidR="003D75CE">
        <w:rPr>
          <w:szCs w:val="22"/>
        </w:rPr>
        <w:t>”), and (iv) Borrower shall prepay the Loan in an amount equal to the excess, if any, of the Casualty Prepayment Amount over such Loss Proceeds</w:t>
      </w:r>
      <w:r w:rsidR="003D75CE">
        <w:t>.</w:t>
      </w:r>
      <w:r w:rsidR="00A04138">
        <w:t>.</w:t>
      </w:r>
    </w:p>
    <w:p w14:paraId="08BA7C05" w14:textId="2B1ED51F" w:rsidR="005C1A7D" w:rsidRPr="00CB1E94" w:rsidRDefault="005C1A7D" w:rsidP="005C1A7D">
      <w:pPr>
        <w:pStyle w:val="Heading4"/>
      </w:pPr>
      <w:r>
        <w:rPr>
          <w:szCs w:val="22"/>
        </w:rPr>
        <w:t xml:space="preserve">If the Restoration Conditions are satisfied then (i) Borrower shall commence the Restoration as soon as reasonably practicable (but in no event later than thirty (30) days after payment of Loss Proceeds by the insurance company or condemning authority (as applicable) with respect to the Casualty or Condemnation) and shall diligently pursue the Restoration to satisfactory completion; (ii) Borrower shall cause the Property and the use thereof after the Restoration to be in compliance with and permitted under all applicable Legal Requirements and </w:t>
      </w:r>
      <w:r w:rsidR="00067BAB">
        <w:rPr>
          <w:szCs w:val="22"/>
        </w:rPr>
        <w:t>the</w:t>
      </w:r>
      <w:r>
        <w:rPr>
          <w:szCs w:val="22"/>
        </w:rPr>
        <w:t xml:space="preserve"> Property, after Restoration, shall be of the same character as prior to such damage or destruction; (iii) the Restoration shall be done and completed by Borrower in an expeditious and diligent fashion and in compliance with all applicable Legal Requirements and (iv) Borrower shall deliver, or cause to be delivered, to Lender a signed detailed budget approved in writing by Borrower</w:t>
      </w:r>
      <w:r w:rsidR="00967F70">
        <w:rPr>
          <w:szCs w:val="22"/>
        </w:rPr>
        <w:t>’</w:t>
      </w:r>
      <w:r>
        <w:rPr>
          <w:szCs w:val="22"/>
        </w:rPr>
        <w:t xml:space="preserve">s architect or engineer stating the entire cost of completing the Restoration, which budget shall be reasonably acceptable to Lender.  If at any time the Loss Proceeds or the unused portion thereof shall not, in the opinion of Lender, be sufficient to pay in full the balance of the costs which are estimated by Lender to be incurred in connection with the completion of the Restoration, Borrower shall deposit the deficiency (the </w:t>
      </w:r>
      <w:r w:rsidR="00967F70">
        <w:rPr>
          <w:szCs w:val="22"/>
        </w:rPr>
        <w:t>“</w:t>
      </w:r>
      <w:r>
        <w:rPr>
          <w:b/>
          <w:szCs w:val="22"/>
        </w:rPr>
        <w:t>Loss Proceeds Deficiency</w:t>
      </w:r>
      <w:r w:rsidR="00967F70">
        <w:rPr>
          <w:szCs w:val="22"/>
        </w:rPr>
        <w:t>”</w:t>
      </w:r>
      <w:r>
        <w:rPr>
          <w:szCs w:val="22"/>
        </w:rPr>
        <w:t xml:space="preserve">) with Lender before any further use or disbursement of the Loss Proceeds shall be made.  The Loss Proceeds Deficiency deposited with Lender shall be disbursed for costs actually incurred in connection with the Restoration on the same conditions applicable to the disbursement of the Loss Proceeds pursuant to </w:t>
      </w:r>
      <w:r w:rsidRPr="00CB1E94">
        <w:rPr>
          <w:szCs w:val="22"/>
          <w:u w:val="single"/>
        </w:rPr>
        <w:t xml:space="preserve">Section </w:t>
      </w:r>
      <w:r w:rsidR="00A44144">
        <w:rPr>
          <w:szCs w:val="22"/>
          <w:u w:val="single"/>
        </w:rPr>
        <w:t>5</w:t>
      </w:r>
      <w:r w:rsidRPr="00CB1E94">
        <w:rPr>
          <w:szCs w:val="22"/>
          <w:u w:val="single"/>
        </w:rPr>
        <w:t>.</w:t>
      </w:r>
      <w:r>
        <w:rPr>
          <w:szCs w:val="22"/>
          <w:u w:val="single"/>
        </w:rPr>
        <w:t>2.4</w:t>
      </w:r>
      <w:r w:rsidRPr="00CB1E94">
        <w:rPr>
          <w:szCs w:val="22"/>
          <w:u w:val="single"/>
        </w:rPr>
        <w:t>(e)</w:t>
      </w:r>
      <w:r>
        <w:rPr>
          <w:szCs w:val="22"/>
        </w:rPr>
        <w:t>, and until so disbursed, shall constitute additional security for the Obligations.</w:t>
      </w:r>
    </w:p>
    <w:p w14:paraId="75347E2A" w14:textId="6A41573A" w:rsidR="0044718C" w:rsidRDefault="005C1A7D" w:rsidP="00242C0A">
      <w:pPr>
        <w:pStyle w:val="Heading4"/>
      </w:pPr>
      <w:r>
        <w:lastRenderedPageBreak/>
        <w:t>If the Restoration Conditions are satisfied, then Lender may impose such reasonable requirements on the use or expenditure of Loss Proceeds as Lender may require, in accordance with Lender</w:t>
      </w:r>
      <w:r w:rsidR="00967F70">
        <w:t>’</w:t>
      </w:r>
      <w:r>
        <w:t xml:space="preserve">s standard construction lending practices or in any other manner approved by Lender.  Without limiting the generality of the foregoing, Lender may, at its option, condition disbursement of Loss Proceeds on (i) delivery of a </w:t>
      </w:r>
      <w:r w:rsidR="003D75CE">
        <w:t>r</w:t>
      </w:r>
      <w:r>
        <w:t xml:space="preserve">enovation </w:t>
      </w:r>
      <w:r w:rsidR="003D75CE">
        <w:t>c</w:t>
      </w:r>
      <w:r>
        <w:t xml:space="preserve">ertificate </w:t>
      </w:r>
      <w:r w:rsidR="003D75CE">
        <w:t xml:space="preserve">in form and substance </w:t>
      </w:r>
      <w:r>
        <w:t>satisfactory to Lender, (ii) completion of a property inspection reasonably satisfactory to Lender, (iii) Lender</w:t>
      </w:r>
      <w:r w:rsidR="00967F70">
        <w:t>’</w:t>
      </w:r>
      <w:r>
        <w:t>s approval of plans and specifications of an architect satisfactory to Lender; (iv) the identity, experience, reputation and financial condition of contractors and subcontractors; (v) contractor</w:t>
      </w:r>
      <w:r w:rsidR="00967F70">
        <w:t>’</w:t>
      </w:r>
      <w:r>
        <w:t>s cost estimates; (vi) architect</w:t>
      </w:r>
      <w:r w:rsidR="00967F70">
        <w:t>’</w:t>
      </w:r>
      <w:r>
        <w:t xml:space="preserve">s certificates; (vii) waivers of liens; (viii) sworn statements of mechanics and materialmen and such other evidence of costs; (ix) percentage completion of construction; (x) frequency of disbursements; (xi) application of payments; (xii) customary retainage and satisfaction of liens, in each case, as Lender may reasonably require.  The excess, if any, of the Loss Proceeds and the remaining balance, if any, of the Loss Proceeds Deficiency deposited with Lender after the Restoration has been completed, and the receipt by Lender of evidence satisfactory to Lender that all costs incurred in connection with the Restoration have been paid in full, shall be remitted by Lender to Borrower, </w:t>
      </w:r>
      <w:r>
        <w:rPr>
          <w:b/>
        </w:rPr>
        <w:t xml:space="preserve">provided </w:t>
      </w:r>
      <w:r>
        <w:t>no Event of Default shall have occurred and shall be continuing.</w:t>
      </w:r>
    </w:p>
    <w:p w14:paraId="79D913DB" w14:textId="5101A925" w:rsidR="009A2D48" w:rsidRPr="0064245C" w:rsidRDefault="00822EED" w:rsidP="007569DE">
      <w:pPr>
        <w:pStyle w:val="Heading2"/>
        <w:rPr>
          <w:szCs w:val="22"/>
        </w:rPr>
      </w:pPr>
      <w:bookmarkStart w:id="248" w:name="_DV_M211"/>
      <w:bookmarkStart w:id="249" w:name="_DV_M212"/>
      <w:bookmarkStart w:id="250" w:name="_DV_M213"/>
      <w:bookmarkStart w:id="251" w:name="_DV_M214"/>
      <w:bookmarkStart w:id="252" w:name="_DV_M215"/>
      <w:bookmarkStart w:id="253" w:name="_DV_M216"/>
      <w:bookmarkEnd w:id="248"/>
      <w:bookmarkEnd w:id="249"/>
      <w:bookmarkEnd w:id="250"/>
      <w:bookmarkEnd w:id="251"/>
      <w:bookmarkEnd w:id="252"/>
      <w:bookmarkEnd w:id="253"/>
      <w:r w:rsidRPr="00822EED">
        <w:rPr>
          <w:szCs w:val="22"/>
          <w:u w:val="single"/>
        </w:rPr>
        <w:t>Records</w:t>
      </w:r>
      <w:r w:rsidRPr="00822EED">
        <w:rPr>
          <w:szCs w:val="22"/>
        </w:rPr>
        <w:t>.  Borrower shall keep and maintain full and accurate accounts and records of Borrower</w:t>
      </w:r>
      <w:r w:rsidR="00967F70">
        <w:rPr>
          <w:szCs w:val="22"/>
        </w:rPr>
        <w:t>’</w:t>
      </w:r>
      <w:r w:rsidRPr="00822EED">
        <w:rPr>
          <w:szCs w:val="22"/>
        </w:rPr>
        <w:t>s operations with respect to the Obligations according to sound accounting practices consistently applied.</w:t>
      </w:r>
    </w:p>
    <w:p w14:paraId="17DBA97A" w14:textId="77777777" w:rsidR="00FC0FC4" w:rsidRPr="0064245C" w:rsidRDefault="00822EED">
      <w:pPr>
        <w:pStyle w:val="Heading2"/>
        <w:rPr>
          <w:szCs w:val="22"/>
        </w:rPr>
      </w:pPr>
      <w:bookmarkStart w:id="254" w:name="_DV_M217"/>
      <w:bookmarkEnd w:id="254"/>
      <w:r w:rsidRPr="00822EED">
        <w:rPr>
          <w:szCs w:val="22"/>
          <w:u w:val="single"/>
        </w:rPr>
        <w:t>Reporting Requirements</w:t>
      </w:r>
      <w:r w:rsidRPr="00822EED">
        <w:rPr>
          <w:szCs w:val="22"/>
        </w:rPr>
        <w:t xml:space="preserve">.  </w:t>
      </w:r>
    </w:p>
    <w:p w14:paraId="61017CF8" w14:textId="3AD5E150" w:rsidR="00486DDC" w:rsidRPr="0064245C" w:rsidRDefault="00822EED">
      <w:pPr>
        <w:pStyle w:val="Heading3"/>
        <w:rPr>
          <w:szCs w:val="22"/>
        </w:rPr>
      </w:pPr>
      <w:r w:rsidRPr="00822EED">
        <w:rPr>
          <w:szCs w:val="22"/>
        </w:rPr>
        <w:t>Borrower shall deliver to Lender, within ten (10) Business Days of Lender</w:t>
      </w:r>
      <w:r w:rsidR="00967F70">
        <w:rPr>
          <w:szCs w:val="22"/>
        </w:rPr>
        <w:t>’</w:t>
      </w:r>
      <w:r w:rsidRPr="00822EED">
        <w:rPr>
          <w:szCs w:val="22"/>
        </w:rPr>
        <w:t>s request therefor such financial</w:t>
      </w:r>
      <w:r w:rsidR="005B71E6" w:rsidRPr="005B71E6">
        <w:rPr>
          <w:szCs w:val="22"/>
        </w:rPr>
        <w:t xml:space="preserve"> statements relating to Borrower and each Loan Party reasonably required by Lender, in Lender</w:t>
      </w:r>
      <w:r w:rsidR="00967F70">
        <w:rPr>
          <w:szCs w:val="22"/>
        </w:rPr>
        <w:t>’</w:t>
      </w:r>
      <w:r w:rsidR="005B71E6" w:rsidRPr="005B71E6">
        <w:rPr>
          <w:szCs w:val="22"/>
        </w:rPr>
        <w:t xml:space="preserve">s reasonable discretion.  Such financial statements shall be certified by an </w:t>
      </w:r>
      <w:r w:rsidR="00B23F74">
        <w:rPr>
          <w:szCs w:val="22"/>
        </w:rPr>
        <w:t>a</w:t>
      </w:r>
      <w:r w:rsidR="005B71E6" w:rsidRPr="005B71E6">
        <w:rPr>
          <w:szCs w:val="22"/>
        </w:rPr>
        <w:t xml:space="preserve">uthorized </w:t>
      </w:r>
      <w:r w:rsidR="00B23F74">
        <w:rPr>
          <w:szCs w:val="22"/>
        </w:rPr>
        <w:t>officer, manager or member</w:t>
      </w:r>
      <w:r w:rsidR="005B71E6" w:rsidRPr="005B71E6">
        <w:rPr>
          <w:szCs w:val="22"/>
        </w:rPr>
        <w:t xml:space="preserve"> of Borrower</w:t>
      </w:r>
      <w:r w:rsidR="005B71E6">
        <w:rPr>
          <w:szCs w:val="22"/>
        </w:rPr>
        <w:t xml:space="preserve"> </w:t>
      </w:r>
      <w:r w:rsidR="00B27661">
        <w:rPr>
          <w:szCs w:val="22"/>
        </w:rPr>
        <w:t>and</w:t>
      </w:r>
      <w:r w:rsidR="005B71E6">
        <w:rPr>
          <w:szCs w:val="22"/>
        </w:rPr>
        <w:t xml:space="preserve"> such other Loan Part</w:t>
      </w:r>
      <w:r w:rsidR="00B27661">
        <w:rPr>
          <w:szCs w:val="22"/>
        </w:rPr>
        <w:t>ies</w:t>
      </w:r>
      <w:r w:rsidR="005B71E6" w:rsidRPr="005B71E6">
        <w:rPr>
          <w:szCs w:val="22"/>
        </w:rPr>
        <w:t>, as applicable.</w:t>
      </w:r>
      <w:bookmarkStart w:id="255" w:name="_DV_M218"/>
      <w:bookmarkEnd w:id="255"/>
      <w:r w:rsidR="005B71E6" w:rsidRPr="005B71E6">
        <w:rPr>
          <w:szCs w:val="22"/>
        </w:rPr>
        <w:t xml:space="preserve">  </w:t>
      </w:r>
    </w:p>
    <w:p w14:paraId="11241328" w14:textId="211CBBC9" w:rsidR="00486DDC" w:rsidRPr="0064245C" w:rsidRDefault="005B71E6">
      <w:pPr>
        <w:pStyle w:val="Heading3"/>
        <w:rPr>
          <w:szCs w:val="22"/>
        </w:rPr>
      </w:pPr>
      <w:r w:rsidRPr="005B71E6">
        <w:rPr>
          <w:szCs w:val="22"/>
        </w:rPr>
        <w:t>Borrower shall deliver to Lender, within ten (10) Business Days of Lender</w:t>
      </w:r>
      <w:r w:rsidR="00967F70">
        <w:rPr>
          <w:szCs w:val="22"/>
        </w:rPr>
        <w:t>’</w:t>
      </w:r>
      <w:r w:rsidRPr="005B71E6">
        <w:rPr>
          <w:szCs w:val="22"/>
        </w:rPr>
        <w:t>s request therefor, a rent roll for the Propert</w:t>
      </w:r>
      <w:r w:rsidR="00067BAB">
        <w:rPr>
          <w:szCs w:val="22"/>
        </w:rPr>
        <w:t>y</w:t>
      </w:r>
      <w:r w:rsidRPr="005B71E6">
        <w:rPr>
          <w:szCs w:val="22"/>
        </w:rPr>
        <w:t>, containing such information reasonably requested by Lender, certified by Borrower as true and correct.</w:t>
      </w:r>
    </w:p>
    <w:p w14:paraId="2FFFAFF0" w14:textId="1D30094B" w:rsidR="00486DDC" w:rsidRPr="0064245C" w:rsidRDefault="005B71E6">
      <w:pPr>
        <w:pStyle w:val="Heading3"/>
        <w:rPr>
          <w:szCs w:val="22"/>
        </w:rPr>
      </w:pPr>
      <w:r w:rsidRPr="005B71E6">
        <w:rPr>
          <w:szCs w:val="22"/>
        </w:rPr>
        <w:t>Borrower shall deliver to Lender, within ten (10) Business Days of Lender</w:t>
      </w:r>
      <w:r w:rsidR="00967F70">
        <w:rPr>
          <w:szCs w:val="22"/>
        </w:rPr>
        <w:t>’</w:t>
      </w:r>
      <w:r w:rsidRPr="005B71E6">
        <w:rPr>
          <w:szCs w:val="22"/>
        </w:rPr>
        <w:t>s request therefor, copies of any requested Tax, HOA or condo assessment or insurance bills, statements or invoices received by Borrower with respect to the Propert</w:t>
      </w:r>
      <w:r w:rsidR="00067BAB">
        <w:rPr>
          <w:szCs w:val="22"/>
        </w:rPr>
        <w:t>y</w:t>
      </w:r>
      <w:r w:rsidR="00B27661">
        <w:rPr>
          <w:szCs w:val="22"/>
        </w:rPr>
        <w:t xml:space="preserve"> together with evidence satisfactory to Lender of payment in full of same on or before the applicable due date</w:t>
      </w:r>
      <w:r w:rsidRPr="005B71E6">
        <w:rPr>
          <w:szCs w:val="22"/>
        </w:rPr>
        <w:t>.</w:t>
      </w:r>
    </w:p>
    <w:p w14:paraId="7F0D4BD2" w14:textId="77777777" w:rsidR="00486DDC" w:rsidRPr="0064245C" w:rsidRDefault="00822EED">
      <w:pPr>
        <w:pStyle w:val="Heading3"/>
        <w:rPr>
          <w:szCs w:val="22"/>
        </w:rPr>
      </w:pPr>
      <w:r w:rsidRPr="00822EED">
        <w:rPr>
          <w:szCs w:val="22"/>
        </w:rPr>
        <w:t xml:space="preserve">Borrower shall, as soon as reasonably practicable after request by Lender, furnish or cause to be furnished to Lender in such manner and in such detail as may be reasonably requested by Lender, such evidence of compliance with the Loan Documents, copies of Leases and such additional information, documents, records or reports as may be reasonably requested with respect to </w:t>
      </w:r>
      <w:r w:rsidR="0083645E">
        <w:rPr>
          <w:szCs w:val="22"/>
        </w:rPr>
        <w:t>the</w:t>
      </w:r>
      <w:r w:rsidR="0083645E" w:rsidRPr="00822EED">
        <w:rPr>
          <w:szCs w:val="22"/>
        </w:rPr>
        <w:t xml:space="preserve"> </w:t>
      </w:r>
      <w:r w:rsidRPr="00822EED">
        <w:rPr>
          <w:szCs w:val="22"/>
        </w:rPr>
        <w:t>Property or the conditions or operations, financial or otherwise, of the Restricted Parties.</w:t>
      </w:r>
    </w:p>
    <w:p w14:paraId="3C22BBFD" w14:textId="77777777" w:rsidR="009A2D48" w:rsidRPr="0064245C" w:rsidRDefault="00822EED" w:rsidP="007569DE">
      <w:pPr>
        <w:pStyle w:val="Heading2"/>
        <w:rPr>
          <w:szCs w:val="22"/>
        </w:rPr>
      </w:pPr>
      <w:bookmarkStart w:id="256" w:name="_DV_M219"/>
      <w:bookmarkEnd w:id="256"/>
      <w:r w:rsidRPr="00822EED">
        <w:rPr>
          <w:szCs w:val="22"/>
          <w:u w:val="single"/>
        </w:rPr>
        <w:t>Environmental Matters</w:t>
      </w:r>
      <w:r w:rsidRPr="00822EED">
        <w:rPr>
          <w:szCs w:val="22"/>
        </w:rPr>
        <w:t>.  As soon as possible, and in any event within ten (10) days after receipt by Borrower, Borrower shall provide Lender with a copy of (a) any notice or claim to the effect that the Borrower</w:t>
      </w:r>
      <w:r w:rsidR="00B27661">
        <w:rPr>
          <w:szCs w:val="22"/>
        </w:rPr>
        <w:t xml:space="preserve"> or</w:t>
      </w:r>
      <w:r w:rsidR="005B71E6" w:rsidRPr="005B71E6">
        <w:rPr>
          <w:szCs w:val="22"/>
        </w:rPr>
        <w:t xml:space="preserve"> any other Loan Party</w:t>
      </w:r>
      <w:r w:rsidR="00B23F74">
        <w:rPr>
          <w:szCs w:val="22"/>
        </w:rPr>
        <w:t>,</w:t>
      </w:r>
      <w:r w:rsidR="005B71E6" w:rsidRPr="005B71E6">
        <w:rPr>
          <w:szCs w:val="22"/>
        </w:rPr>
        <w:t xml:space="preserve"> or any of their respective Affiliates</w:t>
      </w:r>
      <w:r w:rsidR="00B23F74">
        <w:rPr>
          <w:szCs w:val="22"/>
        </w:rPr>
        <w:t>,</w:t>
      </w:r>
      <w:r w:rsidR="005B71E6" w:rsidRPr="005B71E6">
        <w:rPr>
          <w:szCs w:val="22"/>
        </w:rPr>
        <w:t xml:space="preserve"> is or may be liable to any Person as a result of the release of any toxic or hazardous waste or substance into the environment, and (b) any notice alleging any violation of any federal, state or local environmental, health or safety law or regulation by the Borrower </w:t>
      </w:r>
      <w:r w:rsidR="00B23F74">
        <w:rPr>
          <w:szCs w:val="22"/>
        </w:rPr>
        <w:t xml:space="preserve">or </w:t>
      </w:r>
      <w:r w:rsidR="005B71E6" w:rsidRPr="005B71E6">
        <w:rPr>
          <w:szCs w:val="22"/>
        </w:rPr>
        <w:t xml:space="preserve">any </w:t>
      </w:r>
      <w:r w:rsidR="00B27661">
        <w:rPr>
          <w:szCs w:val="22"/>
        </w:rPr>
        <w:t>Loan Party</w:t>
      </w:r>
      <w:r w:rsidR="00B23F74">
        <w:rPr>
          <w:szCs w:val="22"/>
        </w:rPr>
        <w:t>,</w:t>
      </w:r>
      <w:r w:rsidR="005B71E6" w:rsidRPr="005B71E6">
        <w:rPr>
          <w:szCs w:val="22"/>
        </w:rPr>
        <w:t xml:space="preserve"> or any of their </w:t>
      </w:r>
      <w:r w:rsidR="00B23F74">
        <w:rPr>
          <w:szCs w:val="22"/>
        </w:rPr>
        <w:t xml:space="preserve">respective </w:t>
      </w:r>
      <w:r w:rsidR="005B71E6" w:rsidRPr="005B71E6">
        <w:rPr>
          <w:szCs w:val="22"/>
        </w:rPr>
        <w:t>Affiliates.</w:t>
      </w:r>
    </w:p>
    <w:p w14:paraId="1B92A6C3" w14:textId="77777777" w:rsidR="009A2D48" w:rsidRPr="0064245C" w:rsidRDefault="00822EED" w:rsidP="007569DE">
      <w:pPr>
        <w:pStyle w:val="Heading2"/>
        <w:rPr>
          <w:szCs w:val="22"/>
        </w:rPr>
      </w:pPr>
      <w:bookmarkStart w:id="257" w:name="_DV_M220"/>
      <w:bookmarkEnd w:id="257"/>
      <w:r w:rsidRPr="00822EED">
        <w:rPr>
          <w:szCs w:val="22"/>
          <w:u w:val="single"/>
        </w:rPr>
        <w:t>Notice of Litigation</w:t>
      </w:r>
      <w:r w:rsidR="00755960">
        <w:rPr>
          <w:szCs w:val="22"/>
          <w:u w:val="single"/>
        </w:rPr>
        <w:t>; Material Event</w:t>
      </w:r>
      <w:r w:rsidRPr="00822EED">
        <w:rPr>
          <w:szCs w:val="22"/>
        </w:rPr>
        <w:t>.  Borrower will give prompt written notice</w:t>
      </w:r>
      <w:r w:rsidR="00755960">
        <w:rPr>
          <w:szCs w:val="22"/>
        </w:rPr>
        <w:t xml:space="preserve"> (containing reasonable detail)</w:t>
      </w:r>
      <w:r w:rsidRPr="00822EED">
        <w:rPr>
          <w:szCs w:val="22"/>
        </w:rPr>
        <w:t xml:space="preserve"> to Lender of (a) any </w:t>
      </w:r>
      <w:r w:rsidR="00755960">
        <w:rPr>
          <w:szCs w:val="22"/>
        </w:rPr>
        <w:t>litigation</w:t>
      </w:r>
      <w:r w:rsidR="00755960" w:rsidRPr="00822EED">
        <w:rPr>
          <w:szCs w:val="22"/>
        </w:rPr>
        <w:t xml:space="preserve"> </w:t>
      </w:r>
      <w:r w:rsidRPr="00822EED">
        <w:rPr>
          <w:szCs w:val="22"/>
        </w:rPr>
        <w:t xml:space="preserve">or </w:t>
      </w:r>
      <w:r w:rsidR="00755960">
        <w:rPr>
          <w:szCs w:val="22"/>
        </w:rPr>
        <w:t xml:space="preserve">governmental </w:t>
      </w:r>
      <w:r w:rsidRPr="00822EED">
        <w:rPr>
          <w:szCs w:val="22"/>
        </w:rPr>
        <w:t xml:space="preserve">proceeding </w:t>
      </w:r>
      <w:r w:rsidR="00755960">
        <w:rPr>
          <w:szCs w:val="22"/>
        </w:rPr>
        <w:t xml:space="preserve">pending or threatened in </w:t>
      </w:r>
      <w:r w:rsidR="00755960">
        <w:rPr>
          <w:szCs w:val="22"/>
        </w:rPr>
        <w:lastRenderedPageBreak/>
        <w:t>writing</w:t>
      </w:r>
      <w:r w:rsidR="005B71E6" w:rsidRPr="005B71E6">
        <w:rPr>
          <w:szCs w:val="22"/>
        </w:rPr>
        <w:t xml:space="preserve"> by or against Borrower</w:t>
      </w:r>
      <w:r w:rsidR="00755960">
        <w:rPr>
          <w:szCs w:val="22"/>
        </w:rPr>
        <w:t>,</w:t>
      </w:r>
      <w:r w:rsidR="005B71E6" w:rsidRPr="005B71E6">
        <w:rPr>
          <w:szCs w:val="22"/>
        </w:rPr>
        <w:t xml:space="preserve"> any </w:t>
      </w:r>
      <w:r w:rsidR="00B27661">
        <w:rPr>
          <w:szCs w:val="22"/>
        </w:rPr>
        <w:t>other Loan Party</w:t>
      </w:r>
      <w:r w:rsidR="00755960">
        <w:rPr>
          <w:szCs w:val="22"/>
        </w:rPr>
        <w:t xml:space="preserve"> or </w:t>
      </w:r>
      <w:r w:rsidR="00067BAB">
        <w:rPr>
          <w:szCs w:val="22"/>
        </w:rPr>
        <w:t xml:space="preserve">the </w:t>
      </w:r>
      <w:r w:rsidR="00755960">
        <w:rPr>
          <w:szCs w:val="22"/>
        </w:rPr>
        <w:t>Property</w:t>
      </w:r>
      <w:r w:rsidR="005B71E6" w:rsidRPr="005B71E6">
        <w:rPr>
          <w:szCs w:val="22"/>
        </w:rPr>
        <w:t>,</w:t>
      </w:r>
      <w:r w:rsidRPr="00822EED">
        <w:rPr>
          <w:szCs w:val="22"/>
        </w:rPr>
        <w:t xml:space="preserve"> (b) any Default or Event of Default</w:t>
      </w:r>
      <w:r w:rsidR="00755960">
        <w:rPr>
          <w:szCs w:val="22"/>
        </w:rPr>
        <w:t>,</w:t>
      </w:r>
      <w:r w:rsidRPr="00822EED">
        <w:rPr>
          <w:szCs w:val="22"/>
        </w:rPr>
        <w:t xml:space="preserve"> </w:t>
      </w:r>
      <w:r w:rsidR="00755960">
        <w:rPr>
          <w:szCs w:val="22"/>
        </w:rPr>
        <w:t>(c) </w:t>
      </w:r>
      <w:r w:rsidRPr="00822EED">
        <w:rPr>
          <w:szCs w:val="22"/>
        </w:rPr>
        <w:t xml:space="preserve"> </w:t>
      </w:r>
      <w:r w:rsidR="00755960">
        <w:rPr>
          <w:szCs w:val="22"/>
        </w:rPr>
        <w:t xml:space="preserve">any </w:t>
      </w:r>
      <w:r w:rsidRPr="00822EED">
        <w:rPr>
          <w:szCs w:val="22"/>
        </w:rPr>
        <w:t xml:space="preserve">default under any </w:t>
      </w:r>
      <w:r w:rsidR="00755960">
        <w:rPr>
          <w:szCs w:val="22"/>
        </w:rPr>
        <w:t xml:space="preserve">of the </w:t>
      </w:r>
      <w:r w:rsidR="00B05DC7">
        <w:rPr>
          <w:szCs w:val="22"/>
        </w:rPr>
        <w:t>Property Documents,</w:t>
      </w:r>
      <w:r w:rsidRPr="00822EED">
        <w:rPr>
          <w:szCs w:val="22"/>
        </w:rPr>
        <w:t xml:space="preserve"> (</w:t>
      </w:r>
      <w:r w:rsidR="00755960">
        <w:rPr>
          <w:szCs w:val="22"/>
        </w:rPr>
        <w:t>d</w:t>
      </w:r>
      <w:r w:rsidRPr="00822EED">
        <w:rPr>
          <w:szCs w:val="22"/>
        </w:rPr>
        <w:t>) </w:t>
      </w:r>
      <w:r w:rsidR="00B05DC7">
        <w:rPr>
          <w:szCs w:val="22"/>
        </w:rPr>
        <w:t>any Event of Bankruptcy occurs in respect of Borrower, any Loan Party or an Affiliate of any of the foregoing, and (e) </w:t>
      </w:r>
      <w:r w:rsidR="00755960">
        <w:rPr>
          <w:szCs w:val="22"/>
        </w:rPr>
        <w:t>any other circumstance or event that could reasonably be expected to result in a Material Adverse Effect</w:t>
      </w:r>
      <w:r w:rsidRPr="00822EED">
        <w:rPr>
          <w:szCs w:val="22"/>
        </w:rPr>
        <w:t>.</w:t>
      </w:r>
    </w:p>
    <w:p w14:paraId="6414561D" w14:textId="77777777" w:rsidR="009A2D48" w:rsidRPr="0064245C" w:rsidRDefault="00822EED" w:rsidP="00605E28">
      <w:pPr>
        <w:pStyle w:val="Heading2"/>
        <w:keepNext/>
        <w:rPr>
          <w:szCs w:val="22"/>
        </w:rPr>
      </w:pPr>
      <w:bookmarkStart w:id="258" w:name="_DV_M221"/>
      <w:bookmarkEnd w:id="258"/>
      <w:r w:rsidRPr="00822EED">
        <w:rPr>
          <w:szCs w:val="22"/>
          <w:u w:val="single"/>
        </w:rPr>
        <w:t>General Covenants</w:t>
      </w:r>
      <w:r w:rsidRPr="00822EED">
        <w:rPr>
          <w:szCs w:val="22"/>
        </w:rPr>
        <w:t>.</w:t>
      </w:r>
    </w:p>
    <w:p w14:paraId="7B38771D" w14:textId="77777777" w:rsidR="009A2D48" w:rsidRPr="0064245C" w:rsidRDefault="00822EED" w:rsidP="00605E28">
      <w:pPr>
        <w:pStyle w:val="Heading3"/>
        <w:rPr>
          <w:szCs w:val="22"/>
        </w:rPr>
      </w:pPr>
      <w:bookmarkStart w:id="259" w:name="_DV_M222"/>
      <w:bookmarkEnd w:id="259"/>
      <w:r w:rsidRPr="00822EED">
        <w:rPr>
          <w:szCs w:val="22"/>
          <w:u w:val="single"/>
        </w:rPr>
        <w:t>Compliance with Loan Documents</w:t>
      </w:r>
      <w:r w:rsidRPr="00822EED">
        <w:rPr>
          <w:szCs w:val="22"/>
        </w:rPr>
        <w:t>.  Borrower will comply with all conditions of this Agreement.  It will comply and, to the extent it is able, will cause compliance by parties thereto, with all other Loan Documents and the Property Documents.</w:t>
      </w:r>
    </w:p>
    <w:p w14:paraId="403E98E8" w14:textId="77777777" w:rsidR="009A2D48" w:rsidRPr="0064245C" w:rsidRDefault="00822EED" w:rsidP="00605E28">
      <w:pPr>
        <w:pStyle w:val="Heading3"/>
        <w:rPr>
          <w:szCs w:val="22"/>
        </w:rPr>
      </w:pPr>
      <w:bookmarkStart w:id="260" w:name="_DV_M223"/>
      <w:bookmarkEnd w:id="260"/>
      <w:r w:rsidRPr="00822EED">
        <w:rPr>
          <w:szCs w:val="22"/>
          <w:u w:val="single"/>
        </w:rPr>
        <w:t>Representations and Warranties</w:t>
      </w:r>
      <w:r w:rsidRPr="00822EED">
        <w:rPr>
          <w:szCs w:val="22"/>
        </w:rPr>
        <w:t xml:space="preserve">.  Until </w:t>
      </w:r>
      <w:proofErr w:type="gramStart"/>
      <w:r w:rsidRPr="00822EED">
        <w:rPr>
          <w:szCs w:val="22"/>
        </w:rPr>
        <w:t>the  payment</w:t>
      </w:r>
      <w:proofErr w:type="gramEnd"/>
      <w:r w:rsidRPr="00822EED">
        <w:rPr>
          <w:szCs w:val="22"/>
        </w:rPr>
        <w:t xml:space="preserve"> and performance in full of all of the Obligations, the representations and warranties contained in this Agreement and the other Loan Documents shall remain true and complete.</w:t>
      </w:r>
    </w:p>
    <w:p w14:paraId="3C7CE269" w14:textId="36942B7C" w:rsidR="009A2D48" w:rsidRPr="0064245C" w:rsidRDefault="00822EED" w:rsidP="00605E28">
      <w:pPr>
        <w:pStyle w:val="Heading3"/>
        <w:rPr>
          <w:szCs w:val="22"/>
        </w:rPr>
      </w:pPr>
      <w:bookmarkStart w:id="261" w:name="_DV_M224"/>
      <w:bookmarkEnd w:id="261"/>
      <w:r w:rsidRPr="00822EED">
        <w:rPr>
          <w:szCs w:val="22"/>
          <w:u w:val="single"/>
        </w:rPr>
        <w:t>Mainten</w:t>
      </w:r>
      <w:r w:rsidR="005B71E6" w:rsidRPr="005B71E6">
        <w:rPr>
          <w:szCs w:val="22"/>
          <w:u w:val="single"/>
        </w:rPr>
        <w:t>ance of Existence; Trade Names</w:t>
      </w:r>
      <w:r w:rsidR="005B71E6" w:rsidRPr="005B71E6">
        <w:rPr>
          <w:szCs w:val="22"/>
        </w:rPr>
        <w:t xml:space="preserve">.  Borrower and each </w:t>
      </w:r>
      <w:r w:rsidR="00B27661">
        <w:rPr>
          <w:szCs w:val="22"/>
        </w:rPr>
        <w:t xml:space="preserve">of the other Loan Parties </w:t>
      </w:r>
      <w:r w:rsidR="00B23F74">
        <w:rPr>
          <w:szCs w:val="22"/>
        </w:rPr>
        <w:t>that is not an individual</w:t>
      </w:r>
      <w:r w:rsidR="005B71E6" w:rsidRPr="005B71E6">
        <w:rPr>
          <w:szCs w:val="22"/>
        </w:rPr>
        <w:t xml:space="preserve"> </w:t>
      </w:r>
      <w:r w:rsidRPr="00822EED">
        <w:rPr>
          <w:szCs w:val="22"/>
        </w:rPr>
        <w:t xml:space="preserve">shall maintain and preserve its existence and all rights and franchises material to its business.  Borrower does not and will not use any trade name and has not and will not do business under any name other than its actual name set forth herein.  The principal place of business of Borrower is the address set forth </w:t>
      </w:r>
      <w:r w:rsidR="00755960">
        <w:rPr>
          <w:szCs w:val="22"/>
        </w:rPr>
        <w:t xml:space="preserve">in </w:t>
      </w:r>
      <w:r w:rsidR="00ED1918" w:rsidRPr="00ED1918">
        <w:rPr>
          <w:szCs w:val="22"/>
          <w:u w:val="single"/>
        </w:rPr>
        <w:t xml:space="preserve">Section </w:t>
      </w:r>
      <w:r w:rsidR="00A44144">
        <w:rPr>
          <w:szCs w:val="22"/>
          <w:u w:val="single"/>
        </w:rPr>
        <w:t>9</w:t>
      </w:r>
      <w:r w:rsidR="00ED1918" w:rsidRPr="00ED1918">
        <w:rPr>
          <w:szCs w:val="22"/>
          <w:u w:val="single"/>
        </w:rPr>
        <w:t>.1</w:t>
      </w:r>
      <w:r w:rsidRPr="00822EED">
        <w:rPr>
          <w:szCs w:val="22"/>
        </w:rPr>
        <w:t>, and Borrower has no other place of business.</w:t>
      </w:r>
    </w:p>
    <w:p w14:paraId="1E069FBA" w14:textId="56E14B60" w:rsidR="009A2D48" w:rsidRPr="0064245C" w:rsidRDefault="00822EED" w:rsidP="00605E28">
      <w:pPr>
        <w:pStyle w:val="Heading3"/>
        <w:rPr>
          <w:szCs w:val="22"/>
        </w:rPr>
      </w:pPr>
      <w:bookmarkStart w:id="262" w:name="_DV_M225"/>
      <w:bookmarkEnd w:id="262"/>
      <w:r w:rsidRPr="00822EED">
        <w:rPr>
          <w:szCs w:val="22"/>
          <w:u w:val="single"/>
        </w:rPr>
        <w:t>Further Assurances</w:t>
      </w:r>
      <w:r w:rsidRPr="00822EED">
        <w:rPr>
          <w:szCs w:val="22"/>
        </w:rPr>
        <w:t xml:space="preserve">.  Borrower shall execute and deliver from time to time, promptly after any request by Lender, any and all instruments, agreements and documents, and shall take such other action, as may be necessary or desirable in the opinion of Lender to maintain, perfect or </w:t>
      </w:r>
      <w:proofErr w:type="gramStart"/>
      <w:r w:rsidRPr="00822EED">
        <w:rPr>
          <w:szCs w:val="22"/>
        </w:rPr>
        <w:t>insure</w:t>
      </w:r>
      <w:proofErr w:type="gramEnd"/>
      <w:r w:rsidRPr="00822EED">
        <w:rPr>
          <w:szCs w:val="22"/>
        </w:rPr>
        <w:t xml:space="preserve"> the security of Lender provided for herein and in the other Loan Documents, and Borrower shall pay all fees and expenses (including attorneys</w:t>
      </w:r>
      <w:r w:rsidR="00967F70">
        <w:rPr>
          <w:szCs w:val="22"/>
        </w:rPr>
        <w:t>’</w:t>
      </w:r>
      <w:r w:rsidRPr="00822EED">
        <w:rPr>
          <w:szCs w:val="22"/>
        </w:rPr>
        <w:t xml:space="preserve"> fees) related thereto.</w:t>
      </w:r>
    </w:p>
    <w:p w14:paraId="7F2A6447" w14:textId="00D5DA89" w:rsidR="009A2D48" w:rsidRPr="0064245C" w:rsidRDefault="005B71E6" w:rsidP="00605E28">
      <w:pPr>
        <w:pStyle w:val="Heading3"/>
        <w:rPr>
          <w:szCs w:val="22"/>
        </w:rPr>
      </w:pPr>
      <w:bookmarkStart w:id="263" w:name="_DV_M226"/>
      <w:bookmarkEnd w:id="263"/>
      <w:r w:rsidRPr="005B71E6">
        <w:rPr>
          <w:szCs w:val="22"/>
          <w:u w:val="single"/>
        </w:rPr>
        <w:t xml:space="preserve">Keeping </w:t>
      </w:r>
      <w:r w:rsidR="00B27661">
        <w:rPr>
          <w:szCs w:val="22"/>
          <w:u w:val="single"/>
        </w:rPr>
        <w:t>Loan Parties</w:t>
      </w:r>
      <w:r w:rsidRPr="005B71E6">
        <w:rPr>
          <w:szCs w:val="22"/>
          <w:u w:val="single"/>
        </w:rPr>
        <w:t xml:space="preserve"> Informed</w:t>
      </w:r>
      <w:r w:rsidRPr="005B71E6">
        <w:rPr>
          <w:szCs w:val="22"/>
        </w:rPr>
        <w:t>.  Borrower shall</w:t>
      </w:r>
      <w:r w:rsidR="00B27661">
        <w:rPr>
          <w:szCs w:val="22"/>
        </w:rPr>
        <w:t xml:space="preserve"> </w:t>
      </w:r>
      <w:proofErr w:type="gramStart"/>
      <w:r w:rsidR="00B27661">
        <w:rPr>
          <w:szCs w:val="22"/>
        </w:rPr>
        <w:t>at all times</w:t>
      </w:r>
      <w:proofErr w:type="gramEnd"/>
      <w:r w:rsidRPr="005B71E6">
        <w:rPr>
          <w:szCs w:val="22"/>
        </w:rPr>
        <w:t xml:space="preserve"> keep </w:t>
      </w:r>
      <w:r w:rsidR="00B27661">
        <w:rPr>
          <w:szCs w:val="22"/>
        </w:rPr>
        <w:t>each of the Loan Parties</w:t>
      </w:r>
      <w:r w:rsidRPr="005B71E6">
        <w:rPr>
          <w:szCs w:val="22"/>
        </w:rPr>
        <w:t xml:space="preserve"> informed of Borrower</w:t>
      </w:r>
      <w:r w:rsidR="00967F70">
        <w:rPr>
          <w:szCs w:val="22"/>
        </w:rPr>
        <w:t>’</w:t>
      </w:r>
      <w:r w:rsidRPr="005B71E6">
        <w:rPr>
          <w:szCs w:val="22"/>
        </w:rPr>
        <w:t xml:space="preserve">s financial condition and business operations, the condition and use of </w:t>
      </w:r>
      <w:r w:rsidR="002A3343">
        <w:rPr>
          <w:szCs w:val="22"/>
        </w:rPr>
        <w:t>the</w:t>
      </w:r>
      <w:r w:rsidR="002A3343" w:rsidRPr="005B71E6">
        <w:rPr>
          <w:szCs w:val="22"/>
        </w:rPr>
        <w:t xml:space="preserve"> </w:t>
      </w:r>
      <w:r w:rsidRPr="005B71E6">
        <w:rPr>
          <w:szCs w:val="22"/>
        </w:rPr>
        <w:t>Property, and all other circumstances which affect Borrower</w:t>
      </w:r>
      <w:r w:rsidR="00967F70">
        <w:rPr>
          <w:szCs w:val="22"/>
        </w:rPr>
        <w:t>’</w:t>
      </w:r>
      <w:r w:rsidRPr="005B71E6">
        <w:rPr>
          <w:szCs w:val="22"/>
        </w:rPr>
        <w:t>s ability to pay or perform the Obligations.</w:t>
      </w:r>
    </w:p>
    <w:p w14:paraId="18560376" w14:textId="272D5AD1" w:rsidR="009A2D48" w:rsidRPr="0064245C" w:rsidRDefault="00822EED" w:rsidP="00605E28">
      <w:pPr>
        <w:pStyle w:val="Heading3"/>
        <w:rPr>
          <w:szCs w:val="22"/>
        </w:rPr>
      </w:pPr>
      <w:bookmarkStart w:id="264" w:name="_DV_M227"/>
      <w:bookmarkEnd w:id="264"/>
      <w:r w:rsidRPr="00822EED">
        <w:rPr>
          <w:szCs w:val="22"/>
          <w:u w:val="single"/>
        </w:rPr>
        <w:t>Actions Affecting Property</w:t>
      </w:r>
      <w:r w:rsidRPr="00822EED">
        <w:rPr>
          <w:szCs w:val="22"/>
        </w:rPr>
        <w:t xml:space="preserve">.  Borrower shall appear in and contest any action or proceeding purporting to affect </w:t>
      </w:r>
      <w:r w:rsidR="00297AE5">
        <w:rPr>
          <w:szCs w:val="22"/>
        </w:rPr>
        <w:t>the</w:t>
      </w:r>
      <w:r w:rsidR="00297AE5" w:rsidRPr="00822EED">
        <w:rPr>
          <w:szCs w:val="22"/>
        </w:rPr>
        <w:t xml:space="preserve"> </w:t>
      </w:r>
      <w:r w:rsidRPr="00822EED">
        <w:rPr>
          <w:szCs w:val="22"/>
        </w:rPr>
        <w:t>Property or any other Collateral or the rights or powers of Lender and shall pay all costs and expenses (including costs of evidence of title, litigation, and attorneys</w:t>
      </w:r>
      <w:r w:rsidR="00967F70">
        <w:rPr>
          <w:szCs w:val="22"/>
        </w:rPr>
        <w:t>’</w:t>
      </w:r>
      <w:r w:rsidRPr="00822EED">
        <w:rPr>
          <w:szCs w:val="22"/>
        </w:rPr>
        <w:t xml:space="preserve"> fees) in any such action or proceeding.</w:t>
      </w:r>
    </w:p>
    <w:p w14:paraId="36CF8F86" w14:textId="7F7E8F67" w:rsidR="009A2D48" w:rsidRPr="0064245C" w:rsidRDefault="00117029" w:rsidP="007569DE">
      <w:pPr>
        <w:pStyle w:val="Heading2"/>
        <w:rPr>
          <w:szCs w:val="22"/>
        </w:rPr>
      </w:pPr>
      <w:bookmarkStart w:id="265" w:name="_DV_M228"/>
      <w:bookmarkEnd w:id="265"/>
      <w:r>
        <w:rPr>
          <w:szCs w:val="22"/>
          <w:u w:val="single"/>
        </w:rPr>
        <w:t>Borrower Covenants</w:t>
      </w:r>
      <w:r w:rsidR="00822EED" w:rsidRPr="00822EED">
        <w:rPr>
          <w:szCs w:val="22"/>
        </w:rPr>
        <w:t xml:space="preserve">.  Borrower hereby represents, </w:t>
      </w:r>
      <w:proofErr w:type="gramStart"/>
      <w:r w:rsidR="00822EED" w:rsidRPr="00822EED">
        <w:rPr>
          <w:szCs w:val="22"/>
        </w:rPr>
        <w:t>warrants</w:t>
      </w:r>
      <w:proofErr w:type="gramEnd"/>
      <w:r w:rsidR="00822EED" w:rsidRPr="00822EED">
        <w:rPr>
          <w:szCs w:val="22"/>
        </w:rPr>
        <w:t xml:space="preserve"> and covenants that as of the date hereof and until such time as all of the Obligations have been paid and performed in full:</w:t>
      </w:r>
    </w:p>
    <w:p w14:paraId="53C1D05C" w14:textId="09AE3D04" w:rsidR="0060427F" w:rsidRPr="0064245C" w:rsidRDefault="00822EED" w:rsidP="00605E28">
      <w:pPr>
        <w:pStyle w:val="Heading3"/>
        <w:rPr>
          <w:szCs w:val="22"/>
        </w:rPr>
      </w:pPr>
      <w:bookmarkStart w:id="266" w:name="_DV_M229"/>
      <w:bookmarkStart w:id="267" w:name="_DV_M230"/>
      <w:bookmarkEnd w:id="266"/>
      <w:bookmarkEnd w:id="267"/>
      <w:r w:rsidRPr="00822EED">
        <w:rPr>
          <w:snapToGrid w:val="0"/>
          <w:szCs w:val="22"/>
        </w:rPr>
        <w:t xml:space="preserve">Borrower </w:t>
      </w:r>
      <w:r w:rsidRPr="00822EED">
        <w:rPr>
          <w:szCs w:val="22"/>
        </w:rPr>
        <w:t>shall conduct and operate its business as presently conducted and operated</w:t>
      </w:r>
      <w:r w:rsidR="00967F70">
        <w:rPr>
          <w:szCs w:val="22"/>
        </w:rPr>
        <w:t>.</w:t>
      </w:r>
      <w:r w:rsidRPr="00822EED">
        <w:rPr>
          <w:szCs w:val="22"/>
        </w:rPr>
        <w:t xml:space="preserve"> </w:t>
      </w:r>
    </w:p>
    <w:p w14:paraId="4D633A9A" w14:textId="6E60F6DC" w:rsidR="009A2D48" w:rsidRDefault="00822EED" w:rsidP="00605E28">
      <w:pPr>
        <w:pStyle w:val="Heading3"/>
        <w:rPr>
          <w:szCs w:val="22"/>
        </w:rPr>
      </w:pPr>
      <w:r w:rsidRPr="00822EED">
        <w:rPr>
          <w:szCs w:val="22"/>
        </w:rPr>
        <w:t xml:space="preserve">Borrower has not and will not enter into any contract or agreement with any Affiliate of Borrower, any constituent party of Borrower or any Affiliate of any constituent party, except upon terms and conditions that are intrinsically fair and substantially </w:t>
      </w:r>
      <w:proofErr w:type="gramStart"/>
      <w:r w:rsidRPr="00822EED">
        <w:rPr>
          <w:szCs w:val="22"/>
        </w:rPr>
        <w:t>similar to</w:t>
      </w:r>
      <w:proofErr w:type="gramEnd"/>
      <w:r w:rsidRPr="00822EED">
        <w:rPr>
          <w:szCs w:val="22"/>
        </w:rPr>
        <w:t xml:space="preserve"> those that would be available on an arm</w:t>
      </w:r>
      <w:r w:rsidR="00967F70">
        <w:rPr>
          <w:szCs w:val="22"/>
        </w:rPr>
        <w:t>’</w:t>
      </w:r>
      <w:r w:rsidRPr="00822EED">
        <w:rPr>
          <w:szCs w:val="22"/>
        </w:rPr>
        <w:t>s length basis with third parties other than any such party.</w:t>
      </w:r>
    </w:p>
    <w:p w14:paraId="72CC1656" w14:textId="1116B55B" w:rsidR="009A2D48" w:rsidRPr="00CC5BA1" w:rsidRDefault="00AA3CD9" w:rsidP="00CC5BA1">
      <w:pPr>
        <w:pStyle w:val="Heading3"/>
        <w:rPr>
          <w:szCs w:val="22"/>
        </w:rPr>
      </w:pPr>
      <w:bookmarkStart w:id="268" w:name="_DV_M231"/>
      <w:bookmarkEnd w:id="268"/>
      <w:r w:rsidRPr="00CC5BA1">
        <w:rPr>
          <w:szCs w:val="22"/>
        </w:rPr>
        <w:t xml:space="preserve">No indebtedness of the Borrower other than the Indebtedness may be secured (senior, subordinate or </w:t>
      </w:r>
      <w:proofErr w:type="spellStart"/>
      <w:r w:rsidRPr="00CC5BA1">
        <w:rPr>
          <w:i/>
          <w:szCs w:val="22"/>
        </w:rPr>
        <w:t>pari</w:t>
      </w:r>
      <w:proofErr w:type="spellEnd"/>
      <w:r w:rsidRPr="00CC5BA1">
        <w:rPr>
          <w:i/>
          <w:szCs w:val="22"/>
        </w:rPr>
        <w:t xml:space="preserve"> passu</w:t>
      </w:r>
      <w:r w:rsidRPr="00CC5BA1">
        <w:rPr>
          <w:szCs w:val="22"/>
        </w:rPr>
        <w:t>) by the Collateral.</w:t>
      </w:r>
    </w:p>
    <w:p w14:paraId="1A81CCC4" w14:textId="004BFE43" w:rsidR="009A2D48" w:rsidRPr="0064245C" w:rsidRDefault="00822EED" w:rsidP="00605E28">
      <w:pPr>
        <w:pStyle w:val="Heading3"/>
        <w:rPr>
          <w:szCs w:val="22"/>
        </w:rPr>
      </w:pPr>
      <w:bookmarkStart w:id="269" w:name="_DV_M232"/>
      <w:bookmarkEnd w:id="269"/>
      <w:r w:rsidRPr="00822EED">
        <w:rPr>
          <w:szCs w:val="22"/>
        </w:rPr>
        <w:lastRenderedPageBreak/>
        <w:t>Borrower has not made and will not make any loans or advances to any third party (including any Affiliate or constituent party</w:t>
      </w:r>
      <w:proofErr w:type="gramStart"/>
      <w:r w:rsidRPr="00822EED">
        <w:rPr>
          <w:szCs w:val="22"/>
        </w:rPr>
        <w:t>), and</w:t>
      </w:r>
      <w:proofErr w:type="gramEnd"/>
      <w:r w:rsidRPr="00822EED">
        <w:rPr>
          <w:szCs w:val="22"/>
        </w:rPr>
        <w:t xml:space="preserve"> shall not acquire obligations or securities of its Affiliates.</w:t>
      </w:r>
    </w:p>
    <w:p w14:paraId="009947DC" w14:textId="77777777" w:rsidR="009A2D48" w:rsidRPr="0064245C" w:rsidRDefault="00AA3CD9" w:rsidP="00605E28">
      <w:pPr>
        <w:pStyle w:val="Heading3"/>
        <w:rPr>
          <w:szCs w:val="22"/>
        </w:rPr>
      </w:pPr>
      <w:bookmarkStart w:id="270" w:name="_DV_M233"/>
      <w:bookmarkEnd w:id="270"/>
      <w:r w:rsidRPr="00822EED">
        <w:rPr>
          <w:szCs w:val="22"/>
        </w:rPr>
        <w:t>Borrower</w:t>
      </w:r>
      <w:r>
        <w:rPr>
          <w:szCs w:val="22"/>
        </w:rPr>
        <w:t xml:space="preserve"> has been,</w:t>
      </w:r>
      <w:r w:rsidRPr="00822EED">
        <w:rPr>
          <w:szCs w:val="22"/>
        </w:rPr>
        <w:t xml:space="preserve"> is</w:t>
      </w:r>
      <w:r>
        <w:rPr>
          <w:szCs w:val="22"/>
        </w:rPr>
        <w:t>,</w:t>
      </w:r>
      <w:r w:rsidRPr="00822EED">
        <w:rPr>
          <w:szCs w:val="22"/>
        </w:rPr>
        <w:t xml:space="preserve"> and </w:t>
      </w:r>
      <w:r>
        <w:rPr>
          <w:szCs w:val="22"/>
        </w:rPr>
        <w:t>intends to</w:t>
      </w:r>
      <w:r w:rsidRPr="00822EED">
        <w:rPr>
          <w:szCs w:val="22"/>
        </w:rPr>
        <w:t xml:space="preserve"> remain Solvent and Borrower </w:t>
      </w:r>
      <w:r>
        <w:rPr>
          <w:szCs w:val="22"/>
        </w:rPr>
        <w:t>has paid and intends to</w:t>
      </w:r>
      <w:r w:rsidRPr="00822EED">
        <w:rPr>
          <w:szCs w:val="22"/>
        </w:rPr>
        <w:t xml:space="preserve"> pay its debts and liabilities (including, as applicable, shared personnel and overhead expenses) from its assets</w:t>
      </w:r>
      <w:r>
        <w:rPr>
          <w:szCs w:val="22"/>
        </w:rPr>
        <w:t xml:space="preserve">; provided that the foregoing shall not require any direct or indirect member, </w:t>
      </w:r>
      <w:proofErr w:type="gramStart"/>
      <w:r>
        <w:rPr>
          <w:szCs w:val="22"/>
        </w:rPr>
        <w:t>partner</w:t>
      </w:r>
      <w:proofErr w:type="gramEnd"/>
      <w:r>
        <w:rPr>
          <w:szCs w:val="22"/>
        </w:rPr>
        <w:t xml:space="preserve"> or shareholder of Borrower to make any additional capital contributions to Borrower</w:t>
      </w:r>
      <w:r w:rsidRPr="00822EED">
        <w:rPr>
          <w:szCs w:val="22"/>
        </w:rPr>
        <w:t>.</w:t>
      </w:r>
    </w:p>
    <w:p w14:paraId="13666F6F" w14:textId="77777777" w:rsidR="009A2D48" w:rsidRPr="0064245C" w:rsidRDefault="00822EED" w:rsidP="00605E28">
      <w:pPr>
        <w:pStyle w:val="Heading3"/>
        <w:rPr>
          <w:szCs w:val="22"/>
        </w:rPr>
      </w:pPr>
      <w:bookmarkStart w:id="271" w:name="_DV_M234"/>
      <w:bookmarkEnd w:id="271"/>
      <w:r w:rsidRPr="00822EED">
        <w:rPr>
          <w:szCs w:val="22"/>
        </w:rPr>
        <w:t xml:space="preserve">Borrower has done or caused to be done and will do all things necessary to observe organizational formalities and preserve its existence, and Borrower will not, nor will Borrower permit any constituent party to, amend, </w:t>
      </w:r>
      <w:proofErr w:type="gramStart"/>
      <w:r w:rsidRPr="00822EED">
        <w:rPr>
          <w:szCs w:val="22"/>
        </w:rPr>
        <w:t>modify</w:t>
      </w:r>
      <w:proofErr w:type="gramEnd"/>
      <w:r w:rsidRPr="00822EED">
        <w:rPr>
          <w:szCs w:val="22"/>
        </w:rPr>
        <w:t xml:space="preserve"> or </w:t>
      </w:r>
      <w:r w:rsidR="001753B9">
        <w:rPr>
          <w:szCs w:val="22"/>
        </w:rPr>
        <w:t>terminate</w:t>
      </w:r>
      <w:r w:rsidRPr="00822EED">
        <w:rPr>
          <w:szCs w:val="22"/>
        </w:rPr>
        <w:t xml:space="preserve"> the </w:t>
      </w:r>
      <w:r w:rsidR="00453C5B">
        <w:rPr>
          <w:szCs w:val="22"/>
        </w:rPr>
        <w:t>O</w:t>
      </w:r>
      <w:r w:rsidRPr="00822EED">
        <w:rPr>
          <w:szCs w:val="22"/>
        </w:rPr>
        <w:t xml:space="preserve">rganizational </w:t>
      </w:r>
      <w:r w:rsidR="00453C5B">
        <w:rPr>
          <w:szCs w:val="22"/>
        </w:rPr>
        <w:t>D</w:t>
      </w:r>
      <w:r w:rsidRPr="00822EED">
        <w:rPr>
          <w:szCs w:val="22"/>
        </w:rPr>
        <w:t>ocuments of Borrower without the prior written consent of Lender.</w:t>
      </w:r>
    </w:p>
    <w:p w14:paraId="5BCDA4C1" w14:textId="011010B9" w:rsidR="009A2D48" w:rsidRPr="0064245C" w:rsidRDefault="001753B9" w:rsidP="00605E28">
      <w:pPr>
        <w:pStyle w:val="Heading3"/>
        <w:rPr>
          <w:szCs w:val="22"/>
        </w:rPr>
      </w:pPr>
      <w:bookmarkStart w:id="272" w:name="_DV_M235"/>
      <w:bookmarkEnd w:id="272"/>
      <w:r w:rsidRPr="00822EED">
        <w:rPr>
          <w:szCs w:val="22"/>
        </w:rPr>
        <w:t xml:space="preserve">Borrower </w:t>
      </w:r>
      <w:r>
        <w:rPr>
          <w:szCs w:val="22"/>
        </w:rPr>
        <w:t xml:space="preserve">has maintained and </w:t>
      </w:r>
      <w:r w:rsidRPr="00822EED">
        <w:rPr>
          <w:szCs w:val="22"/>
        </w:rPr>
        <w:t xml:space="preserve">will maintain </w:t>
      </w:r>
      <w:proofErr w:type="gramStart"/>
      <w:r w:rsidRPr="00822EED">
        <w:rPr>
          <w:szCs w:val="22"/>
        </w:rPr>
        <w:t>all of</w:t>
      </w:r>
      <w:proofErr w:type="gramEnd"/>
      <w:r w:rsidRPr="00822EED">
        <w:rPr>
          <w:szCs w:val="22"/>
        </w:rPr>
        <w:t xml:space="preserve"> its books, records, financial statements and bank accounts separate from those of its Affiliates and any </w:t>
      </w:r>
      <w:r>
        <w:rPr>
          <w:szCs w:val="22"/>
        </w:rPr>
        <w:t>other Person</w:t>
      </w:r>
      <w:r w:rsidRPr="00822EED">
        <w:rPr>
          <w:szCs w:val="22"/>
        </w:rPr>
        <w:t>.  Borrower</w:t>
      </w:r>
      <w:r w:rsidR="00967F70">
        <w:rPr>
          <w:szCs w:val="22"/>
        </w:rPr>
        <w:t>’</w:t>
      </w:r>
      <w:r w:rsidRPr="00822EED">
        <w:rPr>
          <w:szCs w:val="22"/>
        </w:rPr>
        <w:t>s assets will not be listed as assets on the financial statement of any other Person</w:t>
      </w:r>
      <w:r>
        <w:rPr>
          <w:szCs w:val="22"/>
        </w:rPr>
        <w:t>, provided, however, that Borrower</w:t>
      </w:r>
      <w:r w:rsidR="00967F70">
        <w:rPr>
          <w:szCs w:val="22"/>
        </w:rPr>
        <w:t>’</w:t>
      </w:r>
      <w:r>
        <w:rPr>
          <w:szCs w:val="22"/>
        </w:rPr>
        <w:t>s assets may be included in a consolidated financial statement of its Affiliates provided that (i) appropriate notation shall be made on such consolidated financial statements to indicate the separateness of Borrower and such Affiliates and to indicate that Borrower</w:t>
      </w:r>
      <w:r w:rsidR="00967F70">
        <w:rPr>
          <w:szCs w:val="22"/>
        </w:rPr>
        <w:t>’</w:t>
      </w:r>
      <w:r>
        <w:rPr>
          <w:szCs w:val="22"/>
        </w:rPr>
        <w:t>s assets and credit are not available to satisfy the debts and other obligations of such Affiliates or any other Person, and (ii) such assets shall be listed on Borrower</w:t>
      </w:r>
      <w:r w:rsidR="00967F70">
        <w:rPr>
          <w:szCs w:val="22"/>
        </w:rPr>
        <w:t>’</w:t>
      </w:r>
      <w:r>
        <w:rPr>
          <w:szCs w:val="22"/>
        </w:rPr>
        <w:t>s own separate balance sheet</w:t>
      </w:r>
      <w:r w:rsidRPr="00822EED">
        <w:rPr>
          <w:szCs w:val="22"/>
        </w:rPr>
        <w:t xml:space="preserve">.  </w:t>
      </w:r>
      <w:r>
        <w:rPr>
          <w:szCs w:val="22"/>
        </w:rPr>
        <w:t xml:space="preserve">Except to the extent that Borrower is treated as a </w:t>
      </w:r>
      <w:r w:rsidR="00967F70">
        <w:rPr>
          <w:szCs w:val="22"/>
        </w:rPr>
        <w:t>“</w:t>
      </w:r>
      <w:r>
        <w:rPr>
          <w:szCs w:val="22"/>
        </w:rPr>
        <w:t>disregarded entity</w:t>
      </w:r>
      <w:r w:rsidR="00967F70">
        <w:rPr>
          <w:szCs w:val="22"/>
        </w:rPr>
        <w:t>”</w:t>
      </w:r>
      <w:r>
        <w:rPr>
          <w:szCs w:val="22"/>
        </w:rPr>
        <w:t xml:space="preserve"> for tax purposes and is not required to file tax returns under applicable law, </w:t>
      </w:r>
      <w:r w:rsidRPr="00822EED">
        <w:rPr>
          <w:szCs w:val="22"/>
        </w:rPr>
        <w:t>Borrower will file its own tax returns (to the extent that Borrower is required to file any such tax returns) and will not file a consolidated</w:t>
      </w:r>
      <w:r>
        <w:rPr>
          <w:szCs w:val="22"/>
        </w:rPr>
        <w:t>, combined, or unitary</w:t>
      </w:r>
      <w:r w:rsidRPr="00822EED">
        <w:rPr>
          <w:szCs w:val="22"/>
        </w:rPr>
        <w:t xml:space="preserve"> income tax return </w:t>
      </w:r>
      <w:r>
        <w:rPr>
          <w:szCs w:val="22"/>
        </w:rPr>
        <w:t xml:space="preserve">(as provided for in IRC Sec. 1501 or any applicable state or local law) </w:t>
      </w:r>
      <w:r w:rsidRPr="00822EED">
        <w:rPr>
          <w:szCs w:val="22"/>
        </w:rPr>
        <w:t xml:space="preserve">with any other Person.  Borrower </w:t>
      </w:r>
      <w:r>
        <w:rPr>
          <w:szCs w:val="22"/>
        </w:rPr>
        <w:t xml:space="preserve">has maintained and </w:t>
      </w:r>
      <w:r w:rsidRPr="00822EED">
        <w:rPr>
          <w:szCs w:val="22"/>
        </w:rPr>
        <w:t xml:space="preserve">shall maintain its books, records, </w:t>
      </w:r>
      <w:proofErr w:type="gramStart"/>
      <w:r w:rsidRPr="00822EED">
        <w:rPr>
          <w:szCs w:val="22"/>
        </w:rPr>
        <w:t>resolutions</w:t>
      </w:r>
      <w:proofErr w:type="gramEnd"/>
      <w:r w:rsidRPr="00822EED">
        <w:rPr>
          <w:szCs w:val="22"/>
        </w:rPr>
        <w:t xml:space="preserve"> and agreements as official records.</w:t>
      </w:r>
    </w:p>
    <w:p w14:paraId="7B3664A0" w14:textId="77777777" w:rsidR="009A2D48" w:rsidRPr="0064245C" w:rsidRDefault="00822EED" w:rsidP="00605E28">
      <w:pPr>
        <w:pStyle w:val="Heading3"/>
        <w:rPr>
          <w:szCs w:val="22"/>
        </w:rPr>
      </w:pPr>
      <w:bookmarkStart w:id="273" w:name="_DV_M236"/>
      <w:bookmarkEnd w:id="273"/>
      <w:r w:rsidRPr="00822EED">
        <w:rPr>
          <w:szCs w:val="22"/>
        </w:rPr>
        <w:t>Borrower</w:t>
      </w:r>
      <w:r w:rsidR="001753B9">
        <w:rPr>
          <w:szCs w:val="22"/>
        </w:rPr>
        <w:t xml:space="preserve"> has been,</w:t>
      </w:r>
      <w:r w:rsidRPr="00822EED">
        <w:rPr>
          <w:szCs w:val="22"/>
        </w:rPr>
        <w:t xml:space="preserve"> will be, and at all times </w:t>
      </w:r>
      <w:r w:rsidR="001753B9">
        <w:rPr>
          <w:szCs w:val="22"/>
        </w:rPr>
        <w:t xml:space="preserve">has held and </w:t>
      </w:r>
      <w:r w:rsidRPr="00822EED">
        <w:rPr>
          <w:szCs w:val="22"/>
        </w:rPr>
        <w:t>will hold itself out to the public as, a legal entity separate and distinct from any other entity (including any Affiliate of Borrower or member, manager, partner or shareholder in Borrower, or any constituent party of Borrower)</w:t>
      </w:r>
      <w:r w:rsidR="001753B9">
        <w:rPr>
          <w:szCs w:val="22"/>
        </w:rPr>
        <w:t>, shall correct any known misunderstanding regarding its status as a separate entity, shall conduct business in its own name, shall not identify itself or any of its Affiliates as a division or department or part of the other and shall maintain and utilize separate stationery, invoices and checks bearing its own name</w:t>
      </w:r>
      <w:r w:rsidRPr="00822EED">
        <w:rPr>
          <w:szCs w:val="22"/>
        </w:rPr>
        <w:t>.</w:t>
      </w:r>
    </w:p>
    <w:p w14:paraId="70BF54D8" w14:textId="77777777" w:rsidR="009A2D48" w:rsidRPr="0064245C" w:rsidRDefault="00822EED" w:rsidP="00605E28">
      <w:pPr>
        <w:pStyle w:val="Heading3"/>
        <w:rPr>
          <w:szCs w:val="22"/>
        </w:rPr>
      </w:pPr>
      <w:bookmarkStart w:id="274" w:name="_DV_M237"/>
      <w:bookmarkEnd w:id="274"/>
      <w:r w:rsidRPr="00822EED">
        <w:rPr>
          <w:szCs w:val="22"/>
        </w:rPr>
        <w:t xml:space="preserve">Borrower </w:t>
      </w:r>
      <w:r w:rsidR="001753B9">
        <w:rPr>
          <w:szCs w:val="22"/>
        </w:rPr>
        <w:t>has maintained and intends to</w:t>
      </w:r>
      <w:r w:rsidRPr="00822EED">
        <w:rPr>
          <w:szCs w:val="22"/>
        </w:rPr>
        <w:t xml:space="preserve"> maintain adequate capital for the normal obligations reasonably foreseeable in a business of its size and character and </w:t>
      </w:r>
      <w:proofErr w:type="gramStart"/>
      <w:r w:rsidRPr="00822EED">
        <w:rPr>
          <w:szCs w:val="22"/>
        </w:rPr>
        <w:t>in light of</w:t>
      </w:r>
      <w:proofErr w:type="gramEnd"/>
      <w:r w:rsidRPr="00822EED">
        <w:rPr>
          <w:szCs w:val="22"/>
        </w:rPr>
        <w:t xml:space="preserve"> its contemplated business operations</w:t>
      </w:r>
      <w:r w:rsidR="001753B9">
        <w:rPr>
          <w:szCs w:val="22"/>
        </w:rPr>
        <w:t>; provided that the foregoing shall not require any direct or indirect member, partner or shareholder of Borrower to make any additional capital contributions to Borrower</w:t>
      </w:r>
      <w:r w:rsidRPr="00822EED">
        <w:rPr>
          <w:szCs w:val="22"/>
        </w:rPr>
        <w:t>.</w:t>
      </w:r>
    </w:p>
    <w:p w14:paraId="7726D315" w14:textId="77777777" w:rsidR="009A2D48" w:rsidRPr="0064245C" w:rsidRDefault="00822EED" w:rsidP="00605E28">
      <w:pPr>
        <w:pStyle w:val="Heading3"/>
        <w:rPr>
          <w:szCs w:val="22"/>
        </w:rPr>
      </w:pPr>
      <w:bookmarkStart w:id="275" w:name="_DV_M238"/>
      <w:bookmarkEnd w:id="275"/>
      <w:r w:rsidRPr="00822EED">
        <w:rPr>
          <w:szCs w:val="22"/>
        </w:rPr>
        <w:t xml:space="preserve">Neither Borrower nor any constituent party </w:t>
      </w:r>
      <w:r w:rsidR="001753B9">
        <w:rPr>
          <w:szCs w:val="22"/>
        </w:rPr>
        <w:t xml:space="preserve">has sought or </w:t>
      </w:r>
      <w:r w:rsidRPr="00822EED">
        <w:rPr>
          <w:szCs w:val="22"/>
        </w:rPr>
        <w:t xml:space="preserve">will seek or effect the liquidation, dissolution, winding up, consolidation or merger, in whole or in part, of Borrower or transfer or otherwise dispose of all or substantially </w:t>
      </w:r>
      <w:proofErr w:type="gramStart"/>
      <w:r w:rsidRPr="00822EED">
        <w:rPr>
          <w:szCs w:val="22"/>
        </w:rPr>
        <w:t>all of</w:t>
      </w:r>
      <w:proofErr w:type="gramEnd"/>
      <w:r w:rsidRPr="00822EED">
        <w:rPr>
          <w:szCs w:val="22"/>
        </w:rPr>
        <w:t xml:space="preserve"> its assets.</w:t>
      </w:r>
    </w:p>
    <w:p w14:paraId="277CCD22" w14:textId="77777777" w:rsidR="009A2D48" w:rsidRPr="0064245C" w:rsidRDefault="00822EED" w:rsidP="00605E28">
      <w:pPr>
        <w:pStyle w:val="Heading3"/>
        <w:rPr>
          <w:szCs w:val="22"/>
        </w:rPr>
      </w:pPr>
      <w:bookmarkStart w:id="276" w:name="_DV_M239"/>
      <w:bookmarkEnd w:id="276"/>
      <w:r w:rsidRPr="00822EED">
        <w:rPr>
          <w:szCs w:val="22"/>
        </w:rPr>
        <w:t xml:space="preserve">Borrower </w:t>
      </w:r>
      <w:r w:rsidR="001753B9">
        <w:rPr>
          <w:szCs w:val="22"/>
        </w:rPr>
        <w:t xml:space="preserve">has not and </w:t>
      </w:r>
      <w:r w:rsidRPr="00822EED">
        <w:rPr>
          <w:szCs w:val="22"/>
        </w:rPr>
        <w:t xml:space="preserve">will not commingle the funds and other assets of Borrower with those of any Affiliate or constituent party or any other </w:t>
      </w:r>
      <w:proofErr w:type="gramStart"/>
      <w:r w:rsidRPr="00822EED">
        <w:rPr>
          <w:szCs w:val="22"/>
        </w:rPr>
        <w:t>Person, and</w:t>
      </w:r>
      <w:proofErr w:type="gramEnd"/>
      <w:r w:rsidRPr="00822EED">
        <w:rPr>
          <w:szCs w:val="22"/>
        </w:rPr>
        <w:t xml:space="preserve"> </w:t>
      </w:r>
      <w:r w:rsidR="001753B9">
        <w:rPr>
          <w:szCs w:val="22"/>
        </w:rPr>
        <w:t xml:space="preserve">has held and </w:t>
      </w:r>
      <w:r w:rsidRPr="00822EED">
        <w:rPr>
          <w:szCs w:val="22"/>
        </w:rPr>
        <w:t>will hold all of its assets in its own name.</w:t>
      </w:r>
    </w:p>
    <w:p w14:paraId="79D6589B" w14:textId="77777777" w:rsidR="009A2D48" w:rsidRPr="0064245C" w:rsidRDefault="00822EED" w:rsidP="00605E28">
      <w:pPr>
        <w:pStyle w:val="Heading3"/>
        <w:rPr>
          <w:szCs w:val="22"/>
        </w:rPr>
      </w:pPr>
      <w:bookmarkStart w:id="277" w:name="_DV_M240"/>
      <w:bookmarkEnd w:id="277"/>
      <w:r w:rsidRPr="00822EED">
        <w:rPr>
          <w:szCs w:val="22"/>
        </w:rPr>
        <w:t>Borrower has and will maintain its assets in such a manner that it will not be costly or difficult to segregate, ascertain or identify its individual assets from those of any Affiliate or constituent party or any other Person.</w:t>
      </w:r>
    </w:p>
    <w:p w14:paraId="2F12288C" w14:textId="09195457" w:rsidR="009A2D48" w:rsidRPr="0064245C" w:rsidRDefault="00822EED" w:rsidP="00605E28">
      <w:pPr>
        <w:pStyle w:val="Heading3"/>
        <w:rPr>
          <w:szCs w:val="22"/>
        </w:rPr>
      </w:pPr>
      <w:bookmarkStart w:id="278" w:name="_DV_M241"/>
      <w:bookmarkEnd w:id="278"/>
      <w:r w:rsidRPr="00822EED">
        <w:rPr>
          <w:szCs w:val="22"/>
        </w:rPr>
        <w:lastRenderedPageBreak/>
        <w:t xml:space="preserve">Borrower </w:t>
      </w:r>
      <w:r w:rsidR="00AA3CD9">
        <w:rPr>
          <w:szCs w:val="22"/>
        </w:rPr>
        <w:t xml:space="preserve">has not and </w:t>
      </w:r>
      <w:r w:rsidRPr="00822EED">
        <w:rPr>
          <w:szCs w:val="22"/>
        </w:rPr>
        <w:t xml:space="preserve">will not </w:t>
      </w:r>
      <w:r w:rsidR="001753B9">
        <w:rPr>
          <w:szCs w:val="22"/>
        </w:rPr>
        <w:t xml:space="preserve">assume or </w:t>
      </w:r>
      <w:r w:rsidRPr="00822EED">
        <w:rPr>
          <w:szCs w:val="22"/>
        </w:rPr>
        <w:t>guarantee or become obligated for the debts of any other Person</w:t>
      </w:r>
      <w:r w:rsidR="001753B9">
        <w:rPr>
          <w:szCs w:val="22"/>
        </w:rPr>
        <w:t xml:space="preserve"> and Borrower has and will not hold itself out to be responsible for or have its credit available to satisfy the debts or obligations of any other Person, except, in each case, as contemplated by this Agreement or the other Loan Documents</w:t>
      </w:r>
      <w:r w:rsidRPr="00822EED">
        <w:rPr>
          <w:szCs w:val="22"/>
        </w:rPr>
        <w:t>.</w:t>
      </w:r>
    </w:p>
    <w:p w14:paraId="66AA4E9C" w14:textId="77777777" w:rsidR="00863797" w:rsidRPr="00F94EF6" w:rsidRDefault="00822EED" w:rsidP="00F94EF6">
      <w:pPr>
        <w:pStyle w:val="Heading3"/>
        <w:rPr>
          <w:szCs w:val="22"/>
        </w:rPr>
      </w:pPr>
      <w:bookmarkStart w:id="279" w:name="_DV_M242"/>
      <w:bookmarkEnd w:id="279"/>
      <w:r w:rsidRPr="00822EED">
        <w:rPr>
          <w:szCs w:val="22"/>
        </w:rPr>
        <w:t xml:space="preserve">Borrower </w:t>
      </w:r>
      <w:r w:rsidR="001753B9">
        <w:rPr>
          <w:szCs w:val="22"/>
        </w:rPr>
        <w:t xml:space="preserve">has </w:t>
      </w:r>
      <w:r w:rsidR="00F255E8">
        <w:rPr>
          <w:szCs w:val="22"/>
        </w:rPr>
        <w:t xml:space="preserve">paid </w:t>
      </w:r>
      <w:r w:rsidR="001753B9">
        <w:rPr>
          <w:szCs w:val="22"/>
        </w:rPr>
        <w:t xml:space="preserve">and </w:t>
      </w:r>
      <w:r w:rsidRPr="00822EED">
        <w:rPr>
          <w:szCs w:val="22"/>
        </w:rPr>
        <w:t xml:space="preserve">will pay the salaries of its own employees (if any) from its own funds and maintain </w:t>
      </w:r>
      <w:proofErr w:type="gramStart"/>
      <w:r w:rsidRPr="00822EED">
        <w:rPr>
          <w:szCs w:val="22"/>
        </w:rPr>
        <w:t>a sufficient number of</w:t>
      </w:r>
      <w:proofErr w:type="gramEnd"/>
      <w:r w:rsidRPr="00822EED">
        <w:rPr>
          <w:szCs w:val="22"/>
        </w:rPr>
        <w:t xml:space="preserve"> employees (if any) in light of its contemplated business operations</w:t>
      </w:r>
      <w:r w:rsidR="001753B9">
        <w:rPr>
          <w:szCs w:val="22"/>
        </w:rPr>
        <w:t>; provided that the foregoing shall not require any direct or indirect member, partner or shareholder of Borrower to make any additional capital contributions to Borrower</w:t>
      </w:r>
      <w:r w:rsidRPr="00822EED">
        <w:rPr>
          <w:szCs w:val="22"/>
        </w:rPr>
        <w:t>.</w:t>
      </w:r>
    </w:p>
    <w:p w14:paraId="2E96A904" w14:textId="77777777" w:rsidR="00924204" w:rsidRPr="0064245C" w:rsidRDefault="00822EED">
      <w:pPr>
        <w:pStyle w:val="Heading2"/>
        <w:rPr>
          <w:szCs w:val="22"/>
        </w:rPr>
      </w:pPr>
      <w:r w:rsidRPr="00822EED">
        <w:rPr>
          <w:szCs w:val="22"/>
          <w:u w:val="single"/>
        </w:rPr>
        <w:t>Leasing</w:t>
      </w:r>
      <w:r w:rsidRPr="00822EED">
        <w:rPr>
          <w:szCs w:val="22"/>
        </w:rPr>
        <w:t xml:space="preserve">.  </w:t>
      </w:r>
    </w:p>
    <w:p w14:paraId="64DEB8F8" w14:textId="1DB18E32" w:rsidR="00B131DA" w:rsidRPr="0064245C" w:rsidRDefault="00822EED">
      <w:pPr>
        <w:pStyle w:val="Heading3"/>
        <w:rPr>
          <w:szCs w:val="22"/>
        </w:rPr>
      </w:pPr>
      <w:r w:rsidRPr="00822EED">
        <w:rPr>
          <w:szCs w:val="22"/>
        </w:rPr>
        <w:t>Provided that no Event of Default is continuing, renewals, amendments and modifications of existing Leases and proposed leases, shall not be subject to the prior approval of Lender provided the proposed lease or L</w:t>
      </w:r>
      <w:r w:rsidR="00895E4C">
        <w:rPr>
          <w:szCs w:val="22"/>
        </w:rPr>
        <w:t>ease as amended or modified (a) shall be a valid enforceable Lease tha</w:t>
      </w:r>
      <w:r w:rsidR="00693735">
        <w:rPr>
          <w:szCs w:val="22"/>
        </w:rPr>
        <w:t>t complies with all applicable Legal R</w:t>
      </w:r>
      <w:r w:rsidR="00895E4C">
        <w:rPr>
          <w:szCs w:val="22"/>
        </w:rPr>
        <w:t>equirements, (b) </w:t>
      </w:r>
      <w:r w:rsidRPr="00822EED">
        <w:rPr>
          <w:szCs w:val="22"/>
        </w:rPr>
        <w:t>shall provide for net effective rental rates comparable to existing local market rates, (</w:t>
      </w:r>
      <w:r w:rsidR="00895E4C">
        <w:rPr>
          <w:szCs w:val="22"/>
        </w:rPr>
        <w:t>c</w:t>
      </w:r>
      <w:r w:rsidRPr="00822EED">
        <w:rPr>
          <w:szCs w:val="22"/>
        </w:rPr>
        <w:t xml:space="preserve">) shall have an initial term (together with all renewal options) of not greater than </w:t>
      </w:r>
      <w:r w:rsidR="000077A7">
        <w:rPr>
          <w:szCs w:val="22"/>
        </w:rPr>
        <w:t>one</w:t>
      </w:r>
      <w:r w:rsidR="000077A7" w:rsidRPr="00822EED">
        <w:rPr>
          <w:szCs w:val="22"/>
        </w:rPr>
        <w:t xml:space="preserve"> </w:t>
      </w:r>
      <w:r w:rsidRPr="00822EED">
        <w:rPr>
          <w:szCs w:val="22"/>
        </w:rPr>
        <w:t>(</w:t>
      </w:r>
      <w:r w:rsidR="000077A7">
        <w:rPr>
          <w:szCs w:val="22"/>
        </w:rPr>
        <w:t>1</w:t>
      </w:r>
      <w:r w:rsidRPr="00822EED">
        <w:rPr>
          <w:szCs w:val="22"/>
        </w:rPr>
        <w:t>) year, (</w:t>
      </w:r>
      <w:r w:rsidR="00895E4C">
        <w:rPr>
          <w:szCs w:val="22"/>
        </w:rPr>
        <w:t>d</w:t>
      </w:r>
      <w:r w:rsidRPr="00822EED">
        <w:rPr>
          <w:szCs w:val="22"/>
        </w:rPr>
        <w:t>) shall provide for automatic self-operative subordination to the Security Instrument securing the Property and, at Lender</w:t>
      </w:r>
      <w:r w:rsidR="00967F70">
        <w:rPr>
          <w:szCs w:val="22"/>
        </w:rPr>
        <w:t>’</w:t>
      </w:r>
      <w:r w:rsidRPr="00822EED">
        <w:rPr>
          <w:szCs w:val="22"/>
        </w:rPr>
        <w:t>s option, (</w:t>
      </w:r>
      <w:r w:rsidR="002B1E3F">
        <w:rPr>
          <w:szCs w:val="22"/>
        </w:rPr>
        <w:t>i</w:t>
      </w:r>
      <w:r w:rsidRPr="00822EED">
        <w:rPr>
          <w:szCs w:val="22"/>
        </w:rPr>
        <w:t>) attornment to Lender and (</w:t>
      </w:r>
      <w:r w:rsidR="002B1E3F">
        <w:rPr>
          <w:szCs w:val="22"/>
        </w:rPr>
        <w:t>ii</w:t>
      </w:r>
      <w:r w:rsidRPr="00822EED">
        <w:rPr>
          <w:szCs w:val="22"/>
        </w:rPr>
        <w:t xml:space="preserve">) the unilateral right by Lender, at the option of Lender, to subordinate the liens of </w:t>
      </w:r>
      <w:r w:rsidR="00BE1931">
        <w:rPr>
          <w:szCs w:val="22"/>
        </w:rPr>
        <w:t>the</w:t>
      </w:r>
      <w:r w:rsidR="00BE1931" w:rsidRPr="00822EED">
        <w:rPr>
          <w:szCs w:val="22"/>
        </w:rPr>
        <w:t xml:space="preserve"> </w:t>
      </w:r>
      <w:r w:rsidRPr="00822EED">
        <w:rPr>
          <w:szCs w:val="22"/>
        </w:rPr>
        <w:t>Security Instrument to the Lease, (</w:t>
      </w:r>
      <w:r w:rsidR="00895E4C">
        <w:rPr>
          <w:szCs w:val="22"/>
        </w:rPr>
        <w:t>e</w:t>
      </w:r>
      <w:r w:rsidRPr="00822EED">
        <w:rPr>
          <w:szCs w:val="22"/>
        </w:rPr>
        <w:t xml:space="preserve">) shall not contain any option to purchase or any right of first refusal to purchase all or any portion of </w:t>
      </w:r>
      <w:r w:rsidR="002A3343">
        <w:rPr>
          <w:szCs w:val="22"/>
        </w:rPr>
        <w:t>the</w:t>
      </w:r>
      <w:r w:rsidRPr="00822EED">
        <w:rPr>
          <w:szCs w:val="22"/>
        </w:rPr>
        <w:t xml:space="preserve"> Property, </w:t>
      </w:r>
      <w:r w:rsidR="00895E4C">
        <w:rPr>
          <w:szCs w:val="22"/>
        </w:rPr>
        <w:t xml:space="preserve">(f) requires monthly rent payments, (g) complies with all regulations promulgated by the Office of Foreign Assets Control of the United States Department of the Treasury </w:t>
      </w:r>
      <w:r w:rsidRPr="00822EED">
        <w:rPr>
          <w:szCs w:val="22"/>
        </w:rPr>
        <w:t>and (</w:t>
      </w:r>
      <w:r w:rsidR="00895E4C">
        <w:rPr>
          <w:szCs w:val="22"/>
        </w:rPr>
        <w:t>h</w:t>
      </w:r>
      <w:r w:rsidRPr="00822EED">
        <w:rPr>
          <w:szCs w:val="22"/>
        </w:rPr>
        <w:t>) shall be in writing</w:t>
      </w:r>
      <w:r w:rsidR="00FE1235">
        <w:rPr>
          <w:szCs w:val="22"/>
        </w:rPr>
        <w:t xml:space="preserve"> and</w:t>
      </w:r>
      <w:r w:rsidRPr="00822EED">
        <w:rPr>
          <w:szCs w:val="22"/>
        </w:rPr>
        <w:t xml:space="preserve"> on terms and conditions which are consistent with then existing market conditions for leases in the same market, and of similar size and with similar tenants, as such Lease and negotiated on arm</w:t>
      </w:r>
      <w:r w:rsidR="00967F70">
        <w:rPr>
          <w:szCs w:val="22"/>
        </w:rPr>
        <w:t>’</w:t>
      </w:r>
      <w:r w:rsidRPr="00822EED">
        <w:rPr>
          <w:szCs w:val="22"/>
        </w:rPr>
        <w:t xml:space="preserve">s length terms with </w:t>
      </w:r>
      <w:r w:rsidR="00895E4C">
        <w:rPr>
          <w:szCs w:val="22"/>
        </w:rPr>
        <w:t xml:space="preserve">a </w:t>
      </w:r>
      <w:r w:rsidRPr="00822EED">
        <w:rPr>
          <w:szCs w:val="22"/>
        </w:rPr>
        <w:t xml:space="preserve">Person who </w:t>
      </w:r>
      <w:r w:rsidR="00895E4C">
        <w:rPr>
          <w:szCs w:val="22"/>
        </w:rPr>
        <w:t>is</w:t>
      </w:r>
      <w:r w:rsidR="00895E4C" w:rsidRPr="00822EED">
        <w:rPr>
          <w:szCs w:val="22"/>
        </w:rPr>
        <w:t xml:space="preserve"> </w:t>
      </w:r>
      <w:r w:rsidRPr="00822EED">
        <w:rPr>
          <w:szCs w:val="22"/>
        </w:rPr>
        <w:t xml:space="preserve">not </w:t>
      </w:r>
      <w:r w:rsidR="00895E4C">
        <w:rPr>
          <w:szCs w:val="22"/>
        </w:rPr>
        <w:t xml:space="preserve">an </w:t>
      </w:r>
      <w:r w:rsidRPr="00822EED">
        <w:rPr>
          <w:szCs w:val="22"/>
        </w:rPr>
        <w:t xml:space="preserve">Affiliate </w:t>
      </w:r>
      <w:r w:rsidR="00895E4C">
        <w:rPr>
          <w:szCs w:val="22"/>
        </w:rPr>
        <w:t>of</w:t>
      </w:r>
      <w:r w:rsidRPr="00822EED">
        <w:rPr>
          <w:szCs w:val="22"/>
        </w:rPr>
        <w:t xml:space="preserve"> Borrower or </w:t>
      </w:r>
      <w:r w:rsidR="00895E4C">
        <w:rPr>
          <w:szCs w:val="22"/>
        </w:rPr>
        <w:t xml:space="preserve">an Affiliate of or related to </w:t>
      </w:r>
      <w:r w:rsidRPr="00822EED">
        <w:rPr>
          <w:szCs w:val="22"/>
        </w:rPr>
        <w:t>any Guarantor.  Borrower shall deliver to Lender copies of all Leases which are entered into pursuant to the preceding sentence together with Borrower</w:t>
      </w:r>
      <w:r w:rsidR="00967F70">
        <w:rPr>
          <w:szCs w:val="22"/>
        </w:rPr>
        <w:t>’</w:t>
      </w:r>
      <w:r w:rsidRPr="00822EED">
        <w:rPr>
          <w:szCs w:val="22"/>
        </w:rPr>
        <w:t xml:space="preserve">s certification that it has satisfied </w:t>
      </w:r>
      <w:proofErr w:type="gramStart"/>
      <w:r w:rsidRPr="00822EED">
        <w:rPr>
          <w:szCs w:val="22"/>
        </w:rPr>
        <w:t>all of</w:t>
      </w:r>
      <w:proofErr w:type="gramEnd"/>
      <w:r w:rsidRPr="00822EED">
        <w:rPr>
          <w:szCs w:val="22"/>
        </w:rPr>
        <w:t xml:space="preserve"> the conditions of the preceding sentence within twenty (20) days after </w:t>
      </w:r>
      <w:r w:rsidR="003D75CE">
        <w:rPr>
          <w:szCs w:val="22"/>
        </w:rPr>
        <w:t>written request from Lender</w:t>
      </w:r>
      <w:r w:rsidRPr="00822EED">
        <w:rPr>
          <w:szCs w:val="22"/>
        </w:rPr>
        <w:t>.</w:t>
      </w:r>
    </w:p>
    <w:p w14:paraId="4F6AFCFA" w14:textId="77777777" w:rsidR="004D5A94" w:rsidRDefault="00822EED" w:rsidP="004D5A94">
      <w:pPr>
        <w:pStyle w:val="Heading3"/>
        <w:rPr>
          <w:szCs w:val="22"/>
        </w:rPr>
      </w:pPr>
      <w:r w:rsidRPr="00822EED">
        <w:rPr>
          <w:szCs w:val="22"/>
        </w:rPr>
        <w:t>Borrower (a) shall observe and perform the material obligations imposed upon the lessor under the Leases and shall not do or permit anything to impair the value of the Leases as security for the Indebtedness; (b) shall promptly send copies to Lender of all notices of default that Borrower shall send or receive under any Lease; (c) shall enforce, in accordance with commercially reasonable practices for properties similar to the Property, the terms, covenants and conditions in the Leases to be observed or performed by the lessees; (d)  shall not collect any of the Rents more than one (1) month in advance (other than security deposits); (e) shall not execute any other assignment of lessor</w:t>
      </w:r>
      <w:r w:rsidR="00967F70">
        <w:rPr>
          <w:szCs w:val="22"/>
        </w:rPr>
        <w:t>’</w:t>
      </w:r>
      <w:r w:rsidRPr="00822EED">
        <w:rPr>
          <w:szCs w:val="22"/>
        </w:rPr>
        <w:t xml:space="preserve">s interest in the Leases or the Rents (except in favor Lender as contemplated by the Loan Documents); (f) shall not modify any Lease in a manner inconsistent with the Loan Documents; (g) shall not convey or transfer or suffer or permit a conveyance or transfer of </w:t>
      </w:r>
      <w:r w:rsidR="0083645E">
        <w:rPr>
          <w:szCs w:val="22"/>
        </w:rPr>
        <w:t>the</w:t>
      </w:r>
      <w:r w:rsidR="0083645E" w:rsidRPr="00822EED">
        <w:rPr>
          <w:szCs w:val="22"/>
        </w:rPr>
        <w:t xml:space="preserve"> </w:t>
      </w:r>
      <w:r w:rsidRPr="00822EED">
        <w:rPr>
          <w:szCs w:val="22"/>
        </w:rPr>
        <w:t>Property so as to effect a merger of the estates and rights of, or a termination or diminution of the obligations of, lessees under Leases; (h) shall not consent to any assignment of or subletting under any Lease without the prior consent of Lender, which, with respect to a subletting, may not, so long as no Event of Default is continuing, be unreasonably withheld or delayed; and (i) shall not cancel or terminate any Lease or accept a surrender thereof (except in the exercise of Borrower</w:t>
      </w:r>
      <w:r w:rsidR="00967F70">
        <w:rPr>
          <w:szCs w:val="22"/>
        </w:rPr>
        <w:t>’</w:t>
      </w:r>
      <w:r w:rsidRPr="00822EED">
        <w:rPr>
          <w:szCs w:val="22"/>
        </w:rPr>
        <w:t>s commercially reasonable judgment in connection with a tenant default) without the prior consent of Lender, which consent shall not, so long as no Event of Default is continuing, be unreasonably withheld or delayed.</w:t>
      </w:r>
    </w:p>
    <w:p w14:paraId="5677D876" w14:textId="3AA2ED13" w:rsidR="00C33B84" w:rsidRPr="00C33B84" w:rsidRDefault="00AD582A" w:rsidP="00C33B84">
      <w:pPr>
        <w:pStyle w:val="Heading2"/>
      </w:pPr>
      <w:r w:rsidRPr="001D77BC">
        <w:rPr>
          <w:szCs w:val="22"/>
          <w:u w:val="single"/>
        </w:rPr>
        <w:t>Prohibited Persons</w:t>
      </w:r>
      <w:r>
        <w:rPr>
          <w:szCs w:val="22"/>
        </w:rPr>
        <w:t xml:space="preserve">.  Borrower shall not (i) knowingly conduct any business, or engage in any transaction or dealing, with any Embargoed Person, including the making or receiving of any contribution of funds, goods, or services, to or for the benefit of a Embargoed Person, or (ii) knowingly engage in or conspire to engage in any transaction that evades or avoids, or has the purpose of evading or </w:t>
      </w:r>
      <w:r>
        <w:rPr>
          <w:szCs w:val="22"/>
        </w:rPr>
        <w:lastRenderedPageBreak/>
        <w:t xml:space="preserve">avoiding, or attempts to violate, any Federal Trade Embargo. Borrower shall cause the representation set forth in </w:t>
      </w:r>
      <w:r w:rsidRPr="001D77BC">
        <w:rPr>
          <w:szCs w:val="22"/>
          <w:u w:val="single"/>
        </w:rPr>
        <w:t xml:space="preserve">Section </w:t>
      </w:r>
      <w:r w:rsidR="00A44144">
        <w:rPr>
          <w:szCs w:val="22"/>
          <w:u w:val="single"/>
        </w:rPr>
        <w:t>4</w:t>
      </w:r>
      <w:r w:rsidRPr="001D77BC">
        <w:rPr>
          <w:szCs w:val="22"/>
          <w:u w:val="single"/>
        </w:rPr>
        <w:t>.14</w:t>
      </w:r>
      <w:r>
        <w:rPr>
          <w:szCs w:val="22"/>
        </w:rPr>
        <w:t xml:space="preserve"> to remain true and </w:t>
      </w:r>
      <w:proofErr w:type="gramStart"/>
      <w:r>
        <w:rPr>
          <w:szCs w:val="22"/>
        </w:rPr>
        <w:t>correct at all times</w:t>
      </w:r>
      <w:proofErr w:type="gramEnd"/>
      <w:r>
        <w:rPr>
          <w:szCs w:val="22"/>
        </w:rPr>
        <w:t>.</w:t>
      </w:r>
    </w:p>
    <w:p w14:paraId="4EB8184F" w14:textId="77777777" w:rsidR="00C33B84" w:rsidRPr="005C1A7D" w:rsidRDefault="00C33B84" w:rsidP="00C33B84">
      <w:pPr>
        <w:pStyle w:val="Heading2"/>
      </w:pPr>
      <w:r w:rsidRPr="00C33B84">
        <w:rPr>
          <w:szCs w:val="22"/>
          <w:u w:val="single"/>
        </w:rPr>
        <w:t>Plan Assets</w:t>
      </w:r>
      <w:r w:rsidR="00DD7254">
        <w:rPr>
          <w:szCs w:val="22"/>
        </w:rPr>
        <w:t>.  Borrower will do, or cause to be done, all things necessary to ensure that it will not be deemed to hold Plan Assets at any time.</w:t>
      </w:r>
    </w:p>
    <w:p w14:paraId="078968B1" w14:textId="481D55FA" w:rsidR="005C1A7D" w:rsidRDefault="005C1A7D" w:rsidP="00C33B84">
      <w:pPr>
        <w:pStyle w:val="Heading2"/>
      </w:pPr>
      <w:r w:rsidRPr="008C1341">
        <w:rPr>
          <w:szCs w:val="22"/>
          <w:u w:val="single"/>
        </w:rPr>
        <w:t>Taxes, Impositions and Other Claims</w:t>
      </w:r>
      <w:r>
        <w:rPr>
          <w:szCs w:val="22"/>
        </w:rPr>
        <w:t xml:space="preserve">.  </w:t>
      </w:r>
      <w:r w:rsidRPr="00AB6788">
        <w:rPr>
          <w:szCs w:val="22"/>
        </w:rPr>
        <w:t xml:space="preserve">Borrower shall pay and discharge all Taxes and </w:t>
      </w:r>
      <w:r>
        <w:rPr>
          <w:szCs w:val="22"/>
        </w:rPr>
        <w:t>Impositions</w:t>
      </w:r>
      <w:r w:rsidRPr="00AB6788">
        <w:rPr>
          <w:szCs w:val="22"/>
        </w:rPr>
        <w:t xml:space="preserve"> levied upon it, its </w:t>
      </w:r>
      <w:proofErr w:type="gramStart"/>
      <w:r w:rsidRPr="00AB6788">
        <w:rPr>
          <w:szCs w:val="22"/>
        </w:rPr>
        <w:t>income</w:t>
      </w:r>
      <w:proofErr w:type="gramEnd"/>
      <w:r w:rsidRPr="00AB6788">
        <w:rPr>
          <w:szCs w:val="22"/>
        </w:rPr>
        <w:t xml:space="preserve"> and its assets as and when such Taxes and </w:t>
      </w:r>
      <w:r>
        <w:rPr>
          <w:szCs w:val="22"/>
        </w:rPr>
        <w:t>Impositions</w:t>
      </w:r>
      <w:r w:rsidRPr="00AB6788">
        <w:rPr>
          <w:szCs w:val="22"/>
        </w:rPr>
        <w:t xml:space="preserve"> are due and payable, as well as all lawful claims for labor, materials and supplies or otherwise.  Borrower shall file all federal, </w:t>
      </w:r>
      <w:proofErr w:type="gramStart"/>
      <w:r w:rsidRPr="00AB6788">
        <w:rPr>
          <w:szCs w:val="22"/>
        </w:rPr>
        <w:t>state</w:t>
      </w:r>
      <w:proofErr w:type="gramEnd"/>
      <w:r w:rsidRPr="00AB6788">
        <w:rPr>
          <w:szCs w:val="22"/>
        </w:rPr>
        <w:t xml:space="preserve"> and local tax returns and other reports that it is required by law to file. </w:t>
      </w:r>
      <w:bookmarkStart w:id="280" w:name="_DV_M573"/>
      <w:bookmarkEnd w:id="280"/>
      <w:r w:rsidRPr="00AB6788">
        <w:rPr>
          <w:szCs w:val="22"/>
        </w:rPr>
        <w:t xml:space="preserve">Notwithstanding the foregoing, after prior written notice to Lender, </w:t>
      </w:r>
      <w:r>
        <w:rPr>
          <w:szCs w:val="22"/>
        </w:rPr>
        <w:t>Borrower</w:t>
      </w:r>
      <w:r w:rsidRPr="00AB6788">
        <w:rPr>
          <w:szCs w:val="22"/>
        </w:rPr>
        <w:t xml:space="preserve"> may contest by appropriate legal proceedings conducted in good faith and with due diligence, the amount or validity of any such Taxes, </w:t>
      </w:r>
      <w:r>
        <w:rPr>
          <w:szCs w:val="22"/>
        </w:rPr>
        <w:t>Impositions</w:t>
      </w:r>
      <w:r w:rsidRPr="00AB6788">
        <w:rPr>
          <w:szCs w:val="22"/>
        </w:rPr>
        <w:t xml:space="preserve"> and claims and, in such event, may permit such Taxes, </w:t>
      </w:r>
      <w:r>
        <w:rPr>
          <w:szCs w:val="22"/>
        </w:rPr>
        <w:t>Impositions</w:t>
      </w:r>
      <w:r w:rsidRPr="00AB6788">
        <w:rPr>
          <w:szCs w:val="22"/>
        </w:rPr>
        <w:t xml:space="preserve"> and claims being so contested to remain unsatisfied or unpaid during such contest so long as (a) no Event of Default shall exist, (b) such proceeding shall be permitted under and conducted in accordance with all applicable Legal Requirements, (c) no Property or other Collateral nor any part thereof or interest therein will be in danger of being sold, forfeited, terminated, canceled or lost, as determined by Lender, (d) enforcement of the contested such Taxes, </w:t>
      </w:r>
      <w:r>
        <w:rPr>
          <w:szCs w:val="22"/>
        </w:rPr>
        <w:t>Impositions</w:t>
      </w:r>
      <w:r w:rsidRPr="00AB6788">
        <w:rPr>
          <w:szCs w:val="22"/>
        </w:rPr>
        <w:t xml:space="preserve"> and claims is effectively stayed for the entire duration of such contest, (e) any such Taxes, </w:t>
      </w:r>
      <w:r>
        <w:rPr>
          <w:szCs w:val="22"/>
        </w:rPr>
        <w:t>Impositions</w:t>
      </w:r>
      <w:r w:rsidRPr="00AB6788">
        <w:rPr>
          <w:szCs w:val="22"/>
        </w:rPr>
        <w:t xml:space="preserve"> and claims determined to be due, together with any interest or penalties thereon, shall be promptly paid as required after final resolution of such contest, (f) </w:t>
      </w:r>
      <w:r>
        <w:rPr>
          <w:szCs w:val="22"/>
        </w:rPr>
        <w:t>Borrower</w:t>
      </w:r>
      <w:r w:rsidRPr="00AB6788">
        <w:rPr>
          <w:szCs w:val="22"/>
        </w:rPr>
        <w:t xml:space="preserve"> has set aside on its books adequate reserves in accordance with GAAP, (g) Borrower shall deliver to Lender cash security in an amount determined by Lender to be sufficient to insure the payment of such Taxes, </w:t>
      </w:r>
      <w:r>
        <w:rPr>
          <w:szCs w:val="22"/>
        </w:rPr>
        <w:t>Impositions</w:t>
      </w:r>
      <w:r w:rsidRPr="00AB6788">
        <w:rPr>
          <w:szCs w:val="22"/>
        </w:rPr>
        <w:t xml:space="preserve"> and other claims, together with all interest and penalties thereon, (h) failure to pay such Taxes, </w:t>
      </w:r>
      <w:r>
        <w:rPr>
          <w:szCs w:val="22"/>
        </w:rPr>
        <w:t>Impositions</w:t>
      </w:r>
      <w:r w:rsidRPr="00AB6788">
        <w:rPr>
          <w:szCs w:val="22"/>
        </w:rPr>
        <w:t xml:space="preserve"> and other claims will not, as determined by Lender, present an unreasonable risk of any civil or criminal liability to Lender or any Material Adverse Effect, (i) such contest shall not affect the ownership, use or occupancy of </w:t>
      </w:r>
      <w:r w:rsidR="0083645E">
        <w:rPr>
          <w:szCs w:val="22"/>
        </w:rPr>
        <w:t>the</w:t>
      </w:r>
      <w:r w:rsidR="0083645E" w:rsidRPr="00AB6788">
        <w:rPr>
          <w:szCs w:val="22"/>
        </w:rPr>
        <w:t xml:space="preserve"> </w:t>
      </w:r>
      <w:r w:rsidRPr="00AB6788">
        <w:rPr>
          <w:szCs w:val="22"/>
        </w:rPr>
        <w:t xml:space="preserve">Property or other Collateral, </w:t>
      </w:r>
      <w:r>
        <w:rPr>
          <w:szCs w:val="22"/>
        </w:rPr>
        <w:t>(j) if any such claim results in a workers</w:t>
      </w:r>
      <w:r w:rsidR="00967F70">
        <w:rPr>
          <w:szCs w:val="22"/>
        </w:rPr>
        <w:t>’</w:t>
      </w:r>
      <w:r>
        <w:rPr>
          <w:szCs w:val="22"/>
        </w:rPr>
        <w:t>, mechanics</w:t>
      </w:r>
      <w:r w:rsidR="00967F70">
        <w:rPr>
          <w:szCs w:val="22"/>
        </w:rPr>
        <w:t>’</w:t>
      </w:r>
      <w:r>
        <w:rPr>
          <w:szCs w:val="22"/>
        </w:rPr>
        <w:t xml:space="preserve"> or other similar Lien on </w:t>
      </w:r>
      <w:r w:rsidR="0083645E">
        <w:rPr>
          <w:szCs w:val="22"/>
        </w:rPr>
        <w:t xml:space="preserve">the </w:t>
      </w:r>
      <w:r>
        <w:rPr>
          <w:szCs w:val="22"/>
        </w:rPr>
        <w:t xml:space="preserve">Property, Borrower shall be in compliance with the provisions of clause (v) of the definition of Permitted Exceptions, </w:t>
      </w:r>
      <w:r w:rsidR="00693735">
        <w:rPr>
          <w:szCs w:val="22"/>
        </w:rPr>
        <w:t>and (k</w:t>
      </w:r>
      <w:r w:rsidRPr="00AB6788">
        <w:rPr>
          <w:szCs w:val="22"/>
        </w:rPr>
        <w:t xml:space="preserve">) Borrower shall, upon request by Lender, give Lender prompt notice of the status of such proceedings and/or confirmation of the continuing satisfaction of the conditions set forth above.  Notwithstanding the foregoing, Borrower shall comply with all Legal Requirements and pay any contested Taxes, </w:t>
      </w:r>
      <w:r>
        <w:rPr>
          <w:szCs w:val="22"/>
        </w:rPr>
        <w:t>Impositions</w:t>
      </w:r>
      <w:r w:rsidRPr="00AB6788">
        <w:rPr>
          <w:szCs w:val="22"/>
        </w:rPr>
        <w:t xml:space="preserve"> and other amounts (or, if cash or other security has been provided, Lender may pay over any such cash or other security held by Lender to the claimant) if, in the Lender</w:t>
      </w:r>
      <w:r w:rsidR="00967F70">
        <w:rPr>
          <w:szCs w:val="22"/>
        </w:rPr>
        <w:t>’</w:t>
      </w:r>
      <w:r w:rsidRPr="00AB6788">
        <w:rPr>
          <w:szCs w:val="22"/>
        </w:rPr>
        <w:t xml:space="preserve">s reasonable judgment, any of the foregoing conditions is not satisfied at any time or there shall be any danger of the Lien of </w:t>
      </w:r>
      <w:r w:rsidR="00BE1931">
        <w:rPr>
          <w:szCs w:val="22"/>
        </w:rPr>
        <w:t>the</w:t>
      </w:r>
      <w:r w:rsidR="00BE1931" w:rsidRPr="00AB6788">
        <w:rPr>
          <w:szCs w:val="22"/>
        </w:rPr>
        <w:t xml:space="preserve"> </w:t>
      </w:r>
      <w:r>
        <w:rPr>
          <w:szCs w:val="22"/>
        </w:rPr>
        <w:t>Security Instrument</w:t>
      </w:r>
      <w:r w:rsidRPr="00AB6788">
        <w:rPr>
          <w:szCs w:val="22"/>
        </w:rPr>
        <w:t xml:space="preserve"> being extinguished.  Borrower shall promptly pay for all utility services provided to </w:t>
      </w:r>
      <w:r w:rsidR="002A3343">
        <w:rPr>
          <w:szCs w:val="22"/>
        </w:rPr>
        <w:t>the</w:t>
      </w:r>
      <w:r w:rsidR="002A3343" w:rsidRPr="00AB6788">
        <w:rPr>
          <w:szCs w:val="22"/>
        </w:rPr>
        <w:t xml:space="preserve"> </w:t>
      </w:r>
      <w:r w:rsidRPr="00AB6788">
        <w:rPr>
          <w:szCs w:val="22"/>
        </w:rPr>
        <w:t>Property as they become due and payable (other than any such utilities, which are, pursuant to the terms of any Lea</w:t>
      </w:r>
      <w:r>
        <w:rPr>
          <w:szCs w:val="22"/>
        </w:rPr>
        <w:t xml:space="preserve">se, required to be paid by the </w:t>
      </w:r>
      <w:r w:rsidR="00BF601A">
        <w:rPr>
          <w:szCs w:val="22"/>
        </w:rPr>
        <w:t>T</w:t>
      </w:r>
      <w:r w:rsidRPr="00AB6788">
        <w:rPr>
          <w:szCs w:val="22"/>
        </w:rPr>
        <w:t>enant thereunder directly to the applicable service provider).</w:t>
      </w:r>
    </w:p>
    <w:p w14:paraId="3D82078C" w14:textId="77777777" w:rsidR="009A2D48" w:rsidRPr="0064245C" w:rsidRDefault="00822EED" w:rsidP="007569DE">
      <w:pPr>
        <w:pStyle w:val="Heading1"/>
        <w:rPr>
          <w:szCs w:val="22"/>
        </w:rPr>
      </w:pPr>
      <w:bookmarkStart w:id="281" w:name="_DV_M243"/>
      <w:bookmarkStart w:id="282" w:name="_DV_M244"/>
      <w:bookmarkEnd w:id="281"/>
      <w:bookmarkEnd w:id="282"/>
      <w:r w:rsidRPr="00822EED">
        <w:rPr>
          <w:b/>
          <w:szCs w:val="22"/>
        </w:rPr>
        <w:br/>
      </w:r>
      <w:bookmarkStart w:id="283" w:name="_Toc528257494"/>
      <w:bookmarkStart w:id="284" w:name="_Toc480960529"/>
      <w:r w:rsidRPr="00822EED">
        <w:rPr>
          <w:b/>
          <w:szCs w:val="22"/>
        </w:rPr>
        <w:t>NEGATIVE COVENANTS</w:t>
      </w:r>
      <w:bookmarkStart w:id="285" w:name="_DV_M245"/>
      <w:bookmarkEnd w:id="283"/>
      <w:bookmarkEnd w:id="284"/>
      <w:bookmarkEnd w:id="285"/>
    </w:p>
    <w:p w14:paraId="40685702" w14:textId="425C9945" w:rsidR="009A2D48" w:rsidRPr="0064245C" w:rsidRDefault="003D7BE8" w:rsidP="009A2D48">
      <w:pPr>
        <w:pStyle w:val="Body"/>
        <w:rPr>
          <w:szCs w:val="22"/>
        </w:rPr>
      </w:pPr>
      <w:bookmarkStart w:id="286" w:name="_DV_M246"/>
      <w:bookmarkEnd w:id="286"/>
      <w:r w:rsidRPr="00822EED">
        <w:rPr>
          <w:szCs w:val="22"/>
        </w:rPr>
        <w:t xml:space="preserve">As a material inducement to Lender to execute this Agreement and to make </w:t>
      </w:r>
      <w:r>
        <w:rPr>
          <w:szCs w:val="22"/>
        </w:rPr>
        <w:t>the Loan</w:t>
      </w:r>
      <w:r w:rsidRPr="00822EED">
        <w:rPr>
          <w:szCs w:val="22"/>
        </w:rPr>
        <w:t xml:space="preserve">, Borrower hereby covenants as set forth in this </w:t>
      </w:r>
      <w:r>
        <w:rPr>
          <w:szCs w:val="22"/>
          <w:u w:val="single"/>
        </w:rPr>
        <w:t>Article </w:t>
      </w:r>
      <w:r w:rsidR="00F24AA7">
        <w:rPr>
          <w:szCs w:val="22"/>
          <w:u w:val="single"/>
        </w:rPr>
        <w:t>6</w:t>
      </w:r>
      <w:r w:rsidRPr="00822EED">
        <w:rPr>
          <w:szCs w:val="22"/>
        </w:rPr>
        <w:t>, which covenants s</w:t>
      </w:r>
      <w:r>
        <w:rPr>
          <w:szCs w:val="22"/>
        </w:rPr>
        <w:t>hall remain in effect until the</w:t>
      </w:r>
      <w:r w:rsidRPr="00822EED">
        <w:rPr>
          <w:szCs w:val="22"/>
        </w:rPr>
        <w:t xml:space="preserve"> payment and performance in full of </w:t>
      </w:r>
      <w:proofErr w:type="gramStart"/>
      <w:r w:rsidRPr="00822EED">
        <w:rPr>
          <w:szCs w:val="22"/>
        </w:rPr>
        <w:t>all of</w:t>
      </w:r>
      <w:proofErr w:type="gramEnd"/>
      <w:r w:rsidRPr="00822EED">
        <w:rPr>
          <w:szCs w:val="22"/>
        </w:rPr>
        <w:t xml:space="preserve"> the Obligations</w:t>
      </w:r>
    </w:p>
    <w:p w14:paraId="7DDEB6B3" w14:textId="77777777" w:rsidR="009A2D48" w:rsidRPr="0064245C" w:rsidRDefault="005B71E6" w:rsidP="007569DE">
      <w:pPr>
        <w:pStyle w:val="Heading2"/>
        <w:rPr>
          <w:szCs w:val="22"/>
        </w:rPr>
      </w:pPr>
      <w:bookmarkStart w:id="287" w:name="_DV_M247"/>
      <w:bookmarkEnd w:id="287"/>
      <w:r w:rsidRPr="005B71E6">
        <w:rPr>
          <w:szCs w:val="22"/>
          <w:u w:val="single"/>
        </w:rPr>
        <w:t>Fundamental Changes</w:t>
      </w:r>
      <w:r w:rsidRPr="005B71E6">
        <w:rPr>
          <w:szCs w:val="22"/>
        </w:rPr>
        <w:t xml:space="preserve">.  Neither Borrower nor any </w:t>
      </w:r>
      <w:r w:rsidR="00B27661">
        <w:rPr>
          <w:szCs w:val="22"/>
        </w:rPr>
        <w:t>other Loan Party</w:t>
      </w:r>
      <w:r w:rsidRPr="005B71E6">
        <w:rPr>
          <w:szCs w:val="22"/>
        </w:rPr>
        <w:t xml:space="preserve"> </w:t>
      </w:r>
      <w:r w:rsidR="00822EED" w:rsidRPr="00822EED">
        <w:rPr>
          <w:szCs w:val="22"/>
        </w:rPr>
        <w:t xml:space="preserve">(that is not a natural person) shall dissolve or liquidate or become a party to any merger or consolidation. </w:t>
      </w:r>
    </w:p>
    <w:p w14:paraId="6413DC19" w14:textId="77777777" w:rsidR="006A504F" w:rsidRPr="0064245C" w:rsidRDefault="00822EED">
      <w:pPr>
        <w:pStyle w:val="Heading2"/>
        <w:rPr>
          <w:szCs w:val="22"/>
        </w:rPr>
      </w:pPr>
      <w:bookmarkStart w:id="288" w:name="_DV_M248"/>
      <w:bookmarkEnd w:id="288"/>
      <w:r w:rsidRPr="00822EED">
        <w:rPr>
          <w:szCs w:val="22"/>
          <w:u w:val="single"/>
        </w:rPr>
        <w:t>Prohibited Transfers</w:t>
      </w:r>
      <w:r w:rsidRPr="00822EED">
        <w:rPr>
          <w:szCs w:val="22"/>
        </w:rPr>
        <w:t xml:space="preserve">.  Borrower shall not directly or indirectly make, </w:t>
      </w:r>
      <w:proofErr w:type="gramStart"/>
      <w:r w:rsidRPr="00822EED">
        <w:rPr>
          <w:szCs w:val="22"/>
        </w:rPr>
        <w:t>suffer</w:t>
      </w:r>
      <w:proofErr w:type="gramEnd"/>
      <w:r w:rsidRPr="00822EED">
        <w:rPr>
          <w:szCs w:val="22"/>
        </w:rPr>
        <w:t xml:space="preserve"> or permit the occurrence of any Transfer.  </w:t>
      </w:r>
    </w:p>
    <w:p w14:paraId="68EF9AA6" w14:textId="77777777" w:rsidR="009A2D48" w:rsidRPr="0064245C" w:rsidRDefault="00822EED" w:rsidP="007569DE">
      <w:pPr>
        <w:pStyle w:val="Heading2"/>
        <w:rPr>
          <w:szCs w:val="22"/>
        </w:rPr>
      </w:pPr>
      <w:bookmarkStart w:id="289" w:name="_DV_M249"/>
      <w:bookmarkStart w:id="290" w:name="_DV_M251"/>
      <w:bookmarkEnd w:id="289"/>
      <w:bookmarkEnd w:id="290"/>
      <w:r w:rsidRPr="00822EED">
        <w:rPr>
          <w:szCs w:val="22"/>
          <w:u w:val="single"/>
        </w:rPr>
        <w:lastRenderedPageBreak/>
        <w:t>Organizational Documents</w:t>
      </w:r>
      <w:r w:rsidRPr="00822EED">
        <w:rPr>
          <w:szCs w:val="22"/>
        </w:rPr>
        <w:t xml:space="preserve">.  </w:t>
      </w:r>
      <w:r w:rsidR="00B522B2" w:rsidRPr="00822EED">
        <w:rPr>
          <w:szCs w:val="22"/>
        </w:rPr>
        <w:t xml:space="preserve">Borrower will not amend, </w:t>
      </w:r>
      <w:proofErr w:type="gramStart"/>
      <w:r w:rsidR="00B522B2" w:rsidRPr="00822EED">
        <w:rPr>
          <w:szCs w:val="22"/>
        </w:rPr>
        <w:t>modify</w:t>
      </w:r>
      <w:proofErr w:type="gramEnd"/>
      <w:r w:rsidR="00B522B2">
        <w:rPr>
          <w:szCs w:val="22"/>
        </w:rPr>
        <w:t xml:space="preserve"> or terminate</w:t>
      </w:r>
      <w:r w:rsidR="00B522B2" w:rsidRPr="00822EED">
        <w:rPr>
          <w:szCs w:val="22"/>
        </w:rPr>
        <w:t xml:space="preserve"> </w:t>
      </w:r>
      <w:r w:rsidR="00B522B2">
        <w:rPr>
          <w:szCs w:val="22"/>
        </w:rPr>
        <w:t>its</w:t>
      </w:r>
      <w:r w:rsidR="00B522B2" w:rsidRPr="00822EED">
        <w:rPr>
          <w:szCs w:val="22"/>
        </w:rPr>
        <w:t xml:space="preserve"> </w:t>
      </w:r>
      <w:r w:rsidR="00B522B2">
        <w:rPr>
          <w:szCs w:val="22"/>
        </w:rPr>
        <w:t>O</w:t>
      </w:r>
      <w:r w:rsidR="00B522B2" w:rsidRPr="00822EED">
        <w:rPr>
          <w:szCs w:val="22"/>
        </w:rPr>
        <w:t xml:space="preserve">rganizational </w:t>
      </w:r>
      <w:r w:rsidR="00B522B2">
        <w:rPr>
          <w:szCs w:val="22"/>
        </w:rPr>
        <w:t>D</w:t>
      </w:r>
      <w:r w:rsidR="00B522B2" w:rsidRPr="00822EED">
        <w:rPr>
          <w:szCs w:val="22"/>
        </w:rPr>
        <w:t>ocuments without the prior written consent of Lender.</w:t>
      </w:r>
      <w:bookmarkStart w:id="291" w:name="_DV_M252"/>
      <w:bookmarkEnd w:id="291"/>
    </w:p>
    <w:p w14:paraId="4B0CBDE7" w14:textId="23896F6D" w:rsidR="009A2D48" w:rsidRPr="0064245C" w:rsidRDefault="00822EED" w:rsidP="007569DE">
      <w:pPr>
        <w:pStyle w:val="Heading2"/>
        <w:rPr>
          <w:szCs w:val="22"/>
        </w:rPr>
      </w:pPr>
      <w:bookmarkStart w:id="292" w:name="_DV_M253"/>
      <w:bookmarkEnd w:id="292"/>
      <w:r w:rsidRPr="00822EED">
        <w:rPr>
          <w:szCs w:val="22"/>
          <w:u w:val="single"/>
        </w:rPr>
        <w:t>Government Regulation</w:t>
      </w:r>
      <w:r w:rsidRPr="00822EED">
        <w:rPr>
          <w:szCs w:val="22"/>
        </w:rPr>
        <w:t>.  Borrower shall not (a) be or become subject at any time to any law, regulation, or list of any Governmental Authority (including, without limitation, the U.S. OFAC Lists) that prohibits or limits Lender from exten</w:t>
      </w:r>
      <w:r w:rsidR="00284047">
        <w:rPr>
          <w:szCs w:val="22"/>
        </w:rPr>
        <w:t>ding</w:t>
      </w:r>
      <w:r w:rsidRPr="00822EED">
        <w:rPr>
          <w:szCs w:val="22"/>
        </w:rPr>
        <w:t xml:space="preserve"> credit to Borrower or from otherwise conducting business with Borrower, or (b) fail to provide documentary and other evidence of Borrower</w:t>
      </w:r>
      <w:r w:rsidR="00967F70">
        <w:rPr>
          <w:szCs w:val="22"/>
        </w:rPr>
        <w:t>’</w:t>
      </w:r>
      <w:r w:rsidRPr="00822EED">
        <w:rPr>
          <w:szCs w:val="22"/>
        </w:rPr>
        <w:t>s identity as may be requested by Lender at any time to enable Lender to verify Borrower</w:t>
      </w:r>
      <w:r w:rsidR="00967F70">
        <w:rPr>
          <w:szCs w:val="22"/>
        </w:rPr>
        <w:t>’</w:t>
      </w:r>
      <w:r w:rsidRPr="00822EED">
        <w:rPr>
          <w:szCs w:val="22"/>
        </w:rPr>
        <w:t>s identity or to comply with any applicable law or regulation, including, without limitation, Section 326 of the USA Patriot Act of 2001, 31 U.S.C. Section 5318.</w:t>
      </w:r>
      <w:bookmarkStart w:id="293" w:name="_DV_M254"/>
      <w:bookmarkEnd w:id="293"/>
    </w:p>
    <w:p w14:paraId="42DE1A77" w14:textId="1893E130" w:rsidR="0022317E" w:rsidRPr="0064245C" w:rsidRDefault="00822EED" w:rsidP="007569DE">
      <w:pPr>
        <w:pStyle w:val="Heading2"/>
        <w:rPr>
          <w:szCs w:val="22"/>
        </w:rPr>
      </w:pPr>
      <w:r w:rsidRPr="00822EED">
        <w:rPr>
          <w:szCs w:val="22"/>
          <w:u w:val="single"/>
        </w:rPr>
        <w:t xml:space="preserve">Business </w:t>
      </w:r>
      <w:proofErr w:type="gramStart"/>
      <w:r w:rsidRPr="00822EED">
        <w:rPr>
          <w:szCs w:val="22"/>
          <w:u w:val="single"/>
        </w:rPr>
        <w:t>Purpose</w:t>
      </w:r>
      <w:r w:rsidR="00A60E96">
        <w:rPr>
          <w:szCs w:val="22"/>
          <w:u w:val="single"/>
        </w:rPr>
        <w:t>;</w:t>
      </w:r>
      <w:proofErr w:type="gramEnd"/>
      <w:r w:rsidR="00A60E96">
        <w:rPr>
          <w:szCs w:val="22"/>
          <w:u w:val="single"/>
        </w:rPr>
        <w:t xml:space="preserve"> Non-Owner Occupied</w:t>
      </w:r>
      <w:r w:rsidRPr="00822EED">
        <w:rPr>
          <w:szCs w:val="22"/>
        </w:rPr>
        <w:t xml:space="preserve">. </w:t>
      </w:r>
      <w:r w:rsidR="00D50C6E">
        <w:rPr>
          <w:szCs w:val="22"/>
        </w:rPr>
        <w:t xml:space="preserve"> </w:t>
      </w:r>
      <w:r w:rsidRPr="00822EED">
        <w:rPr>
          <w:szCs w:val="22"/>
        </w:rPr>
        <w:t xml:space="preserve">The </w:t>
      </w:r>
      <w:r w:rsidR="00371A2B">
        <w:rPr>
          <w:szCs w:val="22"/>
        </w:rPr>
        <w:t>Loan</w:t>
      </w:r>
      <w:r w:rsidR="00371A2B" w:rsidRPr="00822EED">
        <w:rPr>
          <w:szCs w:val="22"/>
        </w:rPr>
        <w:t xml:space="preserve"> </w:t>
      </w:r>
      <w:r w:rsidRPr="00822EED">
        <w:rPr>
          <w:szCs w:val="22"/>
        </w:rPr>
        <w:t xml:space="preserve">is for the sole purpose of acquiring or financing </w:t>
      </w:r>
      <w:r w:rsidR="00A60E96">
        <w:rPr>
          <w:szCs w:val="22"/>
        </w:rPr>
        <w:t>the</w:t>
      </w:r>
      <w:r w:rsidR="00A60E96" w:rsidRPr="00822EED">
        <w:rPr>
          <w:szCs w:val="22"/>
        </w:rPr>
        <w:t xml:space="preserve"> </w:t>
      </w:r>
      <w:r w:rsidRPr="00822EED">
        <w:rPr>
          <w:szCs w:val="22"/>
        </w:rPr>
        <w:t xml:space="preserve">Property as a business or commercial investment, </w:t>
      </w:r>
      <w:r w:rsidR="00371A2B">
        <w:rPr>
          <w:szCs w:val="22"/>
        </w:rPr>
        <w:t xml:space="preserve">and no portion thereof shall be used for personal, consumer, </w:t>
      </w:r>
      <w:r w:rsidR="000520AC">
        <w:rPr>
          <w:szCs w:val="22"/>
        </w:rPr>
        <w:t>family</w:t>
      </w:r>
      <w:r w:rsidR="00EF5BD3">
        <w:rPr>
          <w:szCs w:val="22"/>
        </w:rPr>
        <w:t>,</w:t>
      </w:r>
      <w:r w:rsidR="000520AC">
        <w:rPr>
          <w:szCs w:val="22"/>
        </w:rPr>
        <w:t xml:space="preserve"> </w:t>
      </w:r>
      <w:r w:rsidR="00371A2B">
        <w:rPr>
          <w:szCs w:val="22"/>
        </w:rPr>
        <w:t>household purposes</w:t>
      </w:r>
      <w:r w:rsidR="00065BDE">
        <w:rPr>
          <w:szCs w:val="22"/>
        </w:rPr>
        <w:t>,</w:t>
      </w:r>
      <w:r w:rsidR="00371A2B">
        <w:rPr>
          <w:szCs w:val="22"/>
        </w:rPr>
        <w:t xml:space="preserve"> for the purpose of purchasing or acquiring any </w:t>
      </w:r>
      <w:r w:rsidR="00967F70">
        <w:rPr>
          <w:szCs w:val="22"/>
        </w:rPr>
        <w:t>“</w:t>
      </w:r>
      <w:r w:rsidR="00371A2B">
        <w:rPr>
          <w:szCs w:val="22"/>
        </w:rPr>
        <w:t>margin stock</w:t>
      </w:r>
      <w:r w:rsidR="00967F70">
        <w:rPr>
          <w:szCs w:val="22"/>
        </w:rPr>
        <w:t>”</w:t>
      </w:r>
      <w:r w:rsidR="00371A2B">
        <w:rPr>
          <w:szCs w:val="22"/>
        </w:rPr>
        <w:t xml:space="preserve"> within the meaning of Regulations T, U or X of the Board of Governors of the Federal Reserve System or for any other purpose</w:t>
      </w:r>
      <w:r w:rsidRPr="00822EED">
        <w:rPr>
          <w:szCs w:val="22"/>
        </w:rPr>
        <w:t xml:space="preserve">.  </w:t>
      </w:r>
      <w:r w:rsidR="00A60E96">
        <w:rPr>
          <w:szCs w:val="22"/>
        </w:rPr>
        <w:t xml:space="preserve">The </w:t>
      </w:r>
      <w:r w:rsidRPr="00822EED">
        <w:rPr>
          <w:szCs w:val="22"/>
        </w:rPr>
        <w:t xml:space="preserve">Property has been or will be acquired and owned by Borrower for investment purposes only and will at no time be occupied by Borrower, </w:t>
      </w:r>
      <w:r w:rsidR="00F21643">
        <w:rPr>
          <w:szCs w:val="22"/>
        </w:rPr>
        <w:t xml:space="preserve">any Loan </w:t>
      </w:r>
      <w:proofErr w:type="gramStart"/>
      <w:r w:rsidR="00F21643">
        <w:rPr>
          <w:szCs w:val="22"/>
        </w:rPr>
        <w:t>Party</w:t>
      </w:r>
      <w:proofErr w:type="gramEnd"/>
      <w:r w:rsidR="00F21643" w:rsidRPr="00822EED">
        <w:rPr>
          <w:szCs w:val="22"/>
        </w:rPr>
        <w:t xml:space="preserve"> </w:t>
      </w:r>
      <w:r w:rsidRPr="00822EED">
        <w:rPr>
          <w:szCs w:val="22"/>
        </w:rPr>
        <w:t>or any Interest Owner, or by any of their respective affiliates</w:t>
      </w:r>
      <w:r w:rsidR="00A60E96">
        <w:rPr>
          <w:szCs w:val="22"/>
        </w:rPr>
        <w:t>, family members or relatives</w:t>
      </w:r>
      <w:r w:rsidR="000520AC" w:rsidRPr="00822EED">
        <w:rPr>
          <w:szCs w:val="22"/>
        </w:rPr>
        <w:t xml:space="preserve"> or by any Person related to </w:t>
      </w:r>
      <w:r w:rsidR="000520AC">
        <w:rPr>
          <w:szCs w:val="22"/>
        </w:rPr>
        <w:t>any Loan Party</w:t>
      </w:r>
      <w:r w:rsidR="000520AC" w:rsidRPr="00822EED">
        <w:rPr>
          <w:szCs w:val="22"/>
        </w:rPr>
        <w:t xml:space="preserve"> or any Interest Owner</w:t>
      </w:r>
      <w:r w:rsidR="000520AC">
        <w:rPr>
          <w:szCs w:val="22"/>
        </w:rPr>
        <w:t xml:space="preserve"> that is a natural person</w:t>
      </w:r>
      <w:r w:rsidR="000520AC" w:rsidRPr="00822EED">
        <w:rPr>
          <w:szCs w:val="22"/>
        </w:rPr>
        <w:t>.  Borrower shall not purchase or own any real pr</w:t>
      </w:r>
      <w:r w:rsidR="000520AC">
        <w:rPr>
          <w:szCs w:val="22"/>
        </w:rPr>
        <w:t>operty other than the Property</w:t>
      </w:r>
      <w:r w:rsidR="000520AC" w:rsidRPr="00822EED">
        <w:rPr>
          <w:szCs w:val="22"/>
        </w:rPr>
        <w:t xml:space="preserve"> and shall not </w:t>
      </w:r>
      <w:proofErr w:type="gramStart"/>
      <w:r w:rsidR="000520AC" w:rsidRPr="00822EED">
        <w:rPr>
          <w:szCs w:val="22"/>
        </w:rPr>
        <w:t>enter into</w:t>
      </w:r>
      <w:proofErr w:type="gramEnd"/>
      <w:r w:rsidR="000520AC" w:rsidRPr="00822EED">
        <w:rPr>
          <w:szCs w:val="22"/>
        </w:rPr>
        <w:t xml:space="preserve"> any line of business other than the ownership</w:t>
      </w:r>
      <w:r w:rsidR="000520AC">
        <w:rPr>
          <w:szCs w:val="22"/>
        </w:rPr>
        <w:t xml:space="preserve"> and operation of the Property</w:t>
      </w:r>
      <w:r w:rsidR="000520AC" w:rsidRPr="00822EED">
        <w:rPr>
          <w:szCs w:val="22"/>
        </w:rPr>
        <w:t>, or make any material change in the scope or nature of its business objectives, purposes or operations, or undertake or participate in activities other than the continuance of its present business</w:t>
      </w:r>
      <w:r w:rsidRPr="00822EED">
        <w:rPr>
          <w:szCs w:val="22"/>
        </w:rPr>
        <w:t xml:space="preserve">.  </w:t>
      </w:r>
    </w:p>
    <w:p w14:paraId="5DAA0F03" w14:textId="5BE71837" w:rsidR="00D31988" w:rsidRDefault="00822EED">
      <w:pPr>
        <w:pStyle w:val="Heading2"/>
        <w:rPr>
          <w:szCs w:val="22"/>
        </w:rPr>
      </w:pPr>
      <w:r w:rsidRPr="00822EED">
        <w:rPr>
          <w:szCs w:val="22"/>
          <w:u w:val="single"/>
        </w:rPr>
        <w:t>No Liens</w:t>
      </w:r>
      <w:r w:rsidRPr="00822EED">
        <w:rPr>
          <w:szCs w:val="22"/>
        </w:rPr>
        <w:t>.  Without Lender</w:t>
      </w:r>
      <w:r w:rsidR="00967F70">
        <w:rPr>
          <w:szCs w:val="22"/>
        </w:rPr>
        <w:t>’</w:t>
      </w:r>
      <w:r w:rsidRPr="00822EED">
        <w:rPr>
          <w:szCs w:val="22"/>
        </w:rPr>
        <w:t xml:space="preserve">s prior written consent, Borrower shall not create, incur, assume, </w:t>
      </w:r>
      <w:proofErr w:type="gramStart"/>
      <w:r w:rsidRPr="00822EED">
        <w:rPr>
          <w:szCs w:val="22"/>
        </w:rPr>
        <w:t>permit</w:t>
      </w:r>
      <w:proofErr w:type="gramEnd"/>
      <w:r w:rsidRPr="00822EED">
        <w:rPr>
          <w:szCs w:val="22"/>
        </w:rPr>
        <w:t xml:space="preserve"> or suffer to exist any Lien on all or any portion of </w:t>
      </w:r>
      <w:r w:rsidR="0083645E">
        <w:rPr>
          <w:szCs w:val="22"/>
        </w:rPr>
        <w:t>the</w:t>
      </w:r>
      <w:r w:rsidR="0083645E" w:rsidRPr="00822EED">
        <w:rPr>
          <w:szCs w:val="22"/>
        </w:rPr>
        <w:t xml:space="preserve"> </w:t>
      </w:r>
      <w:r w:rsidRPr="00822EED">
        <w:rPr>
          <w:szCs w:val="22"/>
        </w:rPr>
        <w:t>Property</w:t>
      </w:r>
      <w:r w:rsidR="00470BE5">
        <w:rPr>
          <w:szCs w:val="22"/>
        </w:rPr>
        <w:t xml:space="preserve"> owned by Borrower (and whether or not encumbered by </w:t>
      </w:r>
      <w:r w:rsidR="00BE1931">
        <w:rPr>
          <w:szCs w:val="22"/>
        </w:rPr>
        <w:t xml:space="preserve">the </w:t>
      </w:r>
      <w:r w:rsidR="00470BE5">
        <w:rPr>
          <w:szCs w:val="22"/>
        </w:rPr>
        <w:t>Security Instrument)</w:t>
      </w:r>
      <w:r w:rsidRPr="00822EED">
        <w:rPr>
          <w:szCs w:val="22"/>
        </w:rPr>
        <w:t xml:space="preserve"> or any direct or indirect legal or beneficial ownership interest in Borrower, except liens in favor of Lender and Permitted Exceptions.</w:t>
      </w:r>
    </w:p>
    <w:p w14:paraId="600EC060" w14:textId="77777777" w:rsidR="00D31988" w:rsidRDefault="00FA794A">
      <w:pPr>
        <w:pStyle w:val="Heading2"/>
        <w:rPr>
          <w:szCs w:val="22"/>
        </w:rPr>
      </w:pPr>
      <w:r w:rsidRPr="000E0F56">
        <w:rPr>
          <w:szCs w:val="22"/>
          <w:u w:val="single"/>
        </w:rPr>
        <w:t>ERISA</w:t>
      </w:r>
      <w:r>
        <w:rPr>
          <w:szCs w:val="22"/>
        </w:rPr>
        <w:t xml:space="preserve">.  </w:t>
      </w:r>
      <w:r w:rsidRPr="000E0F56">
        <w:rPr>
          <w:szCs w:val="22"/>
        </w:rPr>
        <w:t>Borrower shall not</w:t>
      </w:r>
      <w:r>
        <w:rPr>
          <w:szCs w:val="22"/>
        </w:rPr>
        <w:t xml:space="preserve"> maintain or contribute to, or agree to maintain or contribute to, or permit any ERISA Affiliate of Borrower (as applicable) to maintain or contribute to or agree to maintain or contribute to, any employee benefit plan (as defined in Section 3(3) of ERISA) subject to Title IV or Section 302 of ERISA or Section 412 of the Code.  Borrower shall not engage in a non-exempt prohibited transaction under Section 406 of ERISA, Section 4975 of the Code, or substantially similar provisions under federal, </w:t>
      </w:r>
      <w:proofErr w:type="gramStart"/>
      <w:r>
        <w:rPr>
          <w:szCs w:val="22"/>
        </w:rPr>
        <w:t>state</w:t>
      </w:r>
      <w:proofErr w:type="gramEnd"/>
      <w:r>
        <w:rPr>
          <w:szCs w:val="22"/>
        </w:rPr>
        <w:t xml:space="preserve"> or local laws, rules or regulations or in any transaction that would cause any obligation or action taken or to be taken hereunder (or the exercise by Lender of any of its rights under any other Loan Document) to be a non-exempt prohibited transaction under such provisions.</w:t>
      </w:r>
    </w:p>
    <w:p w14:paraId="30F71E5C" w14:textId="77777777" w:rsidR="00115968" w:rsidRDefault="00115968" w:rsidP="00EF5BD3">
      <w:pPr>
        <w:pStyle w:val="Heading2"/>
        <w:tabs>
          <w:tab w:val="clear" w:pos="1440"/>
        </w:tabs>
        <w:rPr>
          <w:szCs w:val="22"/>
        </w:rPr>
      </w:pPr>
      <w:r w:rsidRPr="006718B8">
        <w:rPr>
          <w:szCs w:val="22"/>
          <w:u w:val="single"/>
        </w:rPr>
        <w:t xml:space="preserve">Zoning and </w:t>
      </w:r>
      <w:proofErr w:type="gramStart"/>
      <w:r w:rsidRPr="006718B8">
        <w:rPr>
          <w:szCs w:val="22"/>
          <w:u w:val="single"/>
        </w:rPr>
        <w:t>Uses</w:t>
      </w:r>
      <w:proofErr w:type="gramEnd"/>
      <w:r>
        <w:rPr>
          <w:szCs w:val="22"/>
        </w:rPr>
        <w:t>.  Borrower shall not do any of the following without the prior written consent of Lender:</w:t>
      </w:r>
    </w:p>
    <w:p w14:paraId="13547017" w14:textId="77777777" w:rsidR="00115968" w:rsidRPr="00BB2F99" w:rsidRDefault="00115968" w:rsidP="00115968">
      <w:pPr>
        <w:pStyle w:val="Heading3"/>
      </w:pPr>
      <w:r>
        <w:rPr>
          <w:szCs w:val="22"/>
        </w:rPr>
        <w:t>initiate or support any limiting change in the permitted uses of the Property (or to the extent applicable, zoning reclassification of the Property) or any portion thereof, seek any variance under existing land use restrictions, laws, rules or regulations (or, to the extent applicable, zoning ordinances) applicable to the Property, use or permit the use of the Property in a manner that would result in the use of the Property becoming a nonconforming use under applicable land-use restrictions or zoning ordinances or that would violate the terms of any Lease, Property Document or Legal Requirement (and if under applicable zoning ordinances the use of all or any portion of the Property is a nonconforming use, Borrower shall not cause or permit such nonconforming use to be discontinued or abandoned) or use or permit the use of the Property or any portion thereof for any purpose other than as a residential property;</w:t>
      </w:r>
    </w:p>
    <w:p w14:paraId="295CCC78" w14:textId="77777777" w:rsidR="00115968" w:rsidRPr="00BB2F99" w:rsidRDefault="00115968" w:rsidP="00115968">
      <w:pPr>
        <w:pStyle w:val="Heading3"/>
      </w:pPr>
      <w:r>
        <w:rPr>
          <w:szCs w:val="22"/>
        </w:rPr>
        <w:lastRenderedPageBreak/>
        <w:t>execute or file any subdivision plat affecting the Property, or institute, or permit the institution of, proceedings to alter any tax lot comprising the Property; or</w:t>
      </w:r>
    </w:p>
    <w:p w14:paraId="681CCE37" w14:textId="5E129F0E" w:rsidR="00115968" w:rsidRPr="0040457F" w:rsidRDefault="00115968">
      <w:pPr>
        <w:pStyle w:val="Heading3"/>
        <w:rPr>
          <w:szCs w:val="22"/>
        </w:rPr>
      </w:pPr>
      <w:r>
        <w:t>permit or consent to the Property being used by the public or any Person in such manner as might make possible a claim of adverse usage or possession or of any implied dedication or easement.</w:t>
      </w:r>
    </w:p>
    <w:p w14:paraId="341FFDC8" w14:textId="77777777" w:rsidR="009A2D48" w:rsidRPr="0064245C" w:rsidRDefault="00822EED" w:rsidP="007569DE">
      <w:pPr>
        <w:pStyle w:val="Heading1"/>
        <w:rPr>
          <w:szCs w:val="22"/>
        </w:rPr>
      </w:pPr>
      <w:bookmarkStart w:id="294" w:name="_DV_M255"/>
      <w:bookmarkEnd w:id="294"/>
      <w:r w:rsidRPr="00822EED">
        <w:rPr>
          <w:b/>
          <w:szCs w:val="22"/>
        </w:rPr>
        <w:br/>
      </w:r>
      <w:bookmarkStart w:id="295" w:name="_Toc528257495"/>
      <w:bookmarkStart w:id="296" w:name="_Toc480960530"/>
      <w:r w:rsidRPr="00822EED">
        <w:rPr>
          <w:b/>
          <w:szCs w:val="22"/>
        </w:rPr>
        <w:t>EVENTS OF DEFAULT AND REMEDIES</w:t>
      </w:r>
      <w:bookmarkEnd w:id="295"/>
      <w:bookmarkEnd w:id="296"/>
    </w:p>
    <w:p w14:paraId="4A57A76A" w14:textId="104AB6B4" w:rsidR="009A2D48" w:rsidRPr="0064245C" w:rsidRDefault="00822EED" w:rsidP="007569DE">
      <w:pPr>
        <w:pStyle w:val="Heading2"/>
        <w:rPr>
          <w:szCs w:val="22"/>
        </w:rPr>
      </w:pPr>
      <w:bookmarkStart w:id="297" w:name="_DV_M257"/>
      <w:bookmarkEnd w:id="297"/>
      <w:r w:rsidRPr="00822EED">
        <w:rPr>
          <w:szCs w:val="22"/>
          <w:u w:val="single"/>
        </w:rPr>
        <w:t>Events of Default</w:t>
      </w:r>
      <w:r w:rsidRPr="00822EED">
        <w:rPr>
          <w:szCs w:val="22"/>
        </w:rPr>
        <w:t xml:space="preserve">.  The occurrence of any one or more of the following shall constitute an </w:t>
      </w:r>
      <w:r w:rsidR="00967F70">
        <w:rPr>
          <w:szCs w:val="22"/>
        </w:rPr>
        <w:t>“</w:t>
      </w:r>
      <w:r w:rsidRPr="004660FA">
        <w:rPr>
          <w:b/>
          <w:szCs w:val="22"/>
        </w:rPr>
        <w:t>Event of Default</w:t>
      </w:r>
      <w:r w:rsidR="00967F70">
        <w:rPr>
          <w:szCs w:val="22"/>
        </w:rPr>
        <w:t>”</w:t>
      </w:r>
      <w:r w:rsidRPr="00822EED">
        <w:rPr>
          <w:szCs w:val="22"/>
        </w:rPr>
        <w:t xml:space="preserve"> under this Agreement:</w:t>
      </w:r>
    </w:p>
    <w:p w14:paraId="1FBE6B78" w14:textId="77777777" w:rsidR="009A2D48" w:rsidRPr="0064245C" w:rsidRDefault="00D50C6E" w:rsidP="00605E28">
      <w:pPr>
        <w:pStyle w:val="Heading3"/>
        <w:rPr>
          <w:szCs w:val="22"/>
        </w:rPr>
      </w:pPr>
      <w:bookmarkStart w:id="298" w:name="_DV_M258"/>
      <w:bookmarkEnd w:id="298"/>
      <w:r>
        <w:rPr>
          <w:szCs w:val="22"/>
        </w:rPr>
        <w:t>A</w:t>
      </w:r>
      <w:r w:rsidR="00822EED" w:rsidRPr="00822EED">
        <w:rPr>
          <w:szCs w:val="22"/>
        </w:rPr>
        <w:t xml:space="preserve">ny portion of the Indebtedness is not paid when </w:t>
      </w:r>
      <w:proofErr w:type="gramStart"/>
      <w:r w:rsidR="00822EED" w:rsidRPr="00822EED">
        <w:rPr>
          <w:szCs w:val="22"/>
        </w:rPr>
        <w:t>due</w:t>
      </w:r>
      <w:r w:rsidR="006C49FD">
        <w:rPr>
          <w:szCs w:val="22"/>
        </w:rPr>
        <w:t>;</w:t>
      </w:r>
      <w:proofErr w:type="gramEnd"/>
      <w:r w:rsidR="00822EED" w:rsidRPr="00822EED">
        <w:rPr>
          <w:szCs w:val="22"/>
        </w:rPr>
        <w:t xml:space="preserve"> </w:t>
      </w:r>
    </w:p>
    <w:p w14:paraId="672DABE4" w14:textId="77777777" w:rsidR="009A2D48" w:rsidRPr="0064245C" w:rsidRDefault="00D50C6E" w:rsidP="00605E28">
      <w:pPr>
        <w:pStyle w:val="Heading3"/>
        <w:rPr>
          <w:szCs w:val="22"/>
        </w:rPr>
      </w:pPr>
      <w:bookmarkStart w:id="299" w:name="_DV_M259"/>
      <w:bookmarkEnd w:id="299"/>
      <w:r>
        <w:rPr>
          <w:szCs w:val="22"/>
        </w:rPr>
        <w:t>A</w:t>
      </w:r>
      <w:r w:rsidR="00822EED" w:rsidRPr="00822EED">
        <w:rPr>
          <w:szCs w:val="22"/>
        </w:rPr>
        <w:t xml:space="preserve">ny of the Taxes or Impositions are not paid prior to </w:t>
      </w:r>
      <w:proofErr w:type="gramStart"/>
      <w:r w:rsidR="00822EED" w:rsidRPr="00822EED">
        <w:rPr>
          <w:szCs w:val="22"/>
        </w:rPr>
        <w:t>delinquency</w:t>
      </w:r>
      <w:r w:rsidR="006C49FD">
        <w:rPr>
          <w:szCs w:val="22"/>
        </w:rPr>
        <w:t>;</w:t>
      </w:r>
      <w:proofErr w:type="gramEnd"/>
    </w:p>
    <w:p w14:paraId="5E2826BD" w14:textId="77777777" w:rsidR="009A2D48" w:rsidRPr="0064245C" w:rsidRDefault="00AA0EDD" w:rsidP="00605E28">
      <w:pPr>
        <w:pStyle w:val="Heading3"/>
        <w:rPr>
          <w:szCs w:val="22"/>
        </w:rPr>
      </w:pPr>
      <w:bookmarkStart w:id="300" w:name="_DV_M260"/>
      <w:bookmarkStart w:id="301" w:name="_DV_M261"/>
      <w:bookmarkEnd w:id="300"/>
      <w:bookmarkEnd w:id="301"/>
      <w:r>
        <w:rPr>
          <w:szCs w:val="22"/>
        </w:rPr>
        <w:t xml:space="preserve">Any of </w:t>
      </w:r>
      <w:r w:rsidR="00036AE0">
        <w:rPr>
          <w:szCs w:val="22"/>
        </w:rPr>
        <w:t>the Policies are not kept in full force and effect, or certified copie</w:t>
      </w:r>
      <w:r w:rsidR="00822EED" w:rsidRPr="00822EED">
        <w:rPr>
          <w:szCs w:val="22"/>
        </w:rPr>
        <w:t xml:space="preserve">s thereof are not delivered to Lender within ten (10) days of written </w:t>
      </w:r>
      <w:proofErr w:type="gramStart"/>
      <w:r w:rsidR="00822EED" w:rsidRPr="00822EED">
        <w:rPr>
          <w:szCs w:val="22"/>
        </w:rPr>
        <w:t>request</w:t>
      </w:r>
      <w:r w:rsidR="006C49FD">
        <w:rPr>
          <w:szCs w:val="22"/>
        </w:rPr>
        <w:t>;</w:t>
      </w:r>
      <w:proofErr w:type="gramEnd"/>
    </w:p>
    <w:p w14:paraId="4563037E" w14:textId="77777777" w:rsidR="009A2D48" w:rsidRPr="0064245C" w:rsidRDefault="00D50C6E" w:rsidP="00605E28">
      <w:pPr>
        <w:pStyle w:val="Heading3"/>
        <w:rPr>
          <w:szCs w:val="22"/>
        </w:rPr>
      </w:pPr>
      <w:bookmarkStart w:id="302" w:name="_DV_M262"/>
      <w:bookmarkEnd w:id="302"/>
      <w:r>
        <w:rPr>
          <w:szCs w:val="22"/>
        </w:rPr>
        <w:t>A</w:t>
      </w:r>
      <w:r w:rsidR="005B71E6" w:rsidRPr="005B71E6">
        <w:rPr>
          <w:szCs w:val="22"/>
        </w:rPr>
        <w:t xml:space="preserve">ny certification, representation or warranty made by Borrower or any </w:t>
      </w:r>
      <w:r w:rsidR="00B27661">
        <w:rPr>
          <w:szCs w:val="22"/>
        </w:rPr>
        <w:t>other Loan Party</w:t>
      </w:r>
      <w:r w:rsidR="005B71E6" w:rsidRPr="005B71E6">
        <w:rPr>
          <w:szCs w:val="22"/>
        </w:rPr>
        <w:t xml:space="preserve"> herein or in any other Loan Document, or in any report, certificate, financial statement or other instrument, agreement or document furnished by Borrower or any </w:t>
      </w:r>
      <w:r w:rsidR="00B27661">
        <w:rPr>
          <w:szCs w:val="22"/>
        </w:rPr>
        <w:t>other Loan Party</w:t>
      </w:r>
      <w:r w:rsidR="005B71E6" w:rsidRPr="005B71E6">
        <w:rPr>
          <w:szCs w:val="22"/>
        </w:rPr>
        <w:t xml:space="preserve"> in connection with any Loan Document, shall be false or misleading in any </w:t>
      </w:r>
      <w:r w:rsidR="00822EED" w:rsidRPr="00822EED">
        <w:rPr>
          <w:szCs w:val="22"/>
        </w:rPr>
        <w:t xml:space="preserve">material respect as of the date the representation or warranty was </w:t>
      </w:r>
      <w:proofErr w:type="gramStart"/>
      <w:r w:rsidR="00822EED" w:rsidRPr="00822EED">
        <w:rPr>
          <w:szCs w:val="22"/>
        </w:rPr>
        <w:t>made</w:t>
      </w:r>
      <w:r w:rsidR="006C49FD">
        <w:rPr>
          <w:szCs w:val="22"/>
        </w:rPr>
        <w:t>;</w:t>
      </w:r>
      <w:proofErr w:type="gramEnd"/>
    </w:p>
    <w:p w14:paraId="0289C2A8" w14:textId="77777777" w:rsidR="009A2D48" w:rsidRPr="0064245C" w:rsidRDefault="005B71E6" w:rsidP="00605E28">
      <w:pPr>
        <w:pStyle w:val="Heading3"/>
        <w:rPr>
          <w:szCs w:val="22"/>
        </w:rPr>
      </w:pPr>
      <w:bookmarkStart w:id="303" w:name="_DV_M263"/>
      <w:bookmarkStart w:id="304" w:name="_DV_M264"/>
      <w:bookmarkEnd w:id="303"/>
      <w:bookmarkEnd w:id="304"/>
      <w:r w:rsidRPr="005B71E6">
        <w:rPr>
          <w:szCs w:val="22"/>
        </w:rPr>
        <w:t xml:space="preserve">An Event of Bankruptcy shall occur with respect to any Restricted </w:t>
      </w:r>
      <w:proofErr w:type="gramStart"/>
      <w:r w:rsidRPr="005B71E6">
        <w:rPr>
          <w:szCs w:val="22"/>
        </w:rPr>
        <w:t>Party;</w:t>
      </w:r>
      <w:proofErr w:type="gramEnd"/>
    </w:p>
    <w:p w14:paraId="79FD5E40" w14:textId="77777777" w:rsidR="00A14C2A" w:rsidRPr="0064245C" w:rsidRDefault="00D50C6E" w:rsidP="00605E28">
      <w:pPr>
        <w:pStyle w:val="Heading3"/>
        <w:rPr>
          <w:szCs w:val="22"/>
        </w:rPr>
      </w:pPr>
      <w:bookmarkStart w:id="305" w:name="_DV_M265"/>
      <w:bookmarkEnd w:id="305"/>
      <w:r>
        <w:rPr>
          <w:szCs w:val="22"/>
        </w:rPr>
        <w:t>A</w:t>
      </w:r>
      <w:r w:rsidR="005B71E6" w:rsidRPr="005B71E6">
        <w:rPr>
          <w:szCs w:val="22"/>
        </w:rPr>
        <w:t xml:space="preserve">n Event of Default as defined or described elsewhere in this Agreement </w:t>
      </w:r>
      <w:r w:rsidR="00822EED" w:rsidRPr="00822EED">
        <w:rPr>
          <w:szCs w:val="22"/>
        </w:rPr>
        <w:t xml:space="preserve">or in any other Loan Document </w:t>
      </w:r>
      <w:proofErr w:type="gramStart"/>
      <w:r w:rsidR="00822EED" w:rsidRPr="00822EED">
        <w:rPr>
          <w:szCs w:val="22"/>
        </w:rPr>
        <w:t>occurs;</w:t>
      </w:r>
      <w:proofErr w:type="gramEnd"/>
    </w:p>
    <w:p w14:paraId="0815B870" w14:textId="77777777" w:rsidR="00A14C2A" w:rsidRPr="0064245C" w:rsidRDefault="00D50C6E" w:rsidP="00605E28">
      <w:pPr>
        <w:pStyle w:val="Heading3"/>
        <w:rPr>
          <w:szCs w:val="22"/>
        </w:rPr>
      </w:pPr>
      <w:r>
        <w:rPr>
          <w:szCs w:val="22"/>
        </w:rPr>
        <w:t>A</w:t>
      </w:r>
      <w:r w:rsidR="00822EED" w:rsidRPr="00822EED">
        <w:rPr>
          <w:szCs w:val="22"/>
        </w:rPr>
        <w:t xml:space="preserve"> default occurs under any term, covenant or provision set forth herein or in any other Loan Document which specifically contains a notice requirement or grace </w:t>
      </w:r>
      <w:proofErr w:type="gramStart"/>
      <w:r w:rsidR="00822EED" w:rsidRPr="00822EED">
        <w:rPr>
          <w:szCs w:val="22"/>
        </w:rPr>
        <w:t>period</w:t>
      </w:r>
      <w:proofErr w:type="gramEnd"/>
      <w:r w:rsidR="00822EED" w:rsidRPr="00822EED">
        <w:rPr>
          <w:szCs w:val="22"/>
        </w:rPr>
        <w:t xml:space="preserve"> and such notice has been given and such </w:t>
      </w:r>
      <w:r w:rsidR="005B71E6" w:rsidRPr="005B71E6">
        <w:rPr>
          <w:szCs w:val="22"/>
        </w:rPr>
        <w:t>grace period has expired;</w:t>
      </w:r>
    </w:p>
    <w:p w14:paraId="44515C8E" w14:textId="496B80E4" w:rsidR="00B131DA" w:rsidRPr="0064245C" w:rsidRDefault="00822EED">
      <w:pPr>
        <w:pStyle w:val="Heading3"/>
        <w:rPr>
          <w:szCs w:val="22"/>
        </w:rPr>
      </w:pPr>
      <w:r w:rsidRPr="00822EED">
        <w:rPr>
          <w:szCs w:val="22"/>
        </w:rPr>
        <w:t xml:space="preserve">Borrower breaches any covenant contained in </w:t>
      </w:r>
      <w:r w:rsidRPr="00822EED">
        <w:rPr>
          <w:szCs w:val="22"/>
          <w:u w:val="single"/>
        </w:rPr>
        <w:t xml:space="preserve">Section </w:t>
      </w:r>
      <w:proofErr w:type="gramStart"/>
      <w:r w:rsidR="00A44144">
        <w:rPr>
          <w:szCs w:val="22"/>
          <w:u w:val="single"/>
        </w:rPr>
        <w:t>5</w:t>
      </w:r>
      <w:r w:rsidRPr="00822EED">
        <w:rPr>
          <w:szCs w:val="22"/>
          <w:u w:val="single"/>
        </w:rPr>
        <w:t>.</w:t>
      </w:r>
      <w:r w:rsidR="00423464">
        <w:rPr>
          <w:szCs w:val="22"/>
          <w:u w:val="single"/>
        </w:rPr>
        <w:t>8</w:t>
      </w:r>
      <w:r w:rsidRPr="00822EED">
        <w:rPr>
          <w:szCs w:val="22"/>
        </w:rPr>
        <w:t>;</w:t>
      </w:r>
      <w:proofErr w:type="gramEnd"/>
    </w:p>
    <w:p w14:paraId="00589273" w14:textId="77777777" w:rsidR="009A2D48" w:rsidRPr="0064245C" w:rsidRDefault="00D50C6E" w:rsidP="00605E28">
      <w:pPr>
        <w:pStyle w:val="Heading3"/>
        <w:rPr>
          <w:szCs w:val="22"/>
        </w:rPr>
      </w:pPr>
      <w:r>
        <w:rPr>
          <w:szCs w:val="22"/>
        </w:rPr>
        <w:t>A</w:t>
      </w:r>
      <w:r w:rsidR="005B71E6" w:rsidRPr="005B71E6">
        <w:rPr>
          <w:szCs w:val="22"/>
        </w:rPr>
        <w:t xml:space="preserve">ny litigation or proceeding is commenced before any Governmental Authority against or affecting Borrower any </w:t>
      </w:r>
      <w:r w:rsidR="00B27661">
        <w:rPr>
          <w:szCs w:val="22"/>
        </w:rPr>
        <w:t>other Loan Party</w:t>
      </w:r>
      <w:r w:rsidR="005B71E6" w:rsidRPr="005B71E6">
        <w:rPr>
          <w:szCs w:val="22"/>
        </w:rPr>
        <w:t xml:space="preserve">, </w:t>
      </w:r>
      <w:r w:rsidR="00B27661">
        <w:rPr>
          <w:szCs w:val="22"/>
        </w:rPr>
        <w:t xml:space="preserve">or </w:t>
      </w:r>
      <w:r w:rsidR="0083645E">
        <w:rPr>
          <w:szCs w:val="22"/>
        </w:rPr>
        <w:t>the</w:t>
      </w:r>
      <w:r w:rsidR="0083645E" w:rsidRPr="005B71E6">
        <w:rPr>
          <w:szCs w:val="22"/>
        </w:rPr>
        <w:t xml:space="preserve"> </w:t>
      </w:r>
      <w:r w:rsidR="005B71E6" w:rsidRPr="005B71E6">
        <w:rPr>
          <w:szCs w:val="22"/>
        </w:rPr>
        <w:t xml:space="preserve">Property that if adversely determined would have a </w:t>
      </w:r>
      <w:r w:rsidR="00DA5EA2">
        <w:rPr>
          <w:szCs w:val="22"/>
        </w:rPr>
        <w:t>Material Adverse Effect</w:t>
      </w:r>
      <w:r w:rsidR="005B71E6" w:rsidRPr="005B71E6">
        <w:rPr>
          <w:szCs w:val="22"/>
        </w:rPr>
        <w:t xml:space="preserve">, as determined by Lender in its sole </w:t>
      </w:r>
      <w:proofErr w:type="gramStart"/>
      <w:r w:rsidR="005B71E6" w:rsidRPr="005B71E6">
        <w:rPr>
          <w:szCs w:val="22"/>
        </w:rPr>
        <w:t>judgment;</w:t>
      </w:r>
      <w:proofErr w:type="gramEnd"/>
    </w:p>
    <w:p w14:paraId="60F6F79A" w14:textId="77777777" w:rsidR="009A2D48" w:rsidRPr="0064245C" w:rsidRDefault="00D50C6E" w:rsidP="00605E28">
      <w:pPr>
        <w:pStyle w:val="Heading3"/>
        <w:rPr>
          <w:szCs w:val="22"/>
        </w:rPr>
      </w:pPr>
      <w:bookmarkStart w:id="306" w:name="_DV_M266"/>
      <w:bookmarkEnd w:id="306"/>
      <w:r>
        <w:rPr>
          <w:szCs w:val="22"/>
        </w:rPr>
        <w:t>A</w:t>
      </w:r>
      <w:r w:rsidR="00822EED" w:rsidRPr="00822EED">
        <w:rPr>
          <w:szCs w:val="22"/>
        </w:rPr>
        <w:t xml:space="preserve"> final judgment or decree for monetary damages or a monetary fine or penalty in excess of $5,000.00 is entered ag</w:t>
      </w:r>
      <w:r w:rsidR="005B71E6" w:rsidRPr="005B71E6">
        <w:rPr>
          <w:szCs w:val="22"/>
        </w:rPr>
        <w:t xml:space="preserve">ainst </w:t>
      </w:r>
      <w:r w:rsidR="00822EED" w:rsidRPr="00822EED">
        <w:rPr>
          <w:szCs w:val="22"/>
        </w:rPr>
        <w:t xml:space="preserve">Borrower by any Governmental </w:t>
      </w:r>
      <w:proofErr w:type="gramStart"/>
      <w:r w:rsidR="00822EED" w:rsidRPr="00822EED">
        <w:rPr>
          <w:szCs w:val="22"/>
        </w:rPr>
        <w:t>Authority</w:t>
      </w:r>
      <w:r w:rsidR="00BE211A">
        <w:rPr>
          <w:szCs w:val="22"/>
        </w:rPr>
        <w:t>;</w:t>
      </w:r>
      <w:proofErr w:type="gramEnd"/>
    </w:p>
    <w:p w14:paraId="7D85C721" w14:textId="77777777" w:rsidR="00B131DA" w:rsidRPr="0064245C" w:rsidRDefault="00822EED">
      <w:pPr>
        <w:pStyle w:val="Heading3"/>
        <w:rPr>
          <w:szCs w:val="22"/>
        </w:rPr>
      </w:pPr>
      <w:bookmarkStart w:id="307" w:name="_DV_M267"/>
      <w:bookmarkEnd w:id="307"/>
      <w:r w:rsidRPr="00822EED">
        <w:rPr>
          <w:szCs w:val="22"/>
        </w:rPr>
        <w:t xml:space="preserve">Commencement </w:t>
      </w:r>
      <w:r w:rsidR="005B71E6" w:rsidRPr="005B71E6">
        <w:rPr>
          <w:szCs w:val="22"/>
        </w:rPr>
        <w:t xml:space="preserve">of any action or proceeding which seeks as one of its remedies the dissolution of Borrower or any </w:t>
      </w:r>
      <w:r w:rsidR="00B27661">
        <w:rPr>
          <w:szCs w:val="22"/>
        </w:rPr>
        <w:t>other Loan Party</w:t>
      </w:r>
      <w:r w:rsidR="005B71E6" w:rsidRPr="005B71E6">
        <w:rPr>
          <w:szCs w:val="22"/>
        </w:rPr>
        <w:t xml:space="preserve"> or </w:t>
      </w:r>
      <w:bookmarkStart w:id="308" w:name="_DV_M268"/>
      <w:bookmarkEnd w:id="308"/>
      <w:r w:rsidR="005B71E6" w:rsidRPr="005B71E6">
        <w:rPr>
          <w:szCs w:val="22"/>
        </w:rPr>
        <w:t xml:space="preserve">a final judgment is entered dissolving Borrower or </w:t>
      </w:r>
      <w:r w:rsidR="00B27661">
        <w:rPr>
          <w:szCs w:val="22"/>
        </w:rPr>
        <w:t xml:space="preserve">any other Loan </w:t>
      </w:r>
      <w:proofErr w:type="gramStart"/>
      <w:r w:rsidR="00B27661">
        <w:rPr>
          <w:szCs w:val="22"/>
        </w:rPr>
        <w:t>Party</w:t>
      </w:r>
      <w:r w:rsidR="00BE211A">
        <w:rPr>
          <w:szCs w:val="22"/>
        </w:rPr>
        <w:t>;</w:t>
      </w:r>
      <w:proofErr w:type="gramEnd"/>
    </w:p>
    <w:p w14:paraId="103532B4" w14:textId="77777777" w:rsidR="009A2D48" w:rsidRPr="0064245C" w:rsidRDefault="00D50C6E" w:rsidP="00605E28">
      <w:pPr>
        <w:pStyle w:val="Heading3"/>
        <w:rPr>
          <w:szCs w:val="22"/>
        </w:rPr>
      </w:pPr>
      <w:bookmarkStart w:id="309" w:name="_DV_M269"/>
      <w:bookmarkEnd w:id="309"/>
      <w:r>
        <w:rPr>
          <w:szCs w:val="22"/>
        </w:rPr>
        <w:t xml:space="preserve"> A</w:t>
      </w:r>
      <w:r w:rsidR="005B71E6" w:rsidRPr="005B71E6">
        <w:rPr>
          <w:szCs w:val="22"/>
        </w:rPr>
        <w:t xml:space="preserve">ll </w:t>
      </w:r>
      <w:r w:rsidR="00822EED" w:rsidRPr="00822EED">
        <w:rPr>
          <w:szCs w:val="22"/>
        </w:rPr>
        <w:t xml:space="preserve">or any material part of the property of Borrower is attached, levied upon, garnished or otherwise seized by legal process, and such attachment, levy, garnishment or seizure is not quashed, stayed, or released within twenty (20) days of the date </w:t>
      </w:r>
      <w:proofErr w:type="gramStart"/>
      <w:r w:rsidR="00822EED" w:rsidRPr="00822EED">
        <w:rPr>
          <w:szCs w:val="22"/>
        </w:rPr>
        <w:t>thereof;</w:t>
      </w:r>
      <w:proofErr w:type="gramEnd"/>
    </w:p>
    <w:p w14:paraId="63E6E4A7" w14:textId="24FB0C64" w:rsidR="009A2D48" w:rsidRPr="0064245C" w:rsidRDefault="00D50C6E" w:rsidP="00605E28">
      <w:pPr>
        <w:pStyle w:val="Heading3"/>
        <w:rPr>
          <w:szCs w:val="22"/>
        </w:rPr>
      </w:pPr>
      <w:bookmarkStart w:id="310" w:name="_DV_M270"/>
      <w:bookmarkEnd w:id="310"/>
      <w:r>
        <w:rPr>
          <w:szCs w:val="22"/>
        </w:rPr>
        <w:lastRenderedPageBreak/>
        <w:t>A</w:t>
      </w:r>
      <w:r w:rsidR="00822EED" w:rsidRPr="00822EED">
        <w:rPr>
          <w:szCs w:val="22"/>
        </w:rPr>
        <w:t>ny</w:t>
      </w:r>
      <w:r w:rsidR="005B71E6" w:rsidRPr="005B71E6">
        <w:rPr>
          <w:szCs w:val="22"/>
        </w:rPr>
        <w:t xml:space="preserve"> Transfer in violation of </w:t>
      </w:r>
      <w:r w:rsidR="005B71E6" w:rsidRPr="005B71E6">
        <w:rPr>
          <w:szCs w:val="22"/>
          <w:u w:val="single"/>
        </w:rPr>
        <w:t>Section </w:t>
      </w:r>
      <w:r w:rsidR="00A44144">
        <w:rPr>
          <w:szCs w:val="22"/>
          <w:u w:val="single"/>
        </w:rPr>
        <w:t>6</w:t>
      </w:r>
      <w:r w:rsidR="005B71E6" w:rsidRPr="005B71E6">
        <w:rPr>
          <w:szCs w:val="22"/>
          <w:u w:val="single"/>
        </w:rPr>
        <w:t>.2</w:t>
      </w:r>
      <w:r w:rsidR="00ED1918" w:rsidRPr="00ED1918">
        <w:rPr>
          <w:szCs w:val="22"/>
        </w:rPr>
        <w:t xml:space="preserve"> </w:t>
      </w:r>
      <w:proofErr w:type="gramStart"/>
      <w:r w:rsidR="00ED1918" w:rsidRPr="00ED1918">
        <w:rPr>
          <w:szCs w:val="22"/>
        </w:rPr>
        <w:t>occurs</w:t>
      </w:r>
      <w:r w:rsidR="005B71E6" w:rsidRPr="005B71E6">
        <w:rPr>
          <w:szCs w:val="22"/>
        </w:rPr>
        <w:t>;</w:t>
      </w:r>
      <w:proofErr w:type="gramEnd"/>
    </w:p>
    <w:p w14:paraId="2BDEBC87" w14:textId="77777777" w:rsidR="009A2D48" w:rsidRPr="0064245C" w:rsidRDefault="00D50C6E" w:rsidP="00605E28">
      <w:pPr>
        <w:pStyle w:val="Heading3"/>
        <w:rPr>
          <w:szCs w:val="22"/>
        </w:rPr>
      </w:pPr>
      <w:bookmarkStart w:id="311" w:name="_DV_M271"/>
      <w:bookmarkEnd w:id="311"/>
      <w:r>
        <w:rPr>
          <w:szCs w:val="22"/>
        </w:rPr>
        <w:t>A</w:t>
      </w:r>
      <w:r w:rsidR="005B71E6" w:rsidRPr="005B71E6">
        <w:rPr>
          <w:szCs w:val="22"/>
        </w:rPr>
        <w:t xml:space="preserve">ny uninsured damage to or loss, theft or destruction of any of the Improvements in excess of $5,000 </w:t>
      </w:r>
      <w:proofErr w:type="gramStart"/>
      <w:r w:rsidR="005B71E6" w:rsidRPr="005B71E6">
        <w:rPr>
          <w:szCs w:val="22"/>
        </w:rPr>
        <w:t>occurs</w:t>
      </w:r>
      <w:r w:rsidR="00BE211A">
        <w:rPr>
          <w:szCs w:val="22"/>
        </w:rPr>
        <w:t>;</w:t>
      </w:r>
      <w:proofErr w:type="gramEnd"/>
    </w:p>
    <w:p w14:paraId="1AF34310" w14:textId="77777777" w:rsidR="009A2D48" w:rsidRPr="0064245C" w:rsidRDefault="00822EED" w:rsidP="00605E28">
      <w:pPr>
        <w:pStyle w:val="Heading3"/>
        <w:rPr>
          <w:szCs w:val="22"/>
        </w:rPr>
      </w:pPr>
      <w:bookmarkStart w:id="312" w:name="_DV_M272"/>
      <w:bookmarkEnd w:id="312"/>
      <w:r w:rsidRPr="00822EED">
        <w:rPr>
          <w:szCs w:val="22"/>
        </w:rPr>
        <w:t>Borrower or any Person on behalf of Borrower, shall claim or assert that the Loan Documents are not legal, valid and binding agreements enforceable against Borrower in accordance with their respective terms; or the Loan Documents shall in any way be terminated (except in accordance with their terms) or become or be judicially declared ineffective or inoperative or shall in any way cease to give or provide the respective liens, security interests, rights, titles, interests, remedies, powers or privileges intended to be created thereby</w:t>
      </w:r>
      <w:r w:rsidR="00BE211A">
        <w:rPr>
          <w:szCs w:val="22"/>
        </w:rPr>
        <w:t>;</w:t>
      </w:r>
    </w:p>
    <w:p w14:paraId="01608340" w14:textId="043F9A38" w:rsidR="009A2D48" w:rsidRPr="0064245C" w:rsidRDefault="00D50C6E" w:rsidP="00605E28">
      <w:pPr>
        <w:pStyle w:val="Heading3"/>
        <w:rPr>
          <w:szCs w:val="22"/>
        </w:rPr>
      </w:pPr>
      <w:bookmarkStart w:id="313" w:name="_DV_M273"/>
      <w:bookmarkEnd w:id="313"/>
      <w:r>
        <w:rPr>
          <w:szCs w:val="22"/>
        </w:rPr>
        <w:t>A</w:t>
      </w:r>
      <w:r w:rsidR="00822EED" w:rsidRPr="00822EED">
        <w:rPr>
          <w:szCs w:val="22"/>
        </w:rPr>
        <w:t xml:space="preserve">ny Person shall obtain an order or decree in any court of competent jurisdiction (a) enjoining or delaying the construction of any Improvements; or (b) enjoining or prohibiting Lender or Borrower from carrying out the terms and conditions of any of the Loan Documents; in either case, if such order or decree is not vacated or stayed within ten (10) days after the filing </w:t>
      </w:r>
      <w:proofErr w:type="gramStart"/>
      <w:r w:rsidR="00822EED" w:rsidRPr="00822EED">
        <w:rPr>
          <w:szCs w:val="22"/>
        </w:rPr>
        <w:t>thereof</w:t>
      </w:r>
      <w:r w:rsidR="00BE211A">
        <w:rPr>
          <w:szCs w:val="22"/>
        </w:rPr>
        <w:t>;</w:t>
      </w:r>
      <w:proofErr w:type="gramEnd"/>
    </w:p>
    <w:p w14:paraId="6E97D7D5" w14:textId="77777777" w:rsidR="009A2D48" w:rsidRPr="0064245C" w:rsidRDefault="00D50C6E" w:rsidP="003E78B0">
      <w:pPr>
        <w:pStyle w:val="Heading3"/>
        <w:tabs>
          <w:tab w:val="left" w:pos="2880"/>
        </w:tabs>
        <w:rPr>
          <w:szCs w:val="22"/>
        </w:rPr>
      </w:pPr>
      <w:bookmarkStart w:id="314" w:name="_DV_M274"/>
      <w:bookmarkEnd w:id="314"/>
      <w:r>
        <w:rPr>
          <w:szCs w:val="22"/>
        </w:rPr>
        <w:t>F</w:t>
      </w:r>
      <w:r w:rsidR="00822EED" w:rsidRPr="00822EED">
        <w:rPr>
          <w:szCs w:val="22"/>
        </w:rPr>
        <w:t>orm</w:t>
      </w:r>
      <w:r w:rsidR="005B71E6" w:rsidRPr="005B71E6">
        <w:rPr>
          <w:szCs w:val="22"/>
        </w:rPr>
        <w:t xml:space="preserve">al charges are filed against Borrower, any </w:t>
      </w:r>
      <w:r w:rsidR="00B27661">
        <w:rPr>
          <w:szCs w:val="22"/>
        </w:rPr>
        <w:t>other Loan Party</w:t>
      </w:r>
      <w:r w:rsidR="005B71E6" w:rsidRPr="005B71E6">
        <w:rPr>
          <w:szCs w:val="22"/>
        </w:rPr>
        <w:t xml:space="preserve"> or any other Person under any federal, state, or municipal statute, law, or ordinance for which forfeiture of any of the Collateral is a potential penalty, or any Collateral is in fact so seized or </w:t>
      </w:r>
      <w:proofErr w:type="gramStart"/>
      <w:r w:rsidR="005B71E6" w:rsidRPr="005B71E6">
        <w:rPr>
          <w:szCs w:val="22"/>
        </w:rPr>
        <w:t>forfeited</w:t>
      </w:r>
      <w:r w:rsidR="00BE211A">
        <w:rPr>
          <w:szCs w:val="22"/>
        </w:rPr>
        <w:t>;</w:t>
      </w:r>
      <w:proofErr w:type="gramEnd"/>
    </w:p>
    <w:p w14:paraId="523FFF50" w14:textId="77777777" w:rsidR="009A2D48" w:rsidRPr="0064245C" w:rsidRDefault="009B6502" w:rsidP="00605E28">
      <w:pPr>
        <w:pStyle w:val="Heading3"/>
        <w:rPr>
          <w:szCs w:val="22"/>
        </w:rPr>
      </w:pPr>
      <w:bookmarkStart w:id="315" w:name="_DV_M275"/>
      <w:bookmarkEnd w:id="315"/>
      <w:r>
        <w:rPr>
          <w:szCs w:val="22"/>
        </w:rPr>
        <w:t xml:space="preserve">Any Loan Document shall fail to be in full force and effect or to convey the Liens, rights, powers and privileges purported to be created thereby; any Restricted Party shall disaffirm or contest in writing such effectiveness; or a default by any Loan Party or any of their respective Affiliates shall occur under any of the other Loan Documents, in each case, beyond the expiration of any applicable cure </w:t>
      </w:r>
      <w:proofErr w:type="gramStart"/>
      <w:r>
        <w:rPr>
          <w:szCs w:val="22"/>
        </w:rPr>
        <w:t>period</w:t>
      </w:r>
      <w:r w:rsidR="00BE211A">
        <w:rPr>
          <w:szCs w:val="22"/>
        </w:rPr>
        <w:t>;</w:t>
      </w:r>
      <w:proofErr w:type="gramEnd"/>
    </w:p>
    <w:p w14:paraId="7C328BE2" w14:textId="77777777" w:rsidR="00AD582A" w:rsidRDefault="00D50C6E" w:rsidP="00605E28">
      <w:pPr>
        <w:pStyle w:val="Heading3"/>
        <w:rPr>
          <w:szCs w:val="22"/>
        </w:rPr>
      </w:pPr>
      <w:bookmarkStart w:id="316" w:name="_DV_M276"/>
      <w:bookmarkEnd w:id="316"/>
      <w:r>
        <w:rPr>
          <w:szCs w:val="22"/>
        </w:rPr>
        <w:t>A</w:t>
      </w:r>
      <w:r w:rsidR="005B71E6" w:rsidRPr="005B71E6">
        <w:rPr>
          <w:szCs w:val="22"/>
        </w:rPr>
        <w:t xml:space="preserve">ny </w:t>
      </w:r>
      <w:r w:rsidR="00E475C9">
        <w:rPr>
          <w:szCs w:val="22"/>
        </w:rPr>
        <w:t>Loan Party</w:t>
      </w:r>
      <w:r w:rsidR="005B71E6" w:rsidRPr="005B71E6">
        <w:rPr>
          <w:szCs w:val="22"/>
        </w:rPr>
        <w:t xml:space="preserve"> that is a natural person dies or is incapacitated or any </w:t>
      </w:r>
      <w:r w:rsidR="00E475C9">
        <w:rPr>
          <w:szCs w:val="22"/>
        </w:rPr>
        <w:t>Loan Party</w:t>
      </w:r>
      <w:r w:rsidR="005B71E6" w:rsidRPr="005B71E6">
        <w:rPr>
          <w:szCs w:val="22"/>
        </w:rPr>
        <w:t xml:space="preserve"> that is not a natural person is terminated, revoked or </w:t>
      </w:r>
      <w:proofErr w:type="gramStart"/>
      <w:r w:rsidR="005B71E6" w:rsidRPr="005B71E6">
        <w:rPr>
          <w:szCs w:val="22"/>
        </w:rPr>
        <w:t>dissolved</w:t>
      </w:r>
      <w:r w:rsidR="00E475C9">
        <w:rPr>
          <w:szCs w:val="22"/>
        </w:rPr>
        <w:t>;</w:t>
      </w:r>
      <w:proofErr w:type="gramEnd"/>
      <w:r w:rsidR="005B71E6" w:rsidRPr="005B71E6">
        <w:rPr>
          <w:szCs w:val="22"/>
        </w:rPr>
        <w:t xml:space="preserve"> </w:t>
      </w:r>
    </w:p>
    <w:p w14:paraId="3A2D458D" w14:textId="41F2A36F" w:rsidR="00DD7254" w:rsidRDefault="00AD582A" w:rsidP="00605E28">
      <w:pPr>
        <w:pStyle w:val="Heading3"/>
        <w:rPr>
          <w:szCs w:val="22"/>
        </w:rPr>
      </w:pPr>
      <w:r>
        <w:rPr>
          <w:szCs w:val="22"/>
        </w:rPr>
        <w:t xml:space="preserve">Any failure on the part of Borrower to duly observe or perform any of its covenants set forth in </w:t>
      </w:r>
      <w:r w:rsidR="00C33B84" w:rsidRPr="00C33B84">
        <w:rPr>
          <w:szCs w:val="22"/>
          <w:u w:val="single"/>
        </w:rPr>
        <w:t xml:space="preserve">Section </w:t>
      </w:r>
      <w:r w:rsidR="00A44144">
        <w:rPr>
          <w:szCs w:val="22"/>
          <w:u w:val="single"/>
        </w:rPr>
        <w:t>4</w:t>
      </w:r>
      <w:r w:rsidR="00C33B84" w:rsidRPr="00C33B84">
        <w:rPr>
          <w:szCs w:val="22"/>
          <w:u w:val="single"/>
        </w:rPr>
        <w:t>.14</w:t>
      </w:r>
      <w:r w:rsidR="00C33B84" w:rsidRPr="00C33B84">
        <w:rPr>
          <w:szCs w:val="22"/>
        </w:rPr>
        <w:t xml:space="preserve"> or </w:t>
      </w:r>
      <w:r w:rsidR="00C33B84" w:rsidRPr="00C33B84">
        <w:rPr>
          <w:szCs w:val="22"/>
          <w:u w:val="single"/>
        </w:rPr>
        <w:t xml:space="preserve">Section </w:t>
      </w:r>
      <w:proofErr w:type="gramStart"/>
      <w:r w:rsidR="00A44144">
        <w:rPr>
          <w:szCs w:val="22"/>
          <w:u w:val="single"/>
        </w:rPr>
        <w:t>5</w:t>
      </w:r>
      <w:r w:rsidR="00C33B84" w:rsidRPr="00C33B84">
        <w:rPr>
          <w:szCs w:val="22"/>
          <w:u w:val="single"/>
        </w:rPr>
        <w:t>.10</w:t>
      </w:r>
      <w:r>
        <w:rPr>
          <w:szCs w:val="22"/>
        </w:rPr>
        <w:t>;</w:t>
      </w:r>
      <w:proofErr w:type="gramEnd"/>
    </w:p>
    <w:p w14:paraId="0649BA1F" w14:textId="7A61FB99" w:rsidR="000F276E" w:rsidRPr="00EF5BD3" w:rsidRDefault="00DD7254" w:rsidP="00EF5BD3">
      <w:pPr>
        <w:pStyle w:val="Heading3"/>
        <w:rPr>
          <w:szCs w:val="22"/>
        </w:rPr>
      </w:pPr>
      <w:r w:rsidRPr="000E0941">
        <w:rPr>
          <w:szCs w:val="22"/>
        </w:rPr>
        <w:t xml:space="preserve">Any failure shall occur in the due performance or observance by Borrower of any term, covenant or agreement contained in </w:t>
      </w:r>
      <w:r w:rsidRPr="000E0941">
        <w:rPr>
          <w:szCs w:val="22"/>
          <w:u w:val="single"/>
        </w:rPr>
        <w:t xml:space="preserve">Section </w:t>
      </w:r>
      <w:r w:rsidR="00A44144">
        <w:rPr>
          <w:szCs w:val="22"/>
          <w:u w:val="single"/>
        </w:rPr>
        <w:t>5</w:t>
      </w:r>
      <w:r w:rsidRPr="000E0941">
        <w:rPr>
          <w:szCs w:val="22"/>
          <w:u w:val="single"/>
        </w:rPr>
        <w:t>.11</w:t>
      </w:r>
      <w:r w:rsidRPr="000E0941">
        <w:rPr>
          <w:szCs w:val="22"/>
        </w:rPr>
        <w:t xml:space="preserve"> or </w:t>
      </w:r>
      <w:r w:rsidRPr="000E0941">
        <w:rPr>
          <w:szCs w:val="22"/>
          <w:u w:val="single"/>
        </w:rPr>
        <w:t xml:space="preserve">Article </w:t>
      </w:r>
      <w:r w:rsidR="00A44144">
        <w:rPr>
          <w:szCs w:val="22"/>
          <w:u w:val="single"/>
        </w:rPr>
        <w:t>6</w:t>
      </w:r>
    </w:p>
    <w:p w14:paraId="5575F53A" w14:textId="77777777" w:rsidR="00CA60D0" w:rsidRPr="00CA60D0" w:rsidRDefault="000F276E" w:rsidP="00EF5BD3">
      <w:pPr>
        <w:pStyle w:val="Heading3"/>
        <w:rPr>
          <w:szCs w:val="22"/>
        </w:rPr>
      </w:pPr>
      <w:r>
        <w:rPr>
          <w:szCs w:val="22"/>
        </w:rPr>
        <w:t xml:space="preserve">A default or event of default (after the expiration of any applicable grace or cure period) occurs under any loan (other than the Loan) now or hereafter made by Lender to Borrower; </w:t>
      </w:r>
      <w:r w:rsidR="00CA60D0">
        <w:rPr>
          <w:szCs w:val="22"/>
        </w:rPr>
        <w:t>or</w:t>
      </w:r>
    </w:p>
    <w:p w14:paraId="294D943A" w14:textId="6C6979D3" w:rsidR="00F82035" w:rsidRPr="0064245C" w:rsidRDefault="00D50C6E" w:rsidP="00605E28">
      <w:pPr>
        <w:pStyle w:val="Heading3"/>
        <w:rPr>
          <w:szCs w:val="22"/>
        </w:rPr>
      </w:pPr>
      <w:r>
        <w:rPr>
          <w:szCs w:val="22"/>
        </w:rPr>
        <w:t>A</w:t>
      </w:r>
      <w:r w:rsidR="005B71E6" w:rsidRPr="005B71E6">
        <w:rPr>
          <w:szCs w:val="22"/>
        </w:rPr>
        <w:t xml:space="preserve"> default shall be continuing under any of the other terms, covenants or conditions of this Agreement or any other Loan Document not otherwise specified in this </w:t>
      </w:r>
      <w:r w:rsidR="005B71E6" w:rsidRPr="005B71E6">
        <w:rPr>
          <w:szCs w:val="22"/>
          <w:u w:val="single"/>
        </w:rPr>
        <w:t>Section </w:t>
      </w:r>
      <w:r w:rsidR="00A44144">
        <w:rPr>
          <w:szCs w:val="22"/>
          <w:u w:val="single"/>
        </w:rPr>
        <w:t>7</w:t>
      </w:r>
      <w:r w:rsidR="005B71E6" w:rsidRPr="005B71E6">
        <w:rPr>
          <w:szCs w:val="22"/>
          <w:u w:val="single"/>
        </w:rPr>
        <w:t>.1</w:t>
      </w:r>
      <w:r w:rsidR="005B71E6" w:rsidRPr="005B71E6">
        <w:rPr>
          <w:szCs w:val="22"/>
        </w:rPr>
        <w:t>, for ten (10) days after notice to Borrower</w:t>
      </w:r>
      <w:r w:rsidR="003E78B0">
        <w:rPr>
          <w:szCs w:val="22"/>
        </w:rPr>
        <w:t xml:space="preserve"> </w:t>
      </w:r>
      <w:r w:rsidR="005B71E6" w:rsidRPr="005B71E6">
        <w:rPr>
          <w:szCs w:val="22"/>
        </w:rPr>
        <w:t xml:space="preserve">from Lender, in the case of any default which can be cured by the payment of a sum of money, or for thirty (30) days after notice from Lender in the case of any </w:t>
      </w:r>
      <w:r w:rsidR="00822EED" w:rsidRPr="00822EED">
        <w:rPr>
          <w:szCs w:val="22"/>
        </w:rPr>
        <w:t>other default.</w:t>
      </w:r>
    </w:p>
    <w:p w14:paraId="203C4CF7" w14:textId="77777777" w:rsidR="009A2D48" w:rsidRPr="0064245C" w:rsidRDefault="00822EED" w:rsidP="00605E28">
      <w:pPr>
        <w:pStyle w:val="Heading2"/>
        <w:keepNext/>
        <w:rPr>
          <w:szCs w:val="22"/>
        </w:rPr>
      </w:pPr>
      <w:bookmarkStart w:id="317" w:name="_DV_M277"/>
      <w:bookmarkEnd w:id="317"/>
      <w:r w:rsidRPr="00822EED">
        <w:rPr>
          <w:szCs w:val="22"/>
          <w:u w:val="single"/>
        </w:rPr>
        <w:t>Remedies</w:t>
      </w:r>
      <w:r w:rsidRPr="00822EED">
        <w:rPr>
          <w:szCs w:val="22"/>
        </w:rPr>
        <w:t>.</w:t>
      </w:r>
    </w:p>
    <w:p w14:paraId="446155AE" w14:textId="13C5D3C9" w:rsidR="0078384B" w:rsidRPr="0064245C" w:rsidRDefault="00822EED" w:rsidP="00605E28">
      <w:pPr>
        <w:pStyle w:val="Heading3"/>
        <w:rPr>
          <w:szCs w:val="22"/>
        </w:rPr>
      </w:pPr>
      <w:bookmarkStart w:id="318" w:name="_DV_M278"/>
      <w:bookmarkEnd w:id="318"/>
      <w:r w:rsidRPr="00822EED">
        <w:rPr>
          <w:szCs w:val="22"/>
          <w:u w:val="single"/>
        </w:rPr>
        <w:t>Acceleration; Remedies</w:t>
      </w:r>
      <w:r w:rsidRPr="00D50C6E">
        <w:rPr>
          <w:szCs w:val="22"/>
        </w:rPr>
        <w:t xml:space="preserve">.  </w:t>
      </w:r>
      <w:r w:rsidRPr="00822EED">
        <w:rPr>
          <w:szCs w:val="22"/>
        </w:rPr>
        <w:t xml:space="preserve">During the continuance of an Event of Default, Lender may by written notice to Borrower, in addition to any other rights or remedies available pursuant to the Loan Documents, at law or in equity, declare by written notice to Borrower all or any portion of the Indebtedness to be immediately due and payable, whereupon all or such portion of the Indebtedness shall so become due and payable, and Lender may enforce or avail itself of any or all rights or remedies provided in the Loan Documents against Borrower and the Collateral (including all rights or remedies available at </w:t>
      </w:r>
      <w:r w:rsidRPr="00822EED">
        <w:rPr>
          <w:szCs w:val="22"/>
        </w:rPr>
        <w:lastRenderedPageBreak/>
        <w:t xml:space="preserve">law or in equity); </w:t>
      </w:r>
      <w:r w:rsidRPr="00822EED">
        <w:rPr>
          <w:szCs w:val="22"/>
          <w:u w:val="single"/>
        </w:rPr>
        <w:t>provided</w:t>
      </w:r>
      <w:r w:rsidRPr="00822EED">
        <w:rPr>
          <w:szCs w:val="22"/>
        </w:rPr>
        <w:t xml:space="preserve">, </w:t>
      </w:r>
      <w:r w:rsidRPr="00822EED">
        <w:rPr>
          <w:szCs w:val="22"/>
          <w:u w:val="single"/>
        </w:rPr>
        <w:t>however</w:t>
      </w:r>
      <w:r w:rsidRPr="00822EED">
        <w:rPr>
          <w:szCs w:val="22"/>
        </w:rPr>
        <w:t xml:space="preserve">, that, notwithstanding the foregoing, if an Event of Default specified in </w:t>
      </w:r>
      <w:r w:rsidR="003E78B0">
        <w:rPr>
          <w:szCs w:val="22"/>
          <w:u w:val="single"/>
        </w:rPr>
        <w:t xml:space="preserve">Section </w:t>
      </w:r>
      <w:r w:rsidR="00A44144">
        <w:rPr>
          <w:szCs w:val="22"/>
          <w:u w:val="single"/>
        </w:rPr>
        <w:t>7</w:t>
      </w:r>
      <w:r w:rsidR="003E78B0">
        <w:rPr>
          <w:szCs w:val="22"/>
          <w:u w:val="single"/>
        </w:rPr>
        <w:t>.1.5</w:t>
      </w:r>
      <w:r w:rsidRPr="00822EED">
        <w:rPr>
          <w:szCs w:val="22"/>
        </w:rPr>
        <w:t xml:space="preserve"> shall occur, then the Indebtedness shall immediately become due and payable without the giving of any notice or other action by Lender. </w:t>
      </w:r>
    </w:p>
    <w:p w14:paraId="329A9A54" w14:textId="0D5C49EF" w:rsidR="0078384B" w:rsidRPr="0064245C" w:rsidRDefault="00822EED" w:rsidP="00605E28">
      <w:pPr>
        <w:pStyle w:val="Heading3"/>
        <w:rPr>
          <w:szCs w:val="22"/>
        </w:rPr>
      </w:pPr>
      <w:r w:rsidRPr="00822EED">
        <w:rPr>
          <w:szCs w:val="22"/>
          <w:u w:val="single"/>
        </w:rPr>
        <w:t>Remedies Cumulative</w:t>
      </w:r>
      <w:r w:rsidRPr="00822EED">
        <w:rPr>
          <w:szCs w:val="22"/>
        </w:rPr>
        <w:t xml:space="preserve">.  Upon the occurrence of an Event of Default, all or any one or more of the rights, powers, privileges and other remedies available to Lender against Borrower under the Loan Documents or at law or in equity may be exercised by Lender at any time and from time to time, whether or not all or any of the Indebtedness shall be declared, or be automatically, due and payable, and whether or not Lender shall have commenced any foreclosure proceeding or other action for the enforcement of its rights and remedies under any of the Loan Documents.  Any such actions taken by Lender shall be cumulative and concurrent and may be pursued independently, singly, successively, </w:t>
      </w:r>
      <w:proofErr w:type="gramStart"/>
      <w:r w:rsidRPr="00822EED">
        <w:rPr>
          <w:szCs w:val="22"/>
        </w:rPr>
        <w:t>together</w:t>
      </w:r>
      <w:proofErr w:type="gramEnd"/>
      <w:r w:rsidRPr="00822EED">
        <w:rPr>
          <w:szCs w:val="22"/>
        </w:rPr>
        <w:t xml:space="preserve"> or otherwise, at such time and in such order as Lender may determine in its discretion, to the fullest extent permitted by law, without impairing or otherwise affecting the other rights and remedies of Lender permitted by law, equity or contract or as set forth in the Loan Documents.  Without limiting the generality of the foregoing, Borrower agrees that if an Event of Default is continuing, (i) to the extent permitted by applicable law, Lender is not subject to any </w:t>
      </w:r>
      <w:r w:rsidR="00967F70">
        <w:rPr>
          <w:szCs w:val="22"/>
        </w:rPr>
        <w:t>“</w:t>
      </w:r>
      <w:r w:rsidRPr="00822EED">
        <w:rPr>
          <w:szCs w:val="22"/>
        </w:rPr>
        <w:t>one action</w:t>
      </w:r>
      <w:r w:rsidR="00967F70">
        <w:rPr>
          <w:szCs w:val="22"/>
        </w:rPr>
        <w:t>”</w:t>
      </w:r>
      <w:r w:rsidRPr="00822EED">
        <w:rPr>
          <w:szCs w:val="22"/>
        </w:rPr>
        <w:t xml:space="preserve"> or </w:t>
      </w:r>
      <w:r w:rsidR="00967F70">
        <w:rPr>
          <w:szCs w:val="22"/>
        </w:rPr>
        <w:t>“</w:t>
      </w:r>
      <w:r w:rsidRPr="00822EED">
        <w:rPr>
          <w:szCs w:val="22"/>
        </w:rPr>
        <w:t>election of remedies</w:t>
      </w:r>
      <w:r w:rsidR="00967F70">
        <w:rPr>
          <w:szCs w:val="22"/>
        </w:rPr>
        <w:t>”</w:t>
      </w:r>
      <w:r w:rsidRPr="00822EED">
        <w:rPr>
          <w:szCs w:val="22"/>
        </w:rPr>
        <w:t xml:space="preserve"> </w:t>
      </w:r>
      <w:r w:rsidR="00476AE7">
        <w:rPr>
          <w:szCs w:val="22"/>
        </w:rPr>
        <w:t>or</w:t>
      </w:r>
      <w:r w:rsidR="006758EC">
        <w:rPr>
          <w:szCs w:val="22"/>
        </w:rPr>
        <w:t xml:space="preserve"> </w:t>
      </w:r>
      <w:r w:rsidR="00967F70">
        <w:rPr>
          <w:szCs w:val="22"/>
        </w:rPr>
        <w:t>“</w:t>
      </w:r>
      <w:r w:rsidR="00476AE7">
        <w:rPr>
          <w:szCs w:val="22"/>
        </w:rPr>
        <w:t>anti-deficiency</w:t>
      </w:r>
      <w:r w:rsidR="00967F70">
        <w:rPr>
          <w:szCs w:val="22"/>
        </w:rPr>
        <w:t>”</w:t>
      </w:r>
      <w:r w:rsidR="00476AE7">
        <w:rPr>
          <w:szCs w:val="22"/>
        </w:rPr>
        <w:t xml:space="preserve"> </w:t>
      </w:r>
      <w:r w:rsidRPr="00822EED">
        <w:rPr>
          <w:szCs w:val="22"/>
        </w:rPr>
        <w:t xml:space="preserve">law or rule, and (ii) all liens and other rights, remedies or privileges provided to Lender shall remain in full force and effect until </w:t>
      </w:r>
      <w:r w:rsidR="00920AE8" w:rsidRPr="00822EED">
        <w:rPr>
          <w:szCs w:val="22"/>
        </w:rPr>
        <w:t xml:space="preserve">the </w:t>
      </w:r>
      <w:r w:rsidR="00920AE8">
        <w:rPr>
          <w:szCs w:val="22"/>
        </w:rPr>
        <w:t>Obligations</w:t>
      </w:r>
      <w:r w:rsidR="00920AE8" w:rsidRPr="00822EED">
        <w:rPr>
          <w:szCs w:val="22"/>
        </w:rPr>
        <w:t xml:space="preserve"> ha</w:t>
      </w:r>
      <w:r w:rsidR="00920AE8">
        <w:rPr>
          <w:szCs w:val="22"/>
        </w:rPr>
        <w:t>ve</w:t>
      </w:r>
      <w:r w:rsidR="00920AE8" w:rsidRPr="00822EED">
        <w:rPr>
          <w:szCs w:val="22"/>
        </w:rPr>
        <w:t xml:space="preserve"> been </w:t>
      </w:r>
      <w:r w:rsidR="00920AE8">
        <w:rPr>
          <w:szCs w:val="22"/>
        </w:rPr>
        <w:t xml:space="preserve">indefeasibly </w:t>
      </w:r>
      <w:r w:rsidR="00920AE8" w:rsidRPr="00822EED">
        <w:rPr>
          <w:szCs w:val="22"/>
        </w:rPr>
        <w:t>paid</w:t>
      </w:r>
      <w:r w:rsidR="00920AE8">
        <w:rPr>
          <w:szCs w:val="22"/>
        </w:rPr>
        <w:t xml:space="preserve"> and performed</w:t>
      </w:r>
      <w:r w:rsidR="00920AE8" w:rsidRPr="00822EED">
        <w:rPr>
          <w:szCs w:val="22"/>
        </w:rPr>
        <w:t xml:space="preserve"> in full</w:t>
      </w:r>
      <w:r w:rsidRPr="00822EED">
        <w:rPr>
          <w:szCs w:val="22"/>
        </w:rPr>
        <w:t xml:space="preserve">.  To the extent permitted by applicable law, nothing contained in any Loan Document shall be construed as requiring Lender to resort to any </w:t>
      </w:r>
      <w:r w:rsidR="00FF57D7">
        <w:rPr>
          <w:szCs w:val="22"/>
        </w:rPr>
        <w:t>p</w:t>
      </w:r>
      <w:r w:rsidR="00E601DB">
        <w:rPr>
          <w:szCs w:val="22"/>
        </w:rPr>
        <w:t>ortion of the</w:t>
      </w:r>
      <w:r w:rsidR="00FF57D7">
        <w:rPr>
          <w:szCs w:val="22"/>
        </w:rPr>
        <w:t xml:space="preserve"> Collateral or </w:t>
      </w:r>
      <w:r w:rsidRPr="00822EED">
        <w:rPr>
          <w:szCs w:val="22"/>
        </w:rPr>
        <w:t xml:space="preserve">portion of </w:t>
      </w:r>
      <w:r w:rsidR="00401C4A">
        <w:rPr>
          <w:szCs w:val="22"/>
        </w:rPr>
        <w:t>the</w:t>
      </w:r>
      <w:r w:rsidR="00401C4A" w:rsidRPr="00822EED">
        <w:rPr>
          <w:szCs w:val="22"/>
        </w:rPr>
        <w:t xml:space="preserve"> </w:t>
      </w:r>
      <w:r w:rsidRPr="00822EED">
        <w:rPr>
          <w:szCs w:val="22"/>
        </w:rPr>
        <w:t xml:space="preserve">Property for the satisfaction of any of the Indebtedness in preference or priority to any other portion, and Lender may seek satisfaction out of all or less than all of the </w:t>
      </w:r>
      <w:r w:rsidR="00E601DB">
        <w:rPr>
          <w:szCs w:val="22"/>
        </w:rPr>
        <w:t xml:space="preserve">Collateral including all or less than all of the </w:t>
      </w:r>
      <w:r w:rsidRPr="00822EED">
        <w:rPr>
          <w:szCs w:val="22"/>
        </w:rPr>
        <w:t>Propert</w:t>
      </w:r>
      <w:r w:rsidR="00401C4A">
        <w:rPr>
          <w:szCs w:val="22"/>
        </w:rPr>
        <w:t>y</w:t>
      </w:r>
      <w:r w:rsidRPr="00822EED">
        <w:rPr>
          <w:szCs w:val="22"/>
        </w:rPr>
        <w:t xml:space="preserve"> or any part of </w:t>
      </w:r>
      <w:r w:rsidR="00401C4A">
        <w:rPr>
          <w:szCs w:val="22"/>
        </w:rPr>
        <w:t>the</w:t>
      </w:r>
      <w:r w:rsidR="00401C4A" w:rsidRPr="00822EED">
        <w:rPr>
          <w:szCs w:val="22"/>
        </w:rPr>
        <w:t xml:space="preserve"> </w:t>
      </w:r>
      <w:r w:rsidRPr="00822EED">
        <w:rPr>
          <w:szCs w:val="22"/>
        </w:rPr>
        <w:t xml:space="preserve">Property, </w:t>
      </w:r>
      <w:r w:rsidR="00E601DB">
        <w:rPr>
          <w:szCs w:val="22"/>
        </w:rPr>
        <w:t xml:space="preserve">and in such preference, order or priority, as determined by Lender </w:t>
      </w:r>
      <w:r w:rsidRPr="00822EED">
        <w:rPr>
          <w:szCs w:val="22"/>
        </w:rPr>
        <w:t>in its sole and absolute discretion.</w:t>
      </w:r>
    </w:p>
    <w:p w14:paraId="701F5324" w14:textId="77777777" w:rsidR="00B131DA" w:rsidRPr="0064245C" w:rsidRDefault="00822EED">
      <w:pPr>
        <w:pStyle w:val="Heading3"/>
        <w:rPr>
          <w:szCs w:val="22"/>
        </w:rPr>
      </w:pPr>
      <w:r w:rsidRPr="00822EED">
        <w:rPr>
          <w:szCs w:val="22"/>
          <w:u w:val="single"/>
        </w:rPr>
        <w:t>Enforcement of Remedies</w:t>
      </w:r>
      <w:r w:rsidRPr="00822EED">
        <w:rPr>
          <w:szCs w:val="22"/>
        </w:rPr>
        <w:t xml:space="preserve">.  Lender may enforce </w:t>
      </w:r>
      <w:proofErr w:type="gramStart"/>
      <w:r w:rsidRPr="00822EED">
        <w:rPr>
          <w:szCs w:val="22"/>
        </w:rPr>
        <w:t>any and all</w:t>
      </w:r>
      <w:proofErr w:type="gramEnd"/>
      <w:r w:rsidRPr="00822EED">
        <w:rPr>
          <w:szCs w:val="22"/>
        </w:rPr>
        <w:t xml:space="preserve"> rights and remedies under </w:t>
      </w:r>
      <w:r w:rsidR="00E12630">
        <w:rPr>
          <w:szCs w:val="22"/>
        </w:rPr>
        <w:t xml:space="preserve">the Security Instrument, </w:t>
      </w:r>
      <w:r w:rsidRPr="00822EED">
        <w:rPr>
          <w:szCs w:val="22"/>
        </w:rPr>
        <w:t xml:space="preserve">the </w:t>
      </w:r>
      <w:r w:rsidR="00E12630">
        <w:rPr>
          <w:szCs w:val="22"/>
        </w:rPr>
        <w:t xml:space="preserve">other </w:t>
      </w:r>
      <w:r w:rsidRPr="00822EED">
        <w:rPr>
          <w:szCs w:val="22"/>
        </w:rPr>
        <w:t>Loan Documents, and all other documents delivered in connection therewith and against any or all Collateral and may pursue all rights and remedies available at law or in equity.</w:t>
      </w:r>
      <w:r w:rsidR="00083DF0">
        <w:rPr>
          <w:szCs w:val="22"/>
        </w:rPr>
        <w:t xml:space="preserve">  </w:t>
      </w:r>
      <w:r w:rsidR="00083DF0" w:rsidRPr="00083DF0">
        <w:rPr>
          <w:szCs w:val="22"/>
        </w:rPr>
        <w:t>If Lender forecloses on any Collateral, Lender shall apply all net proceeds of such foreclosure to repay the Indebtedness</w:t>
      </w:r>
      <w:r w:rsidR="00083DF0">
        <w:rPr>
          <w:szCs w:val="22"/>
        </w:rPr>
        <w:t>, in such order, priority and proportion as Lender shall determine</w:t>
      </w:r>
      <w:r w:rsidR="00083DF0" w:rsidRPr="00083DF0">
        <w:rPr>
          <w:szCs w:val="22"/>
        </w:rPr>
        <w:t xml:space="preserve">, the Indebtedness shall be reduced to the extent of such net proceeds and the remaining portion of the Indebtedness shall remain outstanding and secured by the remaining Collateral. At the election of Lender, the </w:t>
      </w:r>
      <w:r w:rsidR="00083DF0">
        <w:rPr>
          <w:szCs w:val="22"/>
        </w:rPr>
        <w:t>Note</w:t>
      </w:r>
      <w:r w:rsidR="00083DF0" w:rsidRPr="00083DF0">
        <w:rPr>
          <w:szCs w:val="22"/>
        </w:rPr>
        <w:t xml:space="preserve"> shall be deemed to have been accelerated only to the extent of the net proceeds </w:t>
      </w:r>
      <w:proofErr w:type="gramStart"/>
      <w:r w:rsidR="00083DF0" w:rsidRPr="00083DF0">
        <w:rPr>
          <w:szCs w:val="22"/>
        </w:rPr>
        <w:t>actually received</w:t>
      </w:r>
      <w:proofErr w:type="gramEnd"/>
      <w:r w:rsidR="00083DF0" w:rsidRPr="00083DF0">
        <w:rPr>
          <w:szCs w:val="22"/>
        </w:rPr>
        <w:t xml:space="preserve"> by Lender with respect to the Proper</w:t>
      </w:r>
      <w:r w:rsidR="00EE3E74">
        <w:rPr>
          <w:szCs w:val="22"/>
        </w:rPr>
        <w:t>ty</w:t>
      </w:r>
      <w:r w:rsidR="00083DF0" w:rsidRPr="00083DF0">
        <w:rPr>
          <w:szCs w:val="22"/>
        </w:rPr>
        <w:t xml:space="preserve"> and applied in reduction of the Indebtedness.</w:t>
      </w:r>
    </w:p>
    <w:p w14:paraId="7CC588FB" w14:textId="77777777" w:rsidR="00912DA2" w:rsidRPr="0064245C" w:rsidRDefault="00822EED" w:rsidP="00605E28">
      <w:pPr>
        <w:pStyle w:val="Heading3"/>
        <w:rPr>
          <w:szCs w:val="22"/>
        </w:rPr>
      </w:pPr>
      <w:bookmarkStart w:id="319" w:name="_DV_M279"/>
      <w:bookmarkEnd w:id="319"/>
      <w:r w:rsidRPr="00822EED">
        <w:rPr>
          <w:szCs w:val="22"/>
          <w:u w:val="single"/>
        </w:rPr>
        <w:t>Delay</w:t>
      </w:r>
      <w:r w:rsidRPr="00822EED">
        <w:rPr>
          <w:szCs w:val="22"/>
        </w:rPr>
        <w:t xml:space="preserve">.  No delay or omission to exercise any remedy, right or power accruing upon an Event of Default, or the granting of any indulgence or compromise by Lender shall impair any such remedy, right or power hereunder or be construed as a waiver thereof, but any such remedy, right or power may be exercised from time to time and as often as may be deemed expedient.  A waiver of one Default or Event of Default shall not be construed to be a waiver of any subsequent Default or Event of Default or to impair any remedy, right or power consequent thereon.  Notwithstanding any other provision of this Agreement, Lender reserves the right to seek a deficiency judgment or preserve a deficiency claim in connection with the foreclosure of </w:t>
      </w:r>
      <w:r w:rsidR="00401C4A">
        <w:rPr>
          <w:szCs w:val="22"/>
        </w:rPr>
        <w:t>the</w:t>
      </w:r>
      <w:r w:rsidR="00401C4A" w:rsidRPr="00822EED">
        <w:rPr>
          <w:szCs w:val="22"/>
        </w:rPr>
        <w:t xml:space="preserve"> </w:t>
      </w:r>
      <w:r w:rsidRPr="00822EED">
        <w:rPr>
          <w:szCs w:val="22"/>
        </w:rPr>
        <w:t>Security Instrument</w:t>
      </w:r>
      <w:r w:rsidR="006F2392">
        <w:rPr>
          <w:szCs w:val="22"/>
        </w:rPr>
        <w:t xml:space="preserve"> or any of the other Loan Documents</w:t>
      </w:r>
      <w:r w:rsidRPr="00822EED">
        <w:rPr>
          <w:szCs w:val="22"/>
        </w:rPr>
        <w:t xml:space="preserve"> to the extent necessary to foreclose on all or any portion of </w:t>
      </w:r>
      <w:r w:rsidR="00401C4A">
        <w:rPr>
          <w:szCs w:val="22"/>
        </w:rPr>
        <w:t>the</w:t>
      </w:r>
      <w:r w:rsidR="00401C4A" w:rsidRPr="00822EED">
        <w:rPr>
          <w:szCs w:val="22"/>
        </w:rPr>
        <w:t xml:space="preserve"> </w:t>
      </w:r>
      <w:r w:rsidRPr="00822EED">
        <w:rPr>
          <w:szCs w:val="22"/>
        </w:rPr>
        <w:t>Property, the Rents, or any other Collateral.</w:t>
      </w:r>
    </w:p>
    <w:p w14:paraId="4124FD98" w14:textId="77777777" w:rsidR="009A2D48" w:rsidRPr="00C90C29" w:rsidRDefault="00822EED" w:rsidP="00605E28">
      <w:pPr>
        <w:pStyle w:val="Heading3"/>
        <w:rPr>
          <w:szCs w:val="22"/>
        </w:rPr>
      </w:pPr>
      <w:r w:rsidRPr="00822EED">
        <w:rPr>
          <w:szCs w:val="22"/>
          <w:u w:val="single"/>
        </w:rPr>
        <w:t>Protective Advances</w:t>
      </w:r>
      <w:r w:rsidR="00C90C29">
        <w:rPr>
          <w:szCs w:val="22"/>
          <w:u w:val="single"/>
        </w:rPr>
        <w:t>; Right to Cure</w:t>
      </w:r>
      <w:r w:rsidRPr="00822EED">
        <w:rPr>
          <w:szCs w:val="22"/>
        </w:rPr>
        <w:t xml:space="preserve">.  During the continuance of any Event of Default, Lender may, but without any obligation to do so and without notice to or demand on Borrower and without releasing Borrower from any obligation hereunder, </w:t>
      </w:r>
      <w:r w:rsidR="00C90C29">
        <w:rPr>
          <w:szCs w:val="22"/>
        </w:rPr>
        <w:t xml:space="preserve">make Protective Advances and otherwise </w:t>
      </w:r>
      <w:r w:rsidRPr="00822EED">
        <w:rPr>
          <w:szCs w:val="22"/>
        </w:rPr>
        <w:t xml:space="preserve">take any action to cure such Event of Default. </w:t>
      </w:r>
      <w:r w:rsidR="00C90C29">
        <w:rPr>
          <w:szCs w:val="22"/>
        </w:rPr>
        <w:t xml:space="preserve"> </w:t>
      </w:r>
      <w:r w:rsidRPr="00822EED">
        <w:rPr>
          <w:szCs w:val="22"/>
        </w:rPr>
        <w:t>Lender may enter upon the Propert</w:t>
      </w:r>
      <w:r w:rsidR="00EE3E74">
        <w:rPr>
          <w:szCs w:val="22"/>
        </w:rPr>
        <w:t>y</w:t>
      </w:r>
      <w:r w:rsidRPr="00822EED">
        <w:rPr>
          <w:szCs w:val="22"/>
        </w:rPr>
        <w:t xml:space="preserve"> upon reasonable notice to Borrower for such purposes or appear in, defend, or bring any action or proceeding to protect its interest in the Collateral or to foreclose </w:t>
      </w:r>
      <w:r w:rsidR="00C90C29">
        <w:rPr>
          <w:szCs w:val="22"/>
        </w:rPr>
        <w:t>the Security Instrument</w:t>
      </w:r>
      <w:r w:rsidRPr="00822EED">
        <w:rPr>
          <w:szCs w:val="22"/>
        </w:rPr>
        <w:t xml:space="preserve"> and the other Loan Documents or collect the Indebtedness. </w:t>
      </w:r>
      <w:r w:rsidR="00C90C29">
        <w:rPr>
          <w:szCs w:val="22"/>
        </w:rPr>
        <w:t xml:space="preserve"> </w:t>
      </w:r>
      <w:r w:rsidRPr="00822EED">
        <w:rPr>
          <w:szCs w:val="22"/>
        </w:rPr>
        <w:t xml:space="preserve">The costs and expenses incurred by Lender in exercising rights under this Section (including </w:t>
      </w:r>
      <w:r w:rsidRPr="00822EED">
        <w:rPr>
          <w:szCs w:val="22"/>
        </w:rPr>
        <w:lastRenderedPageBreak/>
        <w:t>reasonable attorneys</w:t>
      </w:r>
      <w:r w:rsidR="00967F70">
        <w:rPr>
          <w:szCs w:val="22"/>
        </w:rPr>
        <w:t>’</w:t>
      </w:r>
      <w:r w:rsidRPr="00822EED">
        <w:rPr>
          <w:szCs w:val="22"/>
        </w:rPr>
        <w:t xml:space="preserve"> fees), with interest at the Default Rate for the period after notice from Lender that such costs or expenses were incurred to the date of payment to Lender, shall constitute a portion of the Indebtedness, shall be secured by the </w:t>
      </w:r>
      <w:r w:rsidR="00C90C29">
        <w:rPr>
          <w:szCs w:val="22"/>
        </w:rPr>
        <w:t>Security Instrument</w:t>
      </w:r>
      <w:r w:rsidRPr="00822EED">
        <w:rPr>
          <w:szCs w:val="22"/>
        </w:rPr>
        <w:t xml:space="preserve"> and other Loan Documents</w:t>
      </w:r>
      <w:r w:rsidR="00086BBB">
        <w:rPr>
          <w:szCs w:val="22"/>
        </w:rPr>
        <w:t xml:space="preserve"> (excluding the Guaranty)</w:t>
      </w:r>
      <w:r w:rsidRPr="00822EED">
        <w:rPr>
          <w:szCs w:val="22"/>
        </w:rPr>
        <w:t xml:space="preserve"> and shall be due and payable to Lender upon demand therefor.</w:t>
      </w:r>
    </w:p>
    <w:p w14:paraId="43218629" w14:textId="77777777" w:rsidR="00F94EF6" w:rsidRPr="00F94EF6" w:rsidRDefault="00822EED" w:rsidP="00605E28">
      <w:pPr>
        <w:pStyle w:val="Heading3"/>
        <w:rPr>
          <w:szCs w:val="22"/>
        </w:rPr>
      </w:pPr>
      <w:r w:rsidRPr="00822EED">
        <w:rPr>
          <w:szCs w:val="22"/>
          <w:u w:val="single"/>
        </w:rPr>
        <w:t>Preferences; Waiver of Marshalling of Assets</w:t>
      </w:r>
      <w:r w:rsidR="00F94EF6">
        <w:rPr>
          <w:rFonts w:ascii="Arial Narrow" w:hAnsi="Arial Narrow" w:cs="Arial"/>
          <w:sz w:val="16"/>
          <w:szCs w:val="16"/>
        </w:rPr>
        <w:t xml:space="preserve">.  </w:t>
      </w:r>
      <w:r w:rsidRPr="00822EED">
        <w:rPr>
          <w:szCs w:val="22"/>
        </w:rPr>
        <w:t xml:space="preserve">Lender shall have no obligation to marshal any assets in favor of Borrower or any other </w:t>
      </w:r>
      <w:r w:rsidR="00F94EF6">
        <w:rPr>
          <w:szCs w:val="22"/>
        </w:rPr>
        <w:t>Person</w:t>
      </w:r>
      <w:r w:rsidRPr="00822EED">
        <w:rPr>
          <w:szCs w:val="22"/>
        </w:rPr>
        <w:t xml:space="preserve"> or against or in payment of any or </w:t>
      </w:r>
      <w:proofErr w:type="gramStart"/>
      <w:r w:rsidRPr="00822EED">
        <w:rPr>
          <w:szCs w:val="22"/>
        </w:rPr>
        <w:t>all of</w:t>
      </w:r>
      <w:proofErr w:type="gramEnd"/>
      <w:r w:rsidRPr="00822EED">
        <w:rPr>
          <w:szCs w:val="22"/>
        </w:rPr>
        <w:t xml:space="preserve"> the Obligations of Borrower pursuant to the Loan Documents. </w:t>
      </w:r>
      <w:r w:rsidR="00F94EF6">
        <w:rPr>
          <w:szCs w:val="22"/>
        </w:rPr>
        <w:t xml:space="preserve"> </w:t>
      </w:r>
      <w:r w:rsidRPr="00822EED">
        <w:rPr>
          <w:szCs w:val="22"/>
        </w:rPr>
        <w:t xml:space="preserve">Lender shall have the continuing and exclusive right to apply or reverse and reapply </w:t>
      </w:r>
      <w:proofErr w:type="gramStart"/>
      <w:r w:rsidRPr="00822EED">
        <w:rPr>
          <w:szCs w:val="22"/>
        </w:rPr>
        <w:t>any and all</w:t>
      </w:r>
      <w:proofErr w:type="gramEnd"/>
      <w:r w:rsidRPr="00822EED">
        <w:rPr>
          <w:szCs w:val="22"/>
        </w:rPr>
        <w:t xml:space="preserve"> payments by Borrower to any portion of the Obligations of Borrower hereunder and under the Loan Documents. </w:t>
      </w:r>
      <w:r w:rsidR="00F94EF6">
        <w:rPr>
          <w:szCs w:val="22"/>
        </w:rPr>
        <w:t xml:space="preserve"> </w:t>
      </w:r>
      <w:r w:rsidRPr="00822EED">
        <w:rPr>
          <w:szCs w:val="22"/>
        </w:rPr>
        <w:t xml:space="preserve">If any payment to Lender is subsequently invalidated, declared to be fraudulent or preferential, set aside or required to be repaid to a trustee, receiver or any other party under any bankruptcy law, state or federal law, common law or equitable cause, then the Obligations hereunder or portion thereof intended to be satisfied by such payment shall be revived and continue in full force and effect, as if such payment had not been made. </w:t>
      </w:r>
      <w:r w:rsidRPr="00822EED">
        <w:rPr>
          <w:bCs/>
          <w:szCs w:val="22"/>
        </w:rPr>
        <w:t xml:space="preserve">Borrower hereby </w:t>
      </w:r>
      <w:r w:rsidRPr="00822EED">
        <w:rPr>
          <w:szCs w:val="22"/>
        </w:rPr>
        <w:t>waives</w:t>
      </w:r>
      <w:r w:rsidRPr="00822EED">
        <w:rPr>
          <w:bCs/>
          <w:szCs w:val="22"/>
        </w:rPr>
        <w:t xml:space="preserve"> any legal right otherwise available to Borrower that would require the sale of any Collateral either separate or apart from other </w:t>
      </w:r>
      <w:proofErr w:type="gramStart"/>
      <w:r w:rsidRPr="00822EED">
        <w:rPr>
          <w:bCs/>
          <w:szCs w:val="22"/>
        </w:rPr>
        <w:t>Collateral, or</w:t>
      </w:r>
      <w:proofErr w:type="gramEnd"/>
      <w:r w:rsidRPr="00822EED">
        <w:rPr>
          <w:bCs/>
          <w:szCs w:val="22"/>
        </w:rPr>
        <w:t xml:space="preserve"> require Lender to exhaust its remedies against any Collateral before proceeding against any other Collateral. Without limiting the foregoing, to the fullest extent permitted by law, Borrower hereby waives and shall not assert any rights in respect of a marshalling of Collateral, a sale in the inverse order of alienation, any homestead exemption, the administration of estates of decedents, or any other matters whatsoever to defeat, reduce or affect the right of Lender under the Loan Documents to a sale of the Collateral or any portion thereof in any sequence and any combination as determined by Lender. </w:t>
      </w:r>
    </w:p>
    <w:p w14:paraId="7824B9D8" w14:textId="77777777" w:rsidR="00F94EF6" w:rsidRPr="00083DF0" w:rsidRDefault="00822EED" w:rsidP="00605E28">
      <w:pPr>
        <w:pStyle w:val="Heading3"/>
        <w:rPr>
          <w:szCs w:val="22"/>
        </w:rPr>
      </w:pPr>
      <w:r w:rsidRPr="00822EED">
        <w:rPr>
          <w:szCs w:val="22"/>
          <w:u w:val="single"/>
        </w:rPr>
        <w:t>Remedies of Borrower</w:t>
      </w:r>
      <w:r w:rsidR="00083DF0">
        <w:rPr>
          <w:szCs w:val="22"/>
        </w:rPr>
        <w:t xml:space="preserve">.  </w:t>
      </w:r>
      <w:r w:rsidRPr="00822EED">
        <w:rPr>
          <w:szCs w:val="22"/>
        </w:rPr>
        <w:t>If a claim is made that Lender or its agents have unreasonably delayed acting or acted unreasonably in any case where by law or under any Loan Document any of such Persons has an obligation to act promptly or reasonably, Borrower agrees that no such Person shall be liable for any monetary damages, and Borrower</w:t>
      </w:r>
      <w:r w:rsidR="00967F70">
        <w:rPr>
          <w:szCs w:val="22"/>
        </w:rPr>
        <w:t>’</w:t>
      </w:r>
      <w:r w:rsidRPr="00822EED">
        <w:rPr>
          <w:szCs w:val="22"/>
        </w:rPr>
        <w:t>s sole remedy shall be limited to commencing an action seeking specific performance, injunctive relief and/or declaratory judgment</w:t>
      </w:r>
      <w:r w:rsidRPr="00822EED">
        <w:rPr>
          <w:snapToGrid w:val="0"/>
          <w:szCs w:val="22"/>
        </w:rPr>
        <w:t xml:space="preserve">; </w:t>
      </w:r>
      <w:r w:rsidRPr="00822EED">
        <w:rPr>
          <w:snapToGrid w:val="0"/>
          <w:szCs w:val="22"/>
          <w:u w:val="single"/>
        </w:rPr>
        <w:t>provided</w:t>
      </w:r>
      <w:r w:rsidRPr="00822EED">
        <w:rPr>
          <w:snapToGrid w:val="0"/>
          <w:szCs w:val="22"/>
        </w:rPr>
        <w:t xml:space="preserve">, </w:t>
      </w:r>
      <w:r w:rsidRPr="00822EED">
        <w:rPr>
          <w:snapToGrid w:val="0"/>
          <w:szCs w:val="22"/>
          <w:u w:val="single"/>
        </w:rPr>
        <w:t>however</w:t>
      </w:r>
      <w:r w:rsidRPr="00822EED">
        <w:rPr>
          <w:snapToGrid w:val="0"/>
          <w:szCs w:val="22"/>
        </w:rPr>
        <w:t xml:space="preserve">, that the forgoing shall not prevent Borrower from obtaining a monetary judgment against Lender </w:t>
      </w:r>
      <w:r w:rsidR="00121C1F">
        <w:rPr>
          <w:snapToGrid w:val="0"/>
          <w:szCs w:val="22"/>
        </w:rPr>
        <w:t xml:space="preserve">for actual out of pocket losses incurred by Borrower </w:t>
      </w:r>
      <w:r w:rsidRPr="00822EED">
        <w:rPr>
          <w:snapToGrid w:val="0"/>
          <w:szCs w:val="22"/>
        </w:rPr>
        <w:t>if it is determined by a court of competent jurisdiction that Lender acted with gross negligence, bad faith or willful misconduct. Notwithstanding anything herein to the contrary, Borrower shall not assert, and hereby waives, any claim against Lender and/or its Affiliates, directors, employees, attorneys, agents or sub-agents, on any theory of liability, for special, indirect, consequential or punitive damages (whether or not the claim therefor is based on contract, tort or duty imposed by any applicable Legal Requirement) arising out of, as a result of, or in any way related to, the Loan Documents or any agreement or instrument contemplated thereby or referred to therein, the transactions contemplated thereby, the Loan or the use of the proceeds thereof or any act or omission or event occurring in connection therewith, and Borrower hereby waives, releases and agrees not to sue upon any such claim for any such damages, whether or not accrued and whether or not known or suspected to exist in its favor.</w:t>
      </w:r>
    </w:p>
    <w:p w14:paraId="33FA8356" w14:textId="77777777" w:rsidR="009A2D48" w:rsidRPr="0064245C" w:rsidRDefault="00822EED" w:rsidP="007569DE">
      <w:pPr>
        <w:pStyle w:val="Heading1"/>
        <w:rPr>
          <w:szCs w:val="22"/>
        </w:rPr>
      </w:pPr>
      <w:bookmarkStart w:id="320" w:name="_DV_M280"/>
      <w:bookmarkStart w:id="321" w:name="_DV_M286"/>
      <w:bookmarkStart w:id="322" w:name="_DV_M287"/>
      <w:bookmarkStart w:id="323" w:name="_DV_M288"/>
      <w:bookmarkStart w:id="324" w:name="_DV_M289"/>
      <w:bookmarkStart w:id="325" w:name="_DV_M290"/>
      <w:bookmarkStart w:id="326" w:name="_DV_M291"/>
      <w:bookmarkStart w:id="327" w:name="_DV_M292"/>
      <w:bookmarkStart w:id="328" w:name="_DV_M293"/>
      <w:bookmarkStart w:id="329" w:name="_DV_M294"/>
      <w:bookmarkEnd w:id="320"/>
      <w:bookmarkEnd w:id="321"/>
      <w:bookmarkEnd w:id="322"/>
      <w:bookmarkEnd w:id="323"/>
      <w:bookmarkEnd w:id="324"/>
      <w:bookmarkEnd w:id="325"/>
      <w:bookmarkEnd w:id="326"/>
      <w:bookmarkEnd w:id="327"/>
      <w:bookmarkEnd w:id="328"/>
      <w:bookmarkEnd w:id="329"/>
      <w:r w:rsidRPr="00822EED">
        <w:rPr>
          <w:b/>
          <w:szCs w:val="22"/>
        </w:rPr>
        <w:br/>
      </w:r>
      <w:bookmarkStart w:id="330" w:name="_Toc528257496"/>
      <w:bookmarkStart w:id="331" w:name="_Toc480960531"/>
      <w:r w:rsidRPr="00822EED">
        <w:rPr>
          <w:b/>
          <w:szCs w:val="22"/>
        </w:rPr>
        <w:t>BENEFIT OF AGREEMENT; ASSIGNMENTS; PARTICIPATIONS</w:t>
      </w:r>
      <w:bookmarkStart w:id="332" w:name="_DV_M295"/>
      <w:bookmarkEnd w:id="330"/>
      <w:bookmarkEnd w:id="331"/>
      <w:bookmarkEnd w:id="332"/>
    </w:p>
    <w:p w14:paraId="2C8D5B6D" w14:textId="558216E6" w:rsidR="009A2D48" w:rsidRPr="0064245C" w:rsidRDefault="00822EED" w:rsidP="007569DE">
      <w:pPr>
        <w:pStyle w:val="Heading2"/>
        <w:rPr>
          <w:szCs w:val="22"/>
        </w:rPr>
      </w:pPr>
      <w:bookmarkStart w:id="333" w:name="_DV_M296"/>
      <w:bookmarkEnd w:id="333"/>
      <w:r w:rsidRPr="00822EED">
        <w:rPr>
          <w:szCs w:val="22"/>
          <w:u w:val="single"/>
        </w:rPr>
        <w:t>Binding Effect</w:t>
      </w:r>
      <w:r w:rsidRPr="00822EED">
        <w:rPr>
          <w:szCs w:val="22"/>
        </w:rPr>
        <w:t>.  The provisions of this Agreement shall be binding upon and inure to the benefit of the parties her</w:t>
      </w:r>
      <w:r w:rsidR="005B71E6" w:rsidRPr="005B71E6">
        <w:rPr>
          <w:szCs w:val="22"/>
        </w:rPr>
        <w:t xml:space="preserve">eto and their respective successors and assigns permitted hereby, except that </w:t>
      </w:r>
      <w:r w:rsidR="00B27661">
        <w:rPr>
          <w:szCs w:val="22"/>
        </w:rPr>
        <w:t>neither</w:t>
      </w:r>
      <w:r w:rsidR="005B71E6" w:rsidRPr="005B71E6">
        <w:rPr>
          <w:szCs w:val="22"/>
        </w:rPr>
        <w:t xml:space="preserve"> Borrower</w:t>
      </w:r>
      <w:r w:rsidR="00B27661">
        <w:rPr>
          <w:szCs w:val="22"/>
        </w:rPr>
        <w:t xml:space="preserve"> </w:t>
      </w:r>
      <w:r w:rsidR="004850F2">
        <w:rPr>
          <w:szCs w:val="22"/>
        </w:rPr>
        <w:t>n</w:t>
      </w:r>
      <w:r w:rsidR="00B27661">
        <w:rPr>
          <w:szCs w:val="22"/>
        </w:rPr>
        <w:t>or any other Loan Party</w:t>
      </w:r>
      <w:r w:rsidR="005B71E6" w:rsidRPr="005B71E6">
        <w:rPr>
          <w:szCs w:val="22"/>
        </w:rPr>
        <w:t xml:space="preserve"> may assign or otherwise transfer any of its rights or obligations under the Loan Documents without the prior written consent of Lender, in Lender</w:t>
      </w:r>
      <w:r w:rsidR="00967F70">
        <w:rPr>
          <w:szCs w:val="22"/>
        </w:rPr>
        <w:t>’</w:t>
      </w:r>
      <w:r w:rsidR="005B71E6" w:rsidRPr="005B71E6">
        <w:rPr>
          <w:szCs w:val="22"/>
        </w:rPr>
        <w:t xml:space="preserve">s sole and absolute discretion (and any attempted assignment or transfer by Borrower or </w:t>
      </w:r>
      <w:r w:rsidR="00B27661">
        <w:rPr>
          <w:szCs w:val="22"/>
        </w:rPr>
        <w:t>any other Loan Party</w:t>
      </w:r>
      <w:r w:rsidR="005B71E6" w:rsidRPr="005B71E6">
        <w:rPr>
          <w:szCs w:val="22"/>
        </w:rPr>
        <w:t xml:space="preserve"> without su</w:t>
      </w:r>
      <w:r w:rsidRPr="00822EED">
        <w:rPr>
          <w:szCs w:val="22"/>
        </w:rPr>
        <w:t xml:space="preserve">ch consent shall be null and void).  </w:t>
      </w:r>
    </w:p>
    <w:p w14:paraId="45F92EA0" w14:textId="4292ABD5" w:rsidR="009A2D48" w:rsidRPr="0064245C" w:rsidRDefault="00822EED" w:rsidP="007569DE">
      <w:pPr>
        <w:pStyle w:val="Heading2"/>
        <w:rPr>
          <w:szCs w:val="22"/>
        </w:rPr>
      </w:pPr>
      <w:bookmarkStart w:id="334" w:name="_DV_M297"/>
      <w:bookmarkEnd w:id="334"/>
      <w:r w:rsidRPr="00822EED">
        <w:rPr>
          <w:szCs w:val="22"/>
          <w:u w:val="single"/>
        </w:rPr>
        <w:lastRenderedPageBreak/>
        <w:t>Assignment by Lender</w:t>
      </w:r>
      <w:r w:rsidRPr="00822EED">
        <w:rPr>
          <w:szCs w:val="22"/>
        </w:rPr>
        <w:t>.</w:t>
      </w:r>
      <w:bookmarkStart w:id="335" w:name="_DV_M298"/>
      <w:bookmarkEnd w:id="335"/>
      <w:r w:rsidRPr="00822EED">
        <w:rPr>
          <w:szCs w:val="22"/>
        </w:rPr>
        <w:t xml:space="preserve">  The Loan, the Note, the Loan Documents</w:t>
      </w:r>
      <w:r w:rsidR="00191660">
        <w:rPr>
          <w:szCs w:val="22"/>
        </w:rPr>
        <w:t xml:space="preserve">, </w:t>
      </w:r>
      <w:r w:rsidRPr="00822EED">
        <w:rPr>
          <w:szCs w:val="22"/>
        </w:rPr>
        <w:t>and/or Lender</w:t>
      </w:r>
      <w:r w:rsidR="00967F70">
        <w:rPr>
          <w:szCs w:val="22"/>
        </w:rPr>
        <w:t>’</w:t>
      </w:r>
      <w:r w:rsidRPr="00822EED">
        <w:rPr>
          <w:szCs w:val="22"/>
        </w:rPr>
        <w:t>s rights, title, obligations and interests therein may be sold, assigned, participated</w:t>
      </w:r>
      <w:r w:rsidR="00470BE5">
        <w:rPr>
          <w:szCs w:val="22"/>
        </w:rPr>
        <w:t>, pledged</w:t>
      </w:r>
      <w:r w:rsidRPr="00822EED">
        <w:rPr>
          <w:szCs w:val="22"/>
        </w:rPr>
        <w:t xml:space="preserve"> or otherwise transferred by Lender and any of its successors and assigns to any Person at any time in its sole and absolute discretion, in whole or in part, whether by operation of law (pursuant to a merger or other successor in interest) or otherwise without notice to or consent from any Restricted Party or any other Person</w:t>
      </w:r>
      <w:r w:rsidR="00470BE5">
        <w:rPr>
          <w:szCs w:val="22"/>
        </w:rPr>
        <w:t xml:space="preserve"> and without any other restriction of any kind</w:t>
      </w:r>
      <w:r w:rsidRPr="00822EED">
        <w:rPr>
          <w:szCs w:val="22"/>
        </w:rPr>
        <w:t xml:space="preserve">.  </w:t>
      </w:r>
      <w:r w:rsidR="0032103E">
        <w:rPr>
          <w:szCs w:val="22"/>
        </w:rPr>
        <w:t>Upon any such sale, assignment, participation, pledge or other transfer</w:t>
      </w:r>
      <w:r w:rsidRPr="00822EED">
        <w:rPr>
          <w:szCs w:val="22"/>
        </w:rPr>
        <w:t xml:space="preserve">, all references to Lender in this Agreement and in any </w:t>
      </w:r>
      <w:proofErr w:type="gramStart"/>
      <w:r w:rsidRPr="00822EED">
        <w:rPr>
          <w:szCs w:val="22"/>
        </w:rPr>
        <w:t>Loan</w:t>
      </w:r>
      <w:proofErr w:type="gramEnd"/>
      <w:r w:rsidRPr="00822EED">
        <w:rPr>
          <w:szCs w:val="22"/>
        </w:rPr>
        <w:t xml:space="preserve"> Document shall be deemed to refer to such assignee or successor in interest</w:t>
      </w:r>
      <w:r w:rsidR="0032103E">
        <w:rPr>
          <w:szCs w:val="22"/>
        </w:rPr>
        <w:t xml:space="preserve"> to the extent of the interest so transferred</w:t>
      </w:r>
      <w:r w:rsidRPr="00822EED">
        <w:rPr>
          <w:szCs w:val="22"/>
        </w:rPr>
        <w:t xml:space="preserve"> and such assignee or successor in interest shall thereafter stand in the place of Lender in all respects.  </w:t>
      </w:r>
      <w:r w:rsidR="0032103E">
        <w:rPr>
          <w:szCs w:val="22"/>
        </w:rPr>
        <w:t xml:space="preserve">To the extent any such assignee or transferee assumes the rights, </w:t>
      </w:r>
      <w:proofErr w:type="gramStart"/>
      <w:r w:rsidR="0032103E">
        <w:rPr>
          <w:szCs w:val="22"/>
        </w:rPr>
        <w:t>title</w:t>
      </w:r>
      <w:proofErr w:type="gramEnd"/>
      <w:r w:rsidR="0032103E">
        <w:rPr>
          <w:szCs w:val="22"/>
        </w:rPr>
        <w:t xml:space="preserve"> and interests of Lender hereunder and under the other Loan Documents, Lender shall be released from such rights, title and interests and shall have no further liability with respect thereto.  </w:t>
      </w:r>
      <w:r w:rsidRPr="00822EED">
        <w:rPr>
          <w:szCs w:val="22"/>
        </w:rPr>
        <w:t>Borrower hereby agrees to execute any amendment and/or any other document that may be necessary to effectuate the foregoing, including an amendment to this Agreement to provide for multiple lenders and an administrative agent to act on behalf of such lenders.</w:t>
      </w:r>
    </w:p>
    <w:p w14:paraId="037E9BA7" w14:textId="65265470" w:rsidR="009A2D48" w:rsidRPr="0064245C" w:rsidRDefault="00822EED" w:rsidP="007569DE">
      <w:pPr>
        <w:pStyle w:val="Heading2"/>
        <w:rPr>
          <w:szCs w:val="22"/>
        </w:rPr>
      </w:pPr>
      <w:bookmarkStart w:id="336" w:name="_DV_M299"/>
      <w:bookmarkStart w:id="337" w:name="_DV_M300"/>
      <w:bookmarkStart w:id="338" w:name="_DV_M302"/>
      <w:bookmarkEnd w:id="336"/>
      <w:bookmarkEnd w:id="337"/>
      <w:bookmarkEnd w:id="338"/>
      <w:r w:rsidRPr="00822EED">
        <w:rPr>
          <w:szCs w:val="22"/>
          <w:u w:val="single"/>
        </w:rPr>
        <w:t>Dissemination of Information</w:t>
      </w:r>
      <w:r w:rsidRPr="00822EED">
        <w:rPr>
          <w:szCs w:val="22"/>
        </w:rPr>
        <w:t xml:space="preserve">.  Borrower authorizes Lender to disclose to any participant, any assignee or any other Person acquiring an interest in the Obligations, the </w:t>
      </w:r>
      <w:proofErr w:type="gramStart"/>
      <w:r w:rsidRPr="00822EED">
        <w:rPr>
          <w:szCs w:val="22"/>
        </w:rPr>
        <w:t>Loan</w:t>
      </w:r>
      <w:proofErr w:type="gramEnd"/>
      <w:r w:rsidRPr="00822EED">
        <w:rPr>
          <w:szCs w:val="22"/>
        </w:rPr>
        <w:t xml:space="preserve"> or the Loan Documents by operation of law (each a </w:t>
      </w:r>
      <w:r w:rsidR="00967F70">
        <w:rPr>
          <w:szCs w:val="22"/>
        </w:rPr>
        <w:t>“</w:t>
      </w:r>
      <w:r w:rsidRPr="00822EED">
        <w:rPr>
          <w:b/>
          <w:szCs w:val="22"/>
        </w:rPr>
        <w:t>Transferee</w:t>
      </w:r>
      <w:r w:rsidR="00967F70">
        <w:rPr>
          <w:szCs w:val="22"/>
        </w:rPr>
        <w:t>”</w:t>
      </w:r>
      <w:r w:rsidRPr="00822EED">
        <w:rPr>
          <w:szCs w:val="22"/>
        </w:rPr>
        <w:t>), and to any prospective Transferee, any and all information in Lender</w:t>
      </w:r>
      <w:r w:rsidR="00967F70">
        <w:rPr>
          <w:szCs w:val="22"/>
        </w:rPr>
        <w:t>’</w:t>
      </w:r>
      <w:r w:rsidRPr="00822EED">
        <w:rPr>
          <w:szCs w:val="22"/>
        </w:rPr>
        <w:t>s possession concernin</w:t>
      </w:r>
      <w:r w:rsidR="005B71E6" w:rsidRPr="005B71E6">
        <w:rPr>
          <w:szCs w:val="22"/>
        </w:rPr>
        <w:t>g the Propert</w:t>
      </w:r>
      <w:r w:rsidR="00EE3E74">
        <w:rPr>
          <w:szCs w:val="22"/>
        </w:rPr>
        <w:t>y</w:t>
      </w:r>
      <w:r w:rsidR="005B71E6" w:rsidRPr="005B71E6">
        <w:rPr>
          <w:szCs w:val="22"/>
        </w:rPr>
        <w:t>, the Borrower</w:t>
      </w:r>
      <w:r w:rsidR="00B27661">
        <w:rPr>
          <w:szCs w:val="22"/>
        </w:rPr>
        <w:t xml:space="preserve"> or any other Loan Party,</w:t>
      </w:r>
      <w:r w:rsidR="005B71E6" w:rsidRPr="005B71E6">
        <w:rPr>
          <w:szCs w:val="22"/>
        </w:rPr>
        <w:t xml:space="preserve"> or any of their respective Affiliates.  Notwithstanding any such provisions or agreements, Lender may also disclose any and all information in Lender</w:t>
      </w:r>
      <w:r w:rsidR="00967F70">
        <w:rPr>
          <w:szCs w:val="22"/>
        </w:rPr>
        <w:t>’</w:t>
      </w:r>
      <w:r w:rsidR="005B71E6" w:rsidRPr="005B71E6">
        <w:rPr>
          <w:szCs w:val="22"/>
        </w:rPr>
        <w:t>s possession concerning the Propert</w:t>
      </w:r>
      <w:r w:rsidR="00EE3E74">
        <w:rPr>
          <w:szCs w:val="22"/>
        </w:rPr>
        <w:t>y</w:t>
      </w:r>
      <w:r w:rsidR="005B71E6" w:rsidRPr="005B71E6">
        <w:rPr>
          <w:szCs w:val="22"/>
        </w:rPr>
        <w:t>, Borrower</w:t>
      </w:r>
      <w:r w:rsidR="00B27661">
        <w:rPr>
          <w:szCs w:val="22"/>
        </w:rPr>
        <w:t xml:space="preserve"> or any other Loan Party </w:t>
      </w:r>
      <w:r w:rsidR="005B71E6" w:rsidRPr="005B71E6">
        <w:rPr>
          <w:szCs w:val="22"/>
        </w:rPr>
        <w:t xml:space="preserve">or any of their respective </w:t>
      </w:r>
      <w:r w:rsidRPr="00822EED">
        <w:rPr>
          <w:szCs w:val="22"/>
        </w:rPr>
        <w:t>Affiliates to:  (a) Lender</w:t>
      </w:r>
      <w:r w:rsidR="00967F70">
        <w:rPr>
          <w:szCs w:val="22"/>
        </w:rPr>
        <w:t>’</w:t>
      </w:r>
      <w:r w:rsidRPr="00822EED">
        <w:rPr>
          <w:szCs w:val="22"/>
        </w:rPr>
        <w:t>s Affiliates; (b) the legal counsel, accountants or other professional advisors to Lender, any assignee or participant of Lender</w:t>
      </w:r>
      <w:r w:rsidR="00967F70">
        <w:rPr>
          <w:szCs w:val="22"/>
        </w:rPr>
        <w:t>’</w:t>
      </w:r>
      <w:r w:rsidRPr="00822EED">
        <w:rPr>
          <w:szCs w:val="22"/>
        </w:rPr>
        <w:t>s interest in the Obligations or any portion thereof or their respective Affiliates; (c) regulatory officials; (d) any Person as requested pursuant to or as required by law, regulation, or legal process; and (e) any Person in connection with any legal proceeding to which Lender is a party.</w:t>
      </w:r>
    </w:p>
    <w:p w14:paraId="2B25FBE2" w14:textId="77777777" w:rsidR="009A2D48" w:rsidRPr="0064245C" w:rsidRDefault="00822EED" w:rsidP="007569DE">
      <w:pPr>
        <w:pStyle w:val="Heading1"/>
        <w:rPr>
          <w:szCs w:val="22"/>
        </w:rPr>
      </w:pPr>
      <w:bookmarkStart w:id="339" w:name="_DV_M303"/>
      <w:bookmarkEnd w:id="339"/>
      <w:r w:rsidRPr="00822EED">
        <w:rPr>
          <w:b/>
          <w:szCs w:val="22"/>
        </w:rPr>
        <w:br/>
      </w:r>
      <w:bookmarkStart w:id="340" w:name="_Toc528257497"/>
      <w:bookmarkStart w:id="341" w:name="_Toc480960532"/>
      <w:r w:rsidRPr="00822EED">
        <w:rPr>
          <w:b/>
          <w:szCs w:val="22"/>
        </w:rPr>
        <w:t>MISCELLANEOUS</w:t>
      </w:r>
      <w:bookmarkEnd w:id="340"/>
      <w:bookmarkEnd w:id="341"/>
    </w:p>
    <w:p w14:paraId="6B3CD900" w14:textId="3E9C9440" w:rsidR="009A2D48" w:rsidRDefault="00822EED" w:rsidP="007569DE">
      <w:pPr>
        <w:pStyle w:val="Heading2"/>
        <w:rPr>
          <w:szCs w:val="22"/>
        </w:rPr>
      </w:pPr>
      <w:bookmarkStart w:id="342" w:name="_DV_M305"/>
      <w:bookmarkEnd w:id="342"/>
      <w:r w:rsidRPr="00822EED">
        <w:rPr>
          <w:szCs w:val="22"/>
          <w:u w:val="single"/>
        </w:rPr>
        <w:t>Notices</w:t>
      </w:r>
      <w:r w:rsidRPr="00822EED">
        <w:rPr>
          <w:szCs w:val="22"/>
        </w:rPr>
        <w:t xml:space="preserve">.  All notices, consents, approvals and requests required or permitted under any Loan Document </w:t>
      </w:r>
      <w:r w:rsidR="002E3220">
        <w:rPr>
          <w:szCs w:val="22"/>
        </w:rPr>
        <w:t xml:space="preserve">(any of the foregoing, a </w:t>
      </w:r>
      <w:r w:rsidR="00967F70">
        <w:rPr>
          <w:szCs w:val="22"/>
        </w:rPr>
        <w:t>“</w:t>
      </w:r>
      <w:r w:rsidR="002E3220" w:rsidRPr="00320EC8">
        <w:rPr>
          <w:b/>
          <w:szCs w:val="22"/>
        </w:rPr>
        <w:t>Notice</w:t>
      </w:r>
      <w:r w:rsidR="00967F70">
        <w:rPr>
          <w:szCs w:val="22"/>
        </w:rPr>
        <w:t>”</w:t>
      </w:r>
      <w:r w:rsidR="002E3220">
        <w:rPr>
          <w:szCs w:val="22"/>
        </w:rPr>
        <w:t xml:space="preserve">) </w:t>
      </w:r>
      <w:r w:rsidRPr="00822EED">
        <w:rPr>
          <w:szCs w:val="22"/>
        </w:rPr>
        <w:t xml:space="preserve">shall be given in writing by expedited prepaid delivery service, either commercial or United States Postal Service, with proof of delivery or attempted delivery, addressed as set forth </w:t>
      </w:r>
      <w:r w:rsidR="0021713D">
        <w:rPr>
          <w:szCs w:val="22"/>
        </w:rPr>
        <w:t>below</w:t>
      </w:r>
      <w:r w:rsidRPr="00822EED">
        <w:rPr>
          <w:szCs w:val="22"/>
        </w:rPr>
        <w:t xml:space="preserve"> (except that any party hereto may change its address and other contact information for purposes hereof at any time by sending a written notice to the other parties to this Agreement in the manner provided for in this Section). </w:t>
      </w:r>
      <w:r w:rsidR="00986D6C">
        <w:rPr>
          <w:szCs w:val="22"/>
        </w:rPr>
        <w:t xml:space="preserve"> </w:t>
      </w:r>
      <w:r w:rsidRPr="00822EED">
        <w:rPr>
          <w:szCs w:val="22"/>
        </w:rPr>
        <w:t xml:space="preserve">A </w:t>
      </w:r>
      <w:r w:rsidR="002E3220">
        <w:rPr>
          <w:szCs w:val="22"/>
        </w:rPr>
        <w:t>N</w:t>
      </w:r>
      <w:r w:rsidRPr="00822EED">
        <w:rPr>
          <w:szCs w:val="22"/>
        </w:rPr>
        <w:t>otice shall be deemed to have been given when delivered or upon refusal to accept delivery.  Borrower shall not be permitted to designate more than one place for service of Notice concurrently.</w:t>
      </w:r>
    </w:p>
    <w:p w14:paraId="185DD548" w14:textId="412CD939" w:rsidR="00B21B37" w:rsidRPr="00B21B37" w:rsidRDefault="0021713D" w:rsidP="0021713D">
      <w:pPr>
        <w:pStyle w:val="FlushLeft"/>
        <w:tabs>
          <w:tab w:val="left" w:pos="7200"/>
        </w:tabs>
        <w:ind w:left="3600" w:hanging="2160"/>
      </w:pPr>
      <w:r w:rsidRPr="009C001C">
        <w:t xml:space="preserve">If to </w:t>
      </w:r>
      <w:r>
        <w:t>Borrower</w:t>
      </w:r>
      <w:r w:rsidRPr="009C001C">
        <w:t>:</w:t>
      </w:r>
      <w:r>
        <w:tab/>
      </w:r>
      <w:r w:rsidR="002C5750" w:rsidRPr="002C5750">
        <w:t>{Deal__</w:t>
      </w:r>
      <w:proofErr w:type="gramStart"/>
      <w:r w:rsidR="002C5750" w:rsidRPr="002C5750">
        <w:t>r.Borrower</w:t>
      </w:r>
      <w:proofErr w:type="gramEnd"/>
      <w:r w:rsidR="002C5750" w:rsidRPr="002C5750">
        <w:t>_Entity__</w:t>
      </w:r>
      <w:proofErr w:type="spellStart"/>
      <w:r w:rsidR="002C5750" w:rsidRPr="002C5750">
        <w:t>r.Name</w:t>
      </w:r>
      <w:proofErr w:type="spellEnd"/>
      <w:r w:rsidR="002C5750" w:rsidRPr="002C5750">
        <w:t>}</w:t>
      </w:r>
      <w:r>
        <w:rPr>
          <w:szCs w:val="24"/>
        </w:rPr>
        <w:br/>
      </w:r>
      <w:r w:rsidR="00D71F69" w:rsidRPr="00D71F69">
        <w:t>{Deal__r.Borrower_Entity__r.Address_1__c}</w:t>
      </w:r>
      <w:r w:rsidR="00ED1918" w:rsidRPr="00ED1918">
        <w:rPr>
          <w:highlight w:val="yellow"/>
        </w:rPr>
        <w:br/>
      </w:r>
      <w:r w:rsidR="00D71F69" w:rsidRPr="00D71F69">
        <w:t>{</w:t>
      </w:r>
      <w:proofErr w:type="spellStart"/>
      <w:r w:rsidR="00D71F69" w:rsidRPr="00D71F69">
        <w:t>Deal__r.Borrower_Entity__r.City__c</w:t>
      </w:r>
      <w:proofErr w:type="spellEnd"/>
      <w:r w:rsidR="00D71F69" w:rsidRPr="00D71F69">
        <w:t>}, {</w:t>
      </w:r>
      <w:proofErr w:type="spellStart"/>
      <w:r w:rsidR="00D71F69" w:rsidRPr="00D71F69">
        <w:t>Deal__r.Borrower_Entity__r.State__c</w:t>
      </w:r>
      <w:proofErr w:type="spellEnd"/>
      <w:r w:rsidR="00D71F69" w:rsidRPr="00D71F69">
        <w:t>} {</w:t>
      </w:r>
      <w:proofErr w:type="spellStart"/>
      <w:r w:rsidR="00D71F69" w:rsidRPr="00D71F69">
        <w:t>Deal__r.Borrower_Entity__r.Zip__c</w:t>
      </w:r>
      <w:proofErr w:type="spellEnd"/>
      <w:r w:rsidR="00D71F69" w:rsidRPr="00D71F69">
        <w:t>}</w:t>
      </w:r>
    </w:p>
    <w:p w14:paraId="62CBDD6E" w14:textId="712B91E2" w:rsidR="00577F3C" w:rsidRPr="00F507B5" w:rsidRDefault="0021713D" w:rsidP="00577F3C">
      <w:pPr>
        <w:pStyle w:val="FlushLeft"/>
        <w:tabs>
          <w:tab w:val="left" w:pos="7200"/>
        </w:tabs>
        <w:ind w:left="3600" w:hanging="2160"/>
      </w:pPr>
      <w:r w:rsidRPr="009C001C">
        <w:t>If t</w:t>
      </w:r>
      <w:r w:rsidR="00B21B37">
        <w:t>o</w:t>
      </w:r>
      <w:r w:rsidRPr="009C001C">
        <w:t xml:space="preserve"> Lender:</w:t>
      </w:r>
      <w:r>
        <w:tab/>
      </w:r>
      <w:r w:rsidR="00476AE7">
        <w:t xml:space="preserve">CoreVest </w:t>
      </w:r>
      <w:r w:rsidR="00905B4A">
        <w:t>American Finance Lender</w:t>
      </w:r>
      <w:r w:rsidRPr="009A4B8F">
        <w:t xml:space="preserve"> LLC</w:t>
      </w:r>
      <w:r w:rsidR="00577F3C">
        <w:br/>
      </w:r>
      <w:r w:rsidR="00D978CF">
        <w:t>4 Park Plaza, Suite 900</w:t>
      </w:r>
      <w:r w:rsidR="00577F3C">
        <w:br/>
        <w:t>Irvine, CA  92614</w:t>
      </w:r>
      <w:r w:rsidR="00577F3C">
        <w:br/>
        <w:t xml:space="preserve">Attn:  Loan Administration (Loan No. </w:t>
      </w:r>
      <w:r w:rsidR="0039725A" w:rsidRPr="0039725A">
        <w:t>{</w:t>
      </w:r>
      <w:proofErr w:type="spellStart"/>
      <w:r w:rsidR="0039725A" w:rsidRPr="0039725A">
        <w:t>Deal__</w:t>
      </w:r>
      <w:proofErr w:type="gramStart"/>
      <w:r w:rsidR="0039725A" w:rsidRPr="0039725A">
        <w:t>r.Deal</w:t>
      </w:r>
      <w:proofErr w:type="gramEnd"/>
      <w:r w:rsidR="0039725A" w:rsidRPr="0039725A">
        <w:t>_Loan_Number__c</w:t>
      </w:r>
      <w:proofErr w:type="spellEnd"/>
      <w:r w:rsidR="0039725A" w:rsidRPr="0039725A">
        <w:t>}</w:t>
      </w:r>
      <w:r w:rsidR="00577F3C">
        <w:t>)</w:t>
      </w:r>
    </w:p>
    <w:p w14:paraId="6CD82184" w14:textId="6CBA4EFC" w:rsidR="00B131DA" w:rsidRPr="0064245C" w:rsidRDefault="00822EED">
      <w:pPr>
        <w:pStyle w:val="Heading2"/>
        <w:rPr>
          <w:szCs w:val="22"/>
        </w:rPr>
      </w:pPr>
      <w:bookmarkStart w:id="343" w:name="_DV_M306"/>
      <w:bookmarkStart w:id="344" w:name="_DV_M307"/>
      <w:bookmarkEnd w:id="343"/>
      <w:bookmarkEnd w:id="344"/>
      <w:r w:rsidRPr="00822EED">
        <w:rPr>
          <w:szCs w:val="22"/>
          <w:u w:val="single"/>
        </w:rPr>
        <w:lastRenderedPageBreak/>
        <w:t>Retention of Servicer</w:t>
      </w:r>
      <w:r w:rsidRPr="00822EED">
        <w:rPr>
          <w:szCs w:val="22"/>
        </w:rPr>
        <w:t xml:space="preserve">.  Lender may delegate </w:t>
      </w:r>
      <w:proofErr w:type="gramStart"/>
      <w:r w:rsidRPr="00822EED">
        <w:rPr>
          <w:szCs w:val="22"/>
        </w:rPr>
        <w:t>any and all</w:t>
      </w:r>
      <w:proofErr w:type="gramEnd"/>
      <w:r w:rsidRPr="00822EED">
        <w:rPr>
          <w:szCs w:val="22"/>
        </w:rPr>
        <w:t xml:space="preserve"> rights and obligations of Lender under the Loan Documents to the Servicer upon notice by Lender to Borrower, whereupon any notice or consent from the Servicer to Borrower, and any action by Servicer on Lender</w:t>
      </w:r>
      <w:r w:rsidR="00967F70">
        <w:rPr>
          <w:szCs w:val="22"/>
        </w:rPr>
        <w:t>’</w:t>
      </w:r>
      <w:r w:rsidRPr="00822EED">
        <w:rPr>
          <w:szCs w:val="22"/>
        </w:rPr>
        <w:t>s behalf, shall have the same force and effect as if Servicer were Lender.</w:t>
      </w:r>
    </w:p>
    <w:p w14:paraId="3A8AC90D" w14:textId="1CDD80F3" w:rsidR="00B131DA" w:rsidRPr="0064245C" w:rsidRDefault="00822EED">
      <w:pPr>
        <w:pStyle w:val="Heading2"/>
        <w:rPr>
          <w:szCs w:val="22"/>
        </w:rPr>
      </w:pPr>
      <w:r w:rsidRPr="00822EED">
        <w:rPr>
          <w:szCs w:val="22"/>
          <w:u w:val="single"/>
        </w:rPr>
        <w:t>Authority to File Notices.</w:t>
      </w:r>
      <w:r w:rsidRPr="00822EED">
        <w:rPr>
          <w:szCs w:val="22"/>
        </w:rPr>
        <w:t xml:space="preserve">  Borrower irrevocably appoints Lender as its attorney-in-fact, with full power of substitution, to file for rec</w:t>
      </w:r>
      <w:r w:rsidRPr="00822EED">
        <w:rPr>
          <w:bCs/>
          <w:szCs w:val="22"/>
        </w:rPr>
        <w:t>ord, at Borrower</w:t>
      </w:r>
      <w:r w:rsidR="00967F70">
        <w:rPr>
          <w:bCs/>
          <w:szCs w:val="22"/>
        </w:rPr>
        <w:t>’</w:t>
      </w:r>
      <w:r w:rsidRPr="00822EED">
        <w:rPr>
          <w:bCs/>
          <w:szCs w:val="22"/>
        </w:rPr>
        <w:t>s sole co</w:t>
      </w:r>
      <w:r w:rsidRPr="00822EED">
        <w:rPr>
          <w:szCs w:val="22"/>
        </w:rPr>
        <w:t>st and expense and in Borrower</w:t>
      </w:r>
      <w:r w:rsidR="00967F70">
        <w:rPr>
          <w:szCs w:val="22"/>
        </w:rPr>
        <w:t>’</w:t>
      </w:r>
      <w:r w:rsidRPr="00822EED">
        <w:rPr>
          <w:szCs w:val="22"/>
        </w:rPr>
        <w:t>s name, any notices of completion, notices of cessation of labor, or any other notices that Lender considers necessary or desirable to protect its security.</w:t>
      </w:r>
    </w:p>
    <w:p w14:paraId="794FDA8D" w14:textId="77777777" w:rsidR="009A2D48" w:rsidRPr="0064245C" w:rsidRDefault="00822EED" w:rsidP="007569DE">
      <w:pPr>
        <w:pStyle w:val="Heading2"/>
        <w:rPr>
          <w:szCs w:val="22"/>
        </w:rPr>
      </w:pPr>
      <w:bookmarkStart w:id="345" w:name="_DV_M308"/>
      <w:bookmarkEnd w:id="345"/>
      <w:r w:rsidRPr="00822EED">
        <w:rPr>
          <w:szCs w:val="22"/>
          <w:u w:val="single"/>
        </w:rPr>
        <w:t>Inconsistencies with the Loan Documents</w:t>
      </w:r>
      <w:r w:rsidRPr="00822EED">
        <w:rPr>
          <w:szCs w:val="22"/>
        </w:rPr>
        <w:t>.  In the event of any inconsistencies between any terms of this Agreement and any terms of any of the Loan Documents, the terms of this Agreement shall govern and prevail.</w:t>
      </w:r>
    </w:p>
    <w:p w14:paraId="07804378" w14:textId="77777777" w:rsidR="009A2D48" w:rsidRPr="0064245C" w:rsidRDefault="00822EED" w:rsidP="007569DE">
      <w:pPr>
        <w:pStyle w:val="Heading2"/>
        <w:rPr>
          <w:szCs w:val="22"/>
        </w:rPr>
      </w:pPr>
      <w:bookmarkStart w:id="346" w:name="_DV_M309"/>
      <w:bookmarkEnd w:id="346"/>
      <w:r w:rsidRPr="00822EED">
        <w:rPr>
          <w:szCs w:val="22"/>
          <w:u w:val="single"/>
        </w:rPr>
        <w:t>Modifications; Waivers</w:t>
      </w:r>
      <w:r w:rsidRPr="00822EED">
        <w:rPr>
          <w:szCs w:val="22"/>
        </w:rPr>
        <w:t xml:space="preserve">.  No modification, amendment, extension, discharge, termination or waiver of any provision of this Agreement or of any other Loan Document, nor consent to any departure by any Borrower therefrom, shall in any event be effective unless the same shall be in writing signed by the party or parties against whom enforcement is sought, and then such waiver or consent shall be effective only in the specific instance, and for the purpose, for which given.  Except as otherwise expressly provided herein, no notice to or demand on Borrower shall entitle Borrower to any other or future notice or demand in the same, </w:t>
      </w:r>
      <w:proofErr w:type="gramStart"/>
      <w:r w:rsidRPr="00822EED">
        <w:rPr>
          <w:szCs w:val="22"/>
        </w:rPr>
        <w:t>similar</w:t>
      </w:r>
      <w:proofErr w:type="gramEnd"/>
      <w:r w:rsidRPr="00822EED">
        <w:rPr>
          <w:szCs w:val="22"/>
        </w:rPr>
        <w:t xml:space="preserve"> or other circumstances.  Neither any failure nor any delay on the part of Lender in insisting upon strict performance of any term, condition, </w:t>
      </w:r>
      <w:proofErr w:type="gramStart"/>
      <w:r w:rsidRPr="00822EED">
        <w:rPr>
          <w:szCs w:val="22"/>
        </w:rPr>
        <w:t>covenant</w:t>
      </w:r>
      <w:proofErr w:type="gramEnd"/>
      <w:r w:rsidRPr="00822EED">
        <w:rPr>
          <w:szCs w:val="22"/>
        </w:rPr>
        <w:t xml:space="preserve"> or agreement, or exercising any right, power, remedy or privilege hereunder, or under any other Loan Document,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any Loan Document, Lender shall not be deemed to have waived any right either to require prompt payment when due of all other amounts due under the Loan Documents, or to declare an Event of Default for failure to effect prompt payment of any such other amount.  Lender shall have the right to waive or reduce any time periods that Lender is entitled to under the Loan Documents in its sole and absolute discretion.</w:t>
      </w:r>
    </w:p>
    <w:p w14:paraId="5EA909F7" w14:textId="78A8BEA5" w:rsidR="009A2D48" w:rsidRPr="0064245C" w:rsidRDefault="00822EED" w:rsidP="007569DE">
      <w:pPr>
        <w:pStyle w:val="Heading2"/>
        <w:rPr>
          <w:szCs w:val="22"/>
        </w:rPr>
      </w:pPr>
      <w:bookmarkStart w:id="347" w:name="_DV_M310"/>
      <w:bookmarkEnd w:id="347"/>
      <w:r w:rsidRPr="00822EED">
        <w:rPr>
          <w:szCs w:val="22"/>
          <w:u w:val="single"/>
        </w:rPr>
        <w:t>Lender Determination of Facts; Lender</w:t>
      </w:r>
      <w:r w:rsidR="00967F70">
        <w:rPr>
          <w:szCs w:val="22"/>
          <w:u w:val="single"/>
        </w:rPr>
        <w:t>’</w:t>
      </w:r>
      <w:r w:rsidRPr="00822EED">
        <w:rPr>
          <w:szCs w:val="22"/>
          <w:u w:val="single"/>
        </w:rPr>
        <w:t>s Discretion</w:t>
      </w:r>
      <w:r w:rsidRPr="00822EED">
        <w:rPr>
          <w:szCs w:val="22"/>
        </w:rPr>
        <w:t xml:space="preserve">.  Lender </w:t>
      </w:r>
      <w:proofErr w:type="gramStart"/>
      <w:r w:rsidRPr="00822EED">
        <w:rPr>
          <w:szCs w:val="22"/>
        </w:rPr>
        <w:t>shall at all times</w:t>
      </w:r>
      <w:proofErr w:type="gramEnd"/>
      <w:r w:rsidRPr="00822EED">
        <w:rPr>
          <w:szCs w:val="22"/>
        </w:rPr>
        <w:t xml:space="preserve"> be free to establish independently, to its satisfaction, the existence or nonexistence of any fact or facts, the existence or nonexistence of which is a condition, term or requirement of this Agreement.  Whenever pursuant to this Agreement or any other Loan Document, Lender exercises any right given to it to approve or disapprove, or consent or withhold consent, or any arrangement or term is to be satisfactory to Lender or is to be in Lender</w:t>
      </w:r>
      <w:r w:rsidR="00967F70">
        <w:rPr>
          <w:szCs w:val="22"/>
        </w:rPr>
        <w:t>’</w:t>
      </w:r>
      <w:r w:rsidRPr="00822EED">
        <w:rPr>
          <w:szCs w:val="22"/>
        </w:rPr>
        <w:t>s discretion, the decision of Lender to approve or disapprove, to consent or withhold consent, or to decide whether arrangements or terms are satisfactory or not satisfactory, or acceptable or unacceptable or in Lender</w:t>
      </w:r>
      <w:r w:rsidR="00967F70">
        <w:rPr>
          <w:szCs w:val="22"/>
        </w:rPr>
        <w:t>’</w:t>
      </w:r>
      <w:r w:rsidRPr="00822EED">
        <w:rPr>
          <w:szCs w:val="22"/>
        </w:rPr>
        <w:t>s discretion shall (except as is otherwise specifically herein provided) be in the sole and absolute discretion of Lender and shall be final and conclusive.  Additionally, whenever in this Agreement or any other Loan Document, Lender exercises any right given to it to approve or disapprove, or consent or withhold consent, or any arrangement or term is to be satisfactory to Lender in Lender</w:t>
      </w:r>
      <w:r w:rsidR="00967F70">
        <w:rPr>
          <w:szCs w:val="22"/>
        </w:rPr>
        <w:t>’</w:t>
      </w:r>
      <w:r w:rsidRPr="00822EED">
        <w:rPr>
          <w:szCs w:val="22"/>
        </w:rPr>
        <w:t>s reasonable discretion, or Lender agrees to not withhold, condition or delay its consent, the decision of Lender to approve or disapprove, to consent, condition, delay or withhold consent, or to decide whether arrangements or terms are satisfactory or not satisfactory, or acceptable or unacceptable or in Lender</w:t>
      </w:r>
      <w:r w:rsidR="00967F70">
        <w:rPr>
          <w:szCs w:val="22"/>
        </w:rPr>
        <w:t>’</w:t>
      </w:r>
      <w:r w:rsidRPr="00822EED">
        <w:rPr>
          <w:szCs w:val="22"/>
        </w:rPr>
        <w:t>s discretion shall (except as is otherwise specifically herein provided) be in the sole and absolute discretion of Lender while an Event of Default is continuing unless otherwise specifically herein provided.</w:t>
      </w:r>
    </w:p>
    <w:p w14:paraId="15F02B7D" w14:textId="77777777" w:rsidR="009A2D48" w:rsidRPr="0064245C" w:rsidRDefault="00822EED" w:rsidP="007569DE">
      <w:pPr>
        <w:pStyle w:val="Heading2"/>
        <w:rPr>
          <w:szCs w:val="22"/>
        </w:rPr>
      </w:pPr>
      <w:bookmarkStart w:id="348" w:name="_DV_M311"/>
      <w:bookmarkEnd w:id="348"/>
      <w:r w:rsidRPr="00822EED">
        <w:rPr>
          <w:szCs w:val="22"/>
          <w:u w:val="single"/>
        </w:rPr>
        <w:t>Incorporation of Preamble, Recitals and Exhibits</w:t>
      </w:r>
      <w:r w:rsidRPr="00822EED">
        <w:rPr>
          <w:szCs w:val="22"/>
        </w:rPr>
        <w:t xml:space="preserve">.  The preamble, recitals and exhibits hereto are hereby incorporated </w:t>
      </w:r>
      <w:proofErr w:type="gramStart"/>
      <w:r w:rsidRPr="00822EED">
        <w:rPr>
          <w:szCs w:val="22"/>
        </w:rPr>
        <w:t>in to</w:t>
      </w:r>
      <w:proofErr w:type="gramEnd"/>
      <w:r w:rsidRPr="00822EED">
        <w:rPr>
          <w:szCs w:val="22"/>
        </w:rPr>
        <w:t xml:space="preserve"> this Agreement.</w:t>
      </w:r>
    </w:p>
    <w:p w14:paraId="39C11D52" w14:textId="7F386461" w:rsidR="009A2D48" w:rsidRPr="0064245C" w:rsidRDefault="00822EED" w:rsidP="007569DE">
      <w:pPr>
        <w:pStyle w:val="Heading2"/>
        <w:rPr>
          <w:szCs w:val="22"/>
        </w:rPr>
      </w:pPr>
      <w:bookmarkStart w:id="349" w:name="_DV_M312"/>
      <w:bookmarkEnd w:id="349"/>
      <w:r w:rsidRPr="00822EED">
        <w:rPr>
          <w:szCs w:val="22"/>
          <w:u w:val="single"/>
        </w:rPr>
        <w:lastRenderedPageBreak/>
        <w:t>Payment of Expenses</w:t>
      </w:r>
      <w:r w:rsidRPr="00822EED">
        <w:rPr>
          <w:szCs w:val="22"/>
        </w:rPr>
        <w:t>.  Borrower shall pay or, if Borrower fails to pay, reimburse Lender upon receipt of notice from Lender for all out-of-pocket costs and expenses (including reasonable attorneys</w:t>
      </w:r>
      <w:r w:rsidR="00967F70">
        <w:rPr>
          <w:szCs w:val="22"/>
        </w:rPr>
        <w:t>’</w:t>
      </w:r>
      <w:r w:rsidRPr="00822EED">
        <w:rPr>
          <w:szCs w:val="22"/>
        </w:rPr>
        <w:t xml:space="preserve"> fees and disbursements) incurred by Lender or Servicer in connection with the Loan, including (i) the preparation, negotiation, execution and delivery of the Loan Documents and the consummation of the transactions contemplated thereby; (ii) Borrower</w:t>
      </w:r>
      <w:r w:rsidR="00967F70">
        <w:rPr>
          <w:szCs w:val="22"/>
        </w:rPr>
        <w:t>’</w:t>
      </w:r>
      <w:r w:rsidRPr="00822EED">
        <w:rPr>
          <w:szCs w:val="22"/>
        </w:rPr>
        <w:t>s and Lender</w:t>
      </w:r>
      <w:r w:rsidR="00967F70">
        <w:rPr>
          <w:szCs w:val="22"/>
        </w:rPr>
        <w:t>’</w:t>
      </w:r>
      <w:r w:rsidRPr="00822EED">
        <w:rPr>
          <w:szCs w:val="22"/>
        </w:rPr>
        <w:t>s ongoing performance under and compliance with the Loan Documents, including confirming compliance with environmental and insurance requirements in accordance with the Loan Documents; (iii) the negotiation, preparation, execution, delivery and administration of any consents, amendments, waivers or other modifications of or under any Loan Document and any other documents or matters requested by Lender or a Borrower; (iv) filing and recording of any Loan Documents; (v) title insurance, surveys, inspections and appraisals; (vi) the creation, perfection or protection of Lender</w:t>
      </w:r>
      <w:r w:rsidR="00967F70">
        <w:rPr>
          <w:szCs w:val="22"/>
        </w:rPr>
        <w:t>’</w:t>
      </w:r>
      <w:r w:rsidRPr="00822EED">
        <w:rPr>
          <w:szCs w:val="22"/>
        </w:rPr>
        <w:t>s Liens in the Propert</w:t>
      </w:r>
      <w:r w:rsidR="00EE3E74">
        <w:rPr>
          <w:szCs w:val="22"/>
        </w:rPr>
        <w:t>y</w:t>
      </w:r>
      <w:r w:rsidRPr="00822EED">
        <w:rPr>
          <w:szCs w:val="22"/>
        </w:rPr>
        <w:t xml:space="preserve"> (including fees and expenses for title and lien searches, intangibles taxes, personal property taxes, mortgage recording taxes, due diligence expenses, travel expenses, accounting firm fees, costs of appraisals, environmental reports and Lender</w:t>
      </w:r>
      <w:r w:rsidR="00967F70">
        <w:rPr>
          <w:szCs w:val="22"/>
        </w:rPr>
        <w:t>’</w:t>
      </w:r>
      <w:r w:rsidRPr="00822EED">
        <w:rPr>
          <w:szCs w:val="22"/>
        </w:rPr>
        <w:t>s consultant</w:t>
      </w:r>
      <w:r w:rsidR="005B2577">
        <w:rPr>
          <w:szCs w:val="22"/>
        </w:rPr>
        <w:t>s</w:t>
      </w:r>
      <w:r w:rsidRPr="00822EED">
        <w:rPr>
          <w:szCs w:val="22"/>
        </w:rPr>
        <w:t>, surveys and engineering reports); (vii) enforcing or preserving any rights in response to third party claims or the prosecuting or defending of any action or proceeding or other litigation, in each case against, under or affecting Borrower, the Loan Documents, the Propert</w:t>
      </w:r>
      <w:r w:rsidR="00401C4A">
        <w:rPr>
          <w:szCs w:val="22"/>
        </w:rPr>
        <w:t>y</w:t>
      </w:r>
      <w:r w:rsidRPr="00822EED">
        <w:rPr>
          <w:szCs w:val="22"/>
        </w:rPr>
        <w:t xml:space="preserve">, or any other security given for the Loan; and (viii)  enforcing any obligations of or collecting any payments due from Borrower under any Loan Document or with respect to </w:t>
      </w:r>
      <w:r w:rsidR="00401C4A">
        <w:rPr>
          <w:szCs w:val="22"/>
        </w:rPr>
        <w:t>the</w:t>
      </w:r>
      <w:r w:rsidR="00401C4A" w:rsidRPr="00822EED">
        <w:rPr>
          <w:szCs w:val="22"/>
        </w:rPr>
        <w:t xml:space="preserve"> </w:t>
      </w:r>
      <w:r w:rsidRPr="00822EED">
        <w:rPr>
          <w:szCs w:val="22"/>
        </w:rPr>
        <w:t xml:space="preserve">Property or in connection with any refinancing or restructuring of the Loan in the nature of a </w:t>
      </w:r>
      <w:r w:rsidR="00967F70">
        <w:rPr>
          <w:szCs w:val="22"/>
        </w:rPr>
        <w:t>“</w:t>
      </w:r>
      <w:r w:rsidRPr="00822EED">
        <w:rPr>
          <w:szCs w:val="22"/>
        </w:rPr>
        <w:t>work-out</w:t>
      </w:r>
      <w:r w:rsidR="00587809">
        <w:rPr>
          <w:szCs w:val="22"/>
        </w:rPr>
        <w:t>,</w:t>
      </w:r>
      <w:r w:rsidR="00967F70">
        <w:rPr>
          <w:szCs w:val="22"/>
        </w:rPr>
        <w:t>”</w:t>
      </w:r>
      <w:r w:rsidRPr="00822EED">
        <w:rPr>
          <w:szCs w:val="22"/>
        </w:rPr>
        <w:t xml:space="preserve"> or any insolvency or bankruptcy proceedings.  This </w:t>
      </w:r>
      <w:r w:rsidRPr="00822EED">
        <w:rPr>
          <w:szCs w:val="22"/>
          <w:u w:val="single"/>
        </w:rPr>
        <w:t>Section </w:t>
      </w:r>
      <w:r w:rsidR="009174DA">
        <w:rPr>
          <w:szCs w:val="22"/>
          <w:u w:val="single"/>
        </w:rPr>
        <w:t>9</w:t>
      </w:r>
      <w:r w:rsidRPr="00822EED">
        <w:rPr>
          <w:szCs w:val="22"/>
          <w:u w:val="single"/>
        </w:rPr>
        <w:t>.8</w:t>
      </w:r>
      <w:r w:rsidRPr="00822EED">
        <w:rPr>
          <w:szCs w:val="22"/>
        </w:rPr>
        <w:t xml:space="preserve"> shall survive closing of the Loan and repayment thereof.</w:t>
      </w:r>
    </w:p>
    <w:p w14:paraId="408EB47F" w14:textId="77777777" w:rsidR="009A2D48" w:rsidRPr="0064245C" w:rsidRDefault="00822EED" w:rsidP="007569DE">
      <w:pPr>
        <w:pStyle w:val="Heading2"/>
        <w:rPr>
          <w:szCs w:val="22"/>
        </w:rPr>
      </w:pPr>
      <w:bookmarkStart w:id="350" w:name="_DV_M313"/>
      <w:bookmarkEnd w:id="350"/>
      <w:r w:rsidRPr="00822EED">
        <w:rPr>
          <w:szCs w:val="22"/>
          <w:u w:val="single"/>
        </w:rPr>
        <w:t>Disclaimer by Lender</w:t>
      </w:r>
      <w:r w:rsidRPr="00822EED">
        <w:rPr>
          <w:szCs w:val="22"/>
        </w:rPr>
        <w:t xml:space="preserve">.  Lender shall not be liable to any contractor, subcontractor, supplier, laborer, architect, </w:t>
      </w:r>
      <w:proofErr w:type="gramStart"/>
      <w:r w:rsidRPr="00822EED">
        <w:rPr>
          <w:szCs w:val="22"/>
        </w:rPr>
        <w:t>engineer</w:t>
      </w:r>
      <w:proofErr w:type="gramEnd"/>
      <w:r w:rsidRPr="00822EED">
        <w:rPr>
          <w:szCs w:val="22"/>
        </w:rPr>
        <w:t xml:space="preserve"> or any other party for services performed or materials supplied in connection with the Proper</w:t>
      </w:r>
      <w:r w:rsidR="00EC11F8">
        <w:rPr>
          <w:szCs w:val="22"/>
        </w:rPr>
        <w:t>ty</w:t>
      </w:r>
      <w:r w:rsidRPr="00822EED">
        <w:rPr>
          <w:szCs w:val="22"/>
        </w:rPr>
        <w:t>.  Lender shall not be liable for any debts or claims accruing in favor of any such parties against Borrower or others or against the Propert</w:t>
      </w:r>
      <w:r w:rsidR="00EC11F8">
        <w:rPr>
          <w:szCs w:val="22"/>
        </w:rPr>
        <w:t>y</w:t>
      </w:r>
      <w:r w:rsidRPr="00822EED">
        <w:rPr>
          <w:szCs w:val="22"/>
        </w:rPr>
        <w:t xml:space="preserve">.  Borrower is not and shall not be an agent of Lender for any direct or indirect purpose.  Lender is not a joint venture partner with Borrower or with the partners, members, </w:t>
      </w:r>
      <w:proofErr w:type="gramStart"/>
      <w:r w:rsidRPr="00822EED">
        <w:rPr>
          <w:szCs w:val="22"/>
        </w:rPr>
        <w:t>managers</w:t>
      </w:r>
      <w:proofErr w:type="gramEnd"/>
      <w:r w:rsidRPr="00822EED">
        <w:rPr>
          <w:szCs w:val="22"/>
        </w:rPr>
        <w:t xml:space="preserve"> or shareholders in Borrower in any manner whatsoever.  Lender shall not be deemed to be in privity of contract with any contractor or provider of services to the Propert</w:t>
      </w:r>
      <w:r w:rsidR="00EC11F8">
        <w:rPr>
          <w:szCs w:val="22"/>
        </w:rPr>
        <w:t>y</w:t>
      </w:r>
      <w:r w:rsidRPr="00822EED">
        <w:rPr>
          <w:szCs w:val="22"/>
        </w:rPr>
        <w:t xml:space="preserve">, nor shall any payment of funds directly to any contractor, subcontractor, supplier, laborer, architect, engineer or any other provider of services be deemed to create any </w:t>
      </w:r>
      <w:proofErr w:type="gramStart"/>
      <w:r w:rsidRPr="00822EED">
        <w:rPr>
          <w:szCs w:val="22"/>
        </w:rPr>
        <w:t>third party</w:t>
      </w:r>
      <w:proofErr w:type="gramEnd"/>
      <w:r w:rsidRPr="00822EED">
        <w:rPr>
          <w:szCs w:val="22"/>
        </w:rPr>
        <w:t xml:space="preserve"> agent status or recognition of same by Lender.  Approvals granted by Lender for any matters covered under this Agreement shall be narrowly construed to cover only the parties and facts identified in any written approval or, if not in writing, such approvals shall be solely for the benefit of Borrower.</w:t>
      </w:r>
    </w:p>
    <w:p w14:paraId="3DAF4095" w14:textId="45595100" w:rsidR="009A2D48" w:rsidRPr="0064245C" w:rsidRDefault="00822EED" w:rsidP="007569DE">
      <w:pPr>
        <w:pStyle w:val="Heading2"/>
        <w:rPr>
          <w:szCs w:val="22"/>
        </w:rPr>
      </w:pPr>
      <w:bookmarkStart w:id="351" w:name="_DV_M314"/>
      <w:bookmarkEnd w:id="351"/>
      <w:r w:rsidRPr="00822EED">
        <w:rPr>
          <w:szCs w:val="22"/>
          <w:u w:val="single"/>
        </w:rPr>
        <w:t>Waiver of Recovery</w:t>
      </w:r>
      <w:r w:rsidRPr="00822EED">
        <w:rPr>
          <w:szCs w:val="22"/>
        </w:rPr>
        <w:t xml:space="preserve">.  Borrower waives </w:t>
      </w:r>
      <w:proofErr w:type="gramStart"/>
      <w:r w:rsidRPr="00822EED">
        <w:rPr>
          <w:szCs w:val="22"/>
        </w:rPr>
        <w:t>any and all</w:t>
      </w:r>
      <w:proofErr w:type="gramEnd"/>
      <w:r w:rsidRPr="00822EED">
        <w:rPr>
          <w:szCs w:val="22"/>
        </w:rPr>
        <w:t xml:space="preserve"> right to claim or recover against Lender, its respective successors and assigns and its directors, officers, employees, agents and representatives, for any loss of or damage to Borrower, the Propert</w:t>
      </w:r>
      <w:r w:rsidR="00EC11F8">
        <w:rPr>
          <w:szCs w:val="22"/>
        </w:rPr>
        <w:t>y</w:t>
      </w:r>
      <w:r w:rsidRPr="00822EED">
        <w:rPr>
          <w:szCs w:val="22"/>
        </w:rPr>
        <w:t>, Borrower</w:t>
      </w:r>
      <w:r w:rsidR="00967F70">
        <w:rPr>
          <w:szCs w:val="22"/>
        </w:rPr>
        <w:t>’</w:t>
      </w:r>
      <w:r w:rsidRPr="00822EED">
        <w:rPr>
          <w:szCs w:val="22"/>
        </w:rPr>
        <w:t>s property or the property of others under Borrower</w:t>
      </w:r>
      <w:r w:rsidR="00967F70">
        <w:rPr>
          <w:szCs w:val="22"/>
        </w:rPr>
        <w:t>’</w:t>
      </w:r>
      <w:r w:rsidRPr="00822EED">
        <w:rPr>
          <w:szCs w:val="22"/>
        </w:rPr>
        <w:t>s control from any cause insured against or required to be insured against by this Agreement.</w:t>
      </w:r>
    </w:p>
    <w:p w14:paraId="074D62CF" w14:textId="77777777" w:rsidR="009A2D48" w:rsidRPr="0064245C" w:rsidRDefault="00822EED" w:rsidP="007569DE">
      <w:pPr>
        <w:pStyle w:val="Heading2"/>
        <w:rPr>
          <w:szCs w:val="22"/>
        </w:rPr>
      </w:pPr>
      <w:bookmarkStart w:id="352" w:name="_DV_M315"/>
      <w:bookmarkEnd w:id="352"/>
      <w:r w:rsidRPr="00822EED">
        <w:rPr>
          <w:szCs w:val="22"/>
          <w:u w:val="single"/>
        </w:rPr>
        <w:t>No Set-Off by Borrower</w:t>
      </w:r>
      <w:r w:rsidRPr="00822EED">
        <w:rPr>
          <w:szCs w:val="22"/>
        </w:rPr>
        <w:t xml:space="preserve">.  All Obligations shall be paid by Borrower without notice (except for such notice as may be expressly required hereunder or under the other Loan Documents), demand, counterclaim, setoff, deduction or defense and without abatement, suspension, deferment, diminution or reduction, and the Obligations shall in no way be released, discharged or otherwise affected (except as expressly provided herein) by reason of:  (a) any damage to or destruction of or any </w:t>
      </w:r>
      <w:r w:rsidR="00F120C6">
        <w:rPr>
          <w:szCs w:val="22"/>
        </w:rPr>
        <w:t>Condemnation</w:t>
      </w:r>
      <w:r w:rsidR="00F120C6" w:rsidRPr="00822EED">
        <w:rPr>
          <w:szCs w:val="22"/>
        </w:rPr>
        <w:t xml:space="preserve"> </w:t>
      </w:r>
      <w:r w:rsidRPr="00822EED">
        <w:rPr>
          <w:szCs w:val="22"/>
        </w:rPr>
        <w:t xml:space="preserve">of </w:t>
      </w:r>
      <w:r w:rsidR="00401C4A">
        <w:rPr>
          <w:szCs w:val="22"/>
        </w:rPr>
        <w:t>the</w:t>
      </w:r>
      <w:r w:rsidR="00401C4A" w:rsidRPr="00822EED">
        <w:rPr>
          <w:szCs w:val="22"/>
        </w:rPr>
        <w:t xml:space="preserve"> </w:t>
      </w:r>
      <w:r w:rsidRPr="00822EED">
        <w:rPr>
          <w:szCs w:val="22"/>
        </w:rPr>
        <w:t xml:space="preserve">Property or any part thereof; (b) any restriction or prevention of, or interference by any Person with, any use of the Property or any part thereof; (c) any title defect or encumbrance or any eviction from the Property or the Improvements or any part thereof by title paramount or otherwise; (d) any bankruptcy, insolvency, reorganization, composition, adjustment, dissolution, liquidation or other like proceeding relating to Lender, or any action taken with respect to this Agreement by any trustee or receiver of Lender, or by any court, in any such proceeding; (e) any claim that Borrower has or might have against Lender; (f) any default or failure on the part of Lender to perform or comply with any of the terms of the Loan Documents or of </w:t>
      </w:r>
      <w:r w:rsidRPr="00822EED">
        <w:rPr>
          <w:szCs w:val="22"/>
        </w:rPr>
        <w:lastRenderedPageBreak/>
        <w:t xml:space="preserve">any other agreement with Borrower; or (g) any other occurrence whatsoever, whether similar or dissimilar to the foregoing; in each case, whether or not Borrower shall have notice or knowledge of any of the foregoing.  Borrower waives all rights now or hereafter conferred by statute or otherwise to any abatement, suspension, deferment, </w:t>
      </w:r>
      <w:proofErr w:type="gramStart"/>
      <w:r w:rsidRPr="00822EED">
        <w:rPr>
          <w:szCs w:val="22"/>
        </w:rPr>
        <w:t>diminution</w:t>
      </w:r>
      <w:proofErr w:type="gramEnd"/>
      <w:r w:rsidRPr="00822EED">
        <w:rPr>
          <w:szCs w:val="22"/>
        </w:rPr>
        <w:t xml:space="preserve"> or reduction of any Obligation.</w:t>
      </w:r>
    </w:p>
    <w:p w14:paraId="3ED44809" w14:textId="663BACD8" w:rsidR="009A2D48" w:rsidRPr="0064245C" w:rsidRDefault="00822EED" w:rsidP="007569DE">
      <w:pPr>
        <w:pStyle w:val="Heading2"/>
        <w:rPr>
          <w:szCs w:val="22"/>
        </w:rPr>
      </w:pPr>
      <w:bookmarkStart w:id="353" w:name="_DV_M316"/>
      <w:bookmarkEnd w:id="353"/>
      <w:r w:rsidRPr="00822EED">
        <w:rPr>
          <w:szCs w:val="22"/>
          <w:u w:val="single"/>
        </w:rPr>
        <w:t>Indemnification</w:t>
      </w:r>
      <w:r w:rsidRPr="00822EED">
        <w:rPr>
          <w:szCs w:val="22"/>
        </w:rPr>
        <w:t xml:space="preserve">.  Borrower shall protect, indemnify, defend and save harmless Lender and its directors, officers, agents, employees, successors and assigns for, from and against any and all Claims on account of or arising out of:  (a) this Agreement or the Loan Documents or otherwise in connection herewith or in connection with the Property, the Improvements, any Collateral or any Obligation, including, without limitation, any Claim arising out of the removal of, or failure to remove, any and all hazardous waste from the Property; (b) any Lease, including, without limitation, any Claim that Borrower has violated any such Lease; (c) any applicable Property Documents, including any Claim that Borrower, any </w:t>
      </w:r>
      <w:r w:rsidR="004F72F7">
        <w:rPr>
          <w:szCs w:val="22"/>
        </w:rPr>
        <w:t>T</w:t>
      </w:r>
      <w:r w:rsidRPr="00822EED">
        <w:rPr>
          <w:szCs w:val="22"/>
        </w:rPr>
        <w:t xml:space="preserve">enant or any other </w:t>
      </w:r>
      <w:r w:rsidR="004F72F7">
        <w:rPr>
          <w:szCs w:val="22"/>
        </w:rPr>
        <w:t>P</w:t>
      </w:r>
      <w:r w:rsidRPr="00822EED">
        <w:rPr>
          <w:szCs w:val="22"/>
        </w:rPr>
        <w:t>erson has violated or failed to comply with any such Property Documents; (d) any applicable approvals by any Governmental Authority, including, without limitation, any Claim that seeks to challenge any approval (including zoning approvals) issued or granted by any such Governmental Authority with respect to the Property; and (e) any matter arising from or related to the Property or any other person providing labor, services or materials with respect to the Property, including, without limitation, any Claim that Lender is obligated to make any disbursements of Loan proceeds to or for the benefit of any such Person.  Upon receiving knowledge of any Claim asserted by a third party that Lender believes is covered by this indemnity, Lender shall give Borrower notice of the matter and an opportunity to defend it, at Borrower</w:t>
      </w:r>
      <w:r w:rsidR="00967F70">
        <w:rPr>
          <w:szCs w:val="22"/>
        </w:rPr>
        <w:t>’</w:t>
      </w:r>
      <w:r w:rsidRPr="00822EED">
        <w:rPr>
          <w:szCs w:val="22"/>
        </w:rPr>
        <w:t xml:space="preserve">s sole cost and expense, with legal counsel satisfactory to Lender.  Lender may also require Borrower to so defend the matter.  This </w:t>
      </w:r>
      <w:r w:rsidRPr="00822EED">
        <w:rPr>
          <w:szCs w:val="22"/>
          <w:u w:val="single"/>
        </w:rPr>
        <w:t>Section </w:t>
      </w:r>
      <w:r w:rsidR="009174DA">
        <w:rPr>
          <w:szCs w:val="22"/>
          <w:u w:val="single"/>
        </w:rPr>
        <w:t>9</w:t>
      </w:r>
      <w:r w:rsidRPr="00822EED">
        <w:rPr>
          <w:szCs w:val="22"/>
          <w:u w:val="single"/>
        </w:rPr>
        <w:t>.12</w:t>
      </w:r>
      <w:r w:rsidRPr="00822EED">
        <w:rPr>
          <w:szCs w:val="22"/>
        </w:rPr>
        <w:t xml:space="preserve"> shall survive the closing of the Loan and repayment thereof.</w:t>
      </w:r>
    </w:p>
    <w:p w14:paraId="70DC5AE2" w14:textId="0DB17E75" w:rsidR="009A2D48" w:rsidRPr="0064245C" w:rsidRDefault="00822EED" w:rsidP="007569DE">
      <w:pPr>
        <w:pStyle w:val="Heading2"/>
        <w:rPr>
          <w:szCs w:val="22"/>
        </w:rPr>
      </w:pPr>
      <w:bookmarkStart w:id="354" w:name="_DV_M317"/>
      <w:bookmarkEnd w:id="354"/>
      <w:r w:rsidRPr="00822EED">
        <w:rPr>
          <w:szCs w:val="22"/>
          <w:u w:val="single"/>
        </w:rPr>
        <w:t>Brokers</w:t>
      </w:r>
      <w:r w:rsidRPr="00822EED">
        <w:rPr>
          <w:szCs w:val="22"/>
        </w:rPr>
        <w:t xml:space="preserve">.  Borrower hereby represents that it has dealt with no financial advisors, brokers, underwriters, placement agents, </w:t>
      </w:r>
      <w:proofErr w:type="gramStart"/>
      <w:r w:rsidRPr="00822EED">
        <w:rPr>
          <w:szCs w:val="22"/>
        </w:rPr>
        <w:t>agents</w:t>
      </w:r>
      <w:proofErr w:type="gramEnd"/>
      <w:r w:rsidRPr="00822EED">
        <w:rPr>
          <w:szCs w:val="22"/>
        </w:rPr>
        <w:t xml:space="preserve"> or finders in connection with the Loan.  Borrower shall indemnify and hold Lender harmless from and against </w:t>
      </w:r>
      <w:proofErr w:type="gramStart"/>
      <w:r w:rsidRPr="00822EED">
        <w:rPr>
          <w:szCs w:val="22"/>
        </w:rPr>
        <w:t>any and all</w:t>
      </w:r>
      <w:proofErr w:type="gramEnd"/>
      <w:r w:rsidRPr="00822EED">
        <w:rPr>
          <w:szCs w:val="22"/>
        </w:rPr>
        <w:t xml:space="preserve"> claims, liabilities, costs and expenses (including attorneys</w:t>
      </w:r>
      <w:r w:rsidR="00967F70">
        <w:rPr>
          <w:szCs w:val="22"/>
        </w:rPr>
        <w:t>’</w:t>
      </w:r>
      <w:r w:rsidRPr="00822EED">
        <w:rPr>
          <w:szCs w:val="22"/>
        </w:rPr>
        <w:t xml:space="preserve"> fees, whether incurred in connection with enforcing this indemnity or defending claims of third parties) of any kind in any way relating to or arising from a claim by any Person that such Person acted on behalf of Borrower in connection with the transactions contemplated herein.  The provisions of this </w:t>
      </w:r>
      <w:r w:rsidRPr="00822EED">
        <w:rPr>
          <w:szCs w:val="22"/>
          <w:u w:val="single"/>
        </w:rPr>
        <w:t>Section </w:t>
      </w:r>
      <w:r w:rsidR="009174DA">
        <w:rPr>
          <w:szCs w:val="22"/>
          <w:u w:val="single"/>
        </w:rPr>
        <w:t>9</w:t>
      </w:r>
      <w:r w:rsidRPr="00822EED">
        <w:rPr>
          <w:szCs w:val="22"/>
          <w:u w:val="single"/>
        </w:rPr>
        <w:t>.1</w:t>
      </w:r>
      <w:r w:rsidR="00693735">
        <w:rPr>
          <w:szCs w:val="22"/>
          <w:u w:val="single"/>
        </w:rPr>
        <w:t>3</w:t>
      </w:r>
      <w:r w:rsidRPr="00822EED">
        <w:rPr>
          <w:szCs w:val="22"/>
        </w:rPr>
        <w:t xml:space="preserve"> shall survive the expiration and termination of this Agreement and the repayment of the Indebtedness.</w:t>
      </w:r>
    </w:p>
    <w:p w14:paraId="5097733B" w14:textId="77777777" w:rsidR="009B105E" w:rsidRPr="0064245C" w:rsidRDefault="00822EED" w:rsidP="007569DE">
      <w:pPr>
        <w:pStyle w:val="Heading2"/>
        <w:rPr>
          <w:szCs w:val="22"/>
        </w:rPr>
      </w:pPr>
      <w:bookmarkStart w:id="355" w:name="_DV_M318"/>
      <w:bookmarkStart w:id="356" w:name="_DV_M319"/>
      <w:bookmarkEnd w:id="355"/>
      <w:bookmarkEnd w:id="356"/>
      <w:r w:rsidRPr="00822EED">
        <w:rPr>
          <w:szCs w:val="22"/>
          <w:u w:val="single"/>
        </w:rPr>
        <w:t>Preference</w:t>
      </w:r>
      <w:r w:rsidRPr="00822EED">
        <w:rPr>
          <w:szCs w:val="22"/>
        </w:rPr>
        <w:t xml:space="preserve">.  Upon the occurrence and continuance of an Event of Default, Lender shall have the continuing and exclusive right to apply or reverse and reapply </w:t>
      </w:r>
      <w:proofErr w:type="gramStart"/>
      <w:r w:rsidRPr="00822EED">
        <w:rPr>
          <w:szCs w:val="22"/>
        </w:rPr>
        <w:t>any and all</w:t>
      </w:r>
      <w:proofErr w:type="gramEnd"/>
      <w:r w:rsidRPr="00822EED">
        <w:rPr>
          <w:szCs w:val="22"/>
        </w:rPr>
        <w:t xml:space="preserve"> payments by Borrower to any portion of the Indebtedness.  To the extent Borrower makes a payment to Lender, or Lender receives proceeds of any collateral, which is in whole or part subsequently invalidated, declared to be fraudulent or preferential, set aside or required to be repaid to a trustee, receiver or any other party under any bankruptcy law, state or federal law, common law or equitable cause, then, to the extent of such payment or proceeds received, the Indebtedness or part thereof intended to be satisfied shall be revived and continue in full force and effect, as if such payment or proceeds had not been received by Lender.  This provision shall survive the expiration or termination of this Agreement and the repayment of the Indebtedness.</w:t>
      </w:r>
    </w:p>
    <w:p w14:paraId="5D2C8442" w14:textId="77777777" w:rsidR="009A2D48" w:rsidRPr="0064245C" w:rsidRDefault="00822EED" w:rsidP="007569DE">
      <w:pPr>
        <w:pStyle w:val="Heading2"/>
        <w:rPr>
          <w:szCs w:val="22"/>
        </w:rPr>
      </w:pPr>
      <w:r w:rsidRPr="00822EED">
        <w:rPr>
          <w:szCs w:val="22"/>
          <w:u w:val="single"/>
        </w:rPr>
        <w:t>Counterparts</w:t>
      </w:r>
      <w:r w:rsidRPr="00822EED">
        <w:rPr>
          <w:szCs w:val="22"/>
        </w:rPr>
        <w:t xml:space="preserve">.  This Agreement may be executed in any number of counterparts, each of which when so executed and delivered shall be an original, but all of which shall together constitute one and the same instrument. Copies of originals, including copies delivered by facsimile, </w:t>
      </w:r>
      <w:proofErr w:type="gramStart"/>
      <w:r w:rsidRPr="00822EED">
        <w:rPr>
          <w:szCs w:val="22"/>
        </w:rPr>
        <w:t>pdf</w:t>
      </w:r>
      <w:proofErr w:type="gramEnd"/>
      <w:r w:rsidRPr="00822EED">
        <w:rPr>
          <w:szCs w:val="22"/>
        </w:rPr>
        <w:t xml:space="preserve"> or other electronic means, shall have the same import and effect as original counterparts and shall be valid, enforceable and binding for the purposes of this Agreement.</w:t>
      </w:r>
    </w:p>
    <w:p w14:paraId="0FDAD26A" w14:textId="77777777" w:rsidR="009A2D48" w:rsidRPr="0064245C" w:rsidRDefault="00822EED" w:rsidP="007569DE">
      <w:pPr>
        <w:pStyle w:val="Heading2"/>
        <w:rPr>
          <w:szCs w:val="22"/>
        </w:rPr>
      </w:pPr>
      <w:bookmarkStart w:id="357" w:name="_DV_M320"/>
      <w:bookmarkEnd w:id="357"/>
      <w:r w:rsidRPr="00822EED">
        <w:rPr>
          <w:szCs w:val="22"/>
          <w:u w:val="single"/>
        </w:rPr>
        <w:t xml:space="preserve">Time is of the </w:t>
      </w:r>
      <w:proofErr w:type="gramStart"/>
      <w:r w:rsidRPr="00822EED">
        <w:rPr>
          <w:szCs w:val="22"/>
          <w:u w:val="single"/>
        </w:rPr>
        <w:t>Essence</w:t>
      </w:r>
      <w:proofErr w:type="gramEnd"/>
      <w:r w:rsidRPr="00822EED">
        <w:rPr>
          <w:szCs w:val="22"/>
        </w:rPr>
        <w:t>.  Time is of the essence of this Agreement.</w:t>
      </w:r>
    </w:p>
    <w:p w14:paraId="58C6D857" w14:textId="77777777" w:rsidR="009A2D48" w:rsidRPr="0064245C" w:rsidRDefault="00822EED" w:rsidP="007569DE">
      <w:pPr>
        <w:pStyle w:val="Heading2"/>
        <w:rPr>
          <w:szCs w:val="22"/>
        </w:rPr>
      </w:pPr>
      <w:bookmarkStart w:id="358" w:name="_DV_M321"/>
      <w:bookmarkEnd w:id="358"/>
      <w:r w:rsidRPr="00822EED">
        <w:rPr>
          <w:szCs w:val="22"/>
          <w:u w:val="single"/>
        </w:rPr>
        <w:lastRenderedPageBreak/>
        <w:t>Prior Agreements</w:t>
      </w:r>
      <w:r w:rsidRPr="00822EED">
        <w:rPr>
          <w:szCs w:val="22"/>
        </w:rPr>
        <w:t>.  THE LOAN DOCUMENTS CONTAIN THE ENTIRE AGREEMENT OF THE PARTIES THERETO IN RESPECT OF THE TRANSACTIONS CONTEMPLATED THEREBY, AND ALL PRIOR AGREEMENTS AMONG OR BETWEEN SUCH PARTIES, WHETHER ORAL OR WRITTEN, INCLUDING ANY TERM SHEETS, CONFIDENTIALITY AGREEMENTS AND COMMITMENT LETTERS, ARE SUPERSEDED BY THE TERMS OF THE LOAN DOCUMENTS.</w:t>
      </w:r>
      <w:bookmarkStart w:id="359" w:name="_DV_M322"/>
      <w:bookmarkEnd w:id="359"/>
    </w:p>
    <w:p w14:paraId="5F666569" w14:textId="77777777" w:rsidR="008F0495" w:rsidRPr="0064245C" w:rsidRDefault="00822EED" w:rsidP="007569DE">
      <w:pPr>
        <w:pStyle w:val="Heading2"/>
        <w:rPr>
          <w:szCs w:val="22"/>
        </w:rPr>
      </w:pPr>
      <w:r w:rsidRPr="00822EED">
        <w:rPr>
          <w:szCs w:val="22"/>
          <w:u w:val="single"/>
        </w:rPr>
        <w:t>Exculpation of Lender</w:t>
      </w:r>
      <w:r w:rsidRPr="00822EED">
        <w:rPr>
          <w:szCs w:val="22"/>
        </w:rPr>
        <w:t>.  Lender neither undertakes nor assumes any responsibility or duty to Borrower or any other party to select, review, inspect, examine, supervise, pass judgment upon or inform Borrower or any third party of (a) the existence, quality, adequacy or suitability of appraisals of the Propert</w:t>
      </w:r>
      <w:r w:rsidR="00EC11F8">
        <w:rPr>
          <w:szCs w:val="22"/>
        </w:rPr>
        <w:t>y</w:t>
      </w:r>
      <w:r w:rsidRPr="00822EED">
        <w:rPr>
          <w:szCs w:val="22"/>
        </w:rPr>
        <w:t xml:space="preserve"> or other Collateral, (b) any environmental report, or (c) any other matters or items, including engineering, soils and seismic reports that are contemplated in the Loan Documents. Any such selection, review, inspection, examination and the like, and any other due diligence conducted by Lender, is solely for the purpose of protecting Lender</w:t>
      </w:r>
      <w:r w:rsidR="00967F70">
        <w:rPr>
          <w:szCs w:val="22"/>
        </w:rPr>
        <w:t>’</w:t>
      </w:r>
      <w:r w:rsidRPr="00822EED">
        <w:rPr>
          <w:szCs w:val="22"/>
        </w:rPr>
        <w:t xml:space="preserve">s rights under the Loan </w:t>
      </w:r>
      <w:proofErr w:type="gramStart"/>
      <w:r w:rsidRPr="00822EED">
        <w:rPr>
          <w:szCs w:val="22"/>
        </w:rPr>
        <w:t>Documents, and</w:t>
      </w:r>
      <w:proofErr w:type="gramEnd"/>
      <w:r w:rsidRPr="00822EED">
        <w:rPr>
          <w:szCs w:val="22"/>
        </w:rPr>
        <w:t xml:space="preserve"> shall not render Lender liable to Borrower or any third party for the existence, sufficiency, accuracy, completeness or legality thereof.</w:t>
      </w:r>
    </w:p>
    <w:p w14:paraId="764D44E2" w14:textId="77777777" w:rsidR="002D6BE5" w:rsidRPr="0064245C" w:rsidRDefault="00822EED">
      <w:pPr>
        <w:pStyle w:val="Heading2"/>
        <w:rPr>
          <w:szCs w:val="22"/>
        </w:rPr>
      </w:pPr>
      <w:bookmarkStart w:id="360" w:name="_DV_M323"/>
      <w:bookmarkStart w:id="361" w:name="_DV_M324"/>
      <w:bookmarkEnd w:id="360"/>
      <w:bookmarkEnd w:id="361"/>
      <w:r w:rsidRPr="00822EED">
        <w:rPr>
          <w:szCs w:val="22"/>
          <w:u w:val="single"/>
        </w:rPr>
        <w:t>Severability of Provisions</w:t>
      </w:r>
      <w:r w:rsidRPr="00822EED">
        <w:rPr>
          <w:szCs w:val="22"/>
        </w:rPr>
        <w:t>.  Any provision in any Loan Document that is held to be inoperative, unenforceable, or invalid in any jurisdiction shall, as to that jurisdiction, be inoperative, unenforceable, or invalid without affecting the remaining provisions in that jurisdiction or the operation, enforceability, or validity of that provision in any other jurisdiction, and to this end the provisions of all Loan Documents are declared to be severable.</w:t>
      </w:r>
    </w:p>
    <w:p w14:paraId="0D5886D8" w14:textId="77777777" w:rsidR="003C4781" w:rsidRPr="0064245C" w:rsidRDefault="00822EED" w:rsidP="007569DE">
      <w:pPr>
        <w:pStyle w:val="Heading2"/>
        <w:rPr>
          <w:szCs w:val="22"/>
        </w:rPr>
      </w:pPr>
      <w:bookmarkStart w:id="362" w:name="_DV_M325"/>
      <w:bookmarkEnd w:id="362"/>
      <w:r w:rsidRPr="00822EED">
        <w:rPr>
          <w:szCs w:val="22"/>
          <w:u w:val="single"/>
        </w:rPr>
        <w:t>Conflict; Construction of Documents</w:t>
      </w:r>
      <w:r w:rsidRPr="00822EED">
        <w:rPr>
          <w:szCs w:val="22"/>
        </w:rPr>
        <w:t>.  In the event of any conflict between the provisions of this Agreement and the provisions of the other Loan Documents, the provisions of this Agreement shall prevail. The parties acknowledge that they were each represented by competent counsel in connection with the negotiation, drafting and execution of the Loan Documents and that the Loan Documents shall not be subject to the principle of construing their meaning against the party that drafted same.</w:t>
      </w:r>
    </w:p>
    <w:p w14:paraId="1839BFF2" w14:textId="77777777" w:rsidR="009B105E" w:rsidRPr="0064245C" w:rsidRDefault="00822EED" w:rsidP="007569DE">
      <w:pPr>
        <w:pStyle w:val="Heading2"/>
        <w:rPr>
          <w:szCs w:val="22"/>
        </w:rPr>
      </w:pPr>
      <w:r w:rsidRPr="00822EED">
        <w:rPr>
          <w:szCs w:val="22"/>
          <w:u w:val="single"/>
        </w:rPr>
        <w:t xml:space="preserve">Nonliability of Lender; No </w:t>
      </w:r>
      <w:proofErr w:type="gramStart"/>
      <w:r w:rsidRPr="00822EED">
        <w:rPr>
          <w:szCs w:val="22"/>
          <w:u w:val="single"/>
        </w:rPr>
        <w:t>Third Party</w:t>
      </w:r>
      <w:proofErr w:type="gramEnd"/>
      <w:r w:rsidRPr="00822EED">
        <w:rPr>
          <w:szCs w:val="22"/>
          <w:u w:val="single"/>
        </w:rPr>
        <w:t xml:space="preserve"> Beneficiaries</w:t>
      </w:r>
      <w:r w:rsidRPr="00822EED">
        <w:rPr>
          <w:szCs w:val="22"/>
        </w:rPr>
        <w:t xml:space="preserve">.  </w:t>
      </w:r>
    </w:p>
    <w:p w14:paraId="7A857895" w14:textId="4C3F8E8E" w:rsidR="00924204" w:rsidRPr="0064245C" w:rsidRDefault="00822EED">
      <w:pPr>
        <w:pStyle w:val="Heading3"/>
        <w:rPr>
          <w:szCs w:val="22"/>
        </w:rPr>
      </w:pPr>
      <w:r w:rsidRPr="00822EED">
        <w:rPr>
          <w:szCs w:val="22"/>
        </w:rPr>
        <w:t>The relationship between Borrower and the Lender shall be solely that of borrower and lender.  Lender shall not have any fiduciary responsibilities to Borrower.  Lender shall not have any responsibility to Borrower to review or inform Borrower of any matter in connection with any phase of the Borrower</w:t>
      </w:r>
      <w:r w:rsidR="00967F70">
        <w:rPr>
          <w:szCs w:val="22"/>
        </w:rPr>
        <w:t>’</w:t>
      </w:r>
      <w:r w:rsidRPr="00822EED">
        <w:rPr>
          <w:szCs w:val="22"/>
        </w:rPr>
        <w:t xml:space="preserve">s business or operations.  Borrower agrees that Lender shall not have liability to Borrower (whether sounding in tort, contract or otherwise) for losses suffered by Borrower in connection with, arising out of or related to, the transactions contemplated and the relationship established by the Loan Documents, or any act, omission or event occurring in connection therewith, unless it is determined in a final non-appealable judgment by a court of competent jurisdiction that such losses resulted from the gross negligence or willful misconduct of the party from which recovery is sought.  Lender shall not have any liability with respect to, and Borrower hereby waives, </w:t>
      </w:r>
      <w:proofErr w:type="gramStart"/>
      <w:r w:rsidRPr="00822EED">
        <w:rPr>
          <w:szCs w:val="22"/>
        </w:rPr>
        <w:t>releases</w:t>
      </w:r>
      <w:proofErr w:type="gramEnd"/>
      <w:r w:rsidRPr="00822EED">
        <w:rPr>
          <w:szCs w:val="22"/>
        </w:rPr>
        <w:t xml:space="preserve"> and agrees not to sue for, any special, indirect or consequential damages suffered by Borrower in connection with, arising from or related to the Loan Documents or the transactions contemplated thereby.</w:t>
      </w:r>
    </w:p>
    <w:p w14:paraId="6D6FEBE1" w14:textId="77777777" w:rsidR="00924204" w:rsidRPr="0064245C" w:rsidRDefault="00822EED">
      <w:pPr>
        <w:pStyle w:val="Heading3"/>
        <w:rPr>
          <w:szCs w:val="22"/>
        </w:rPr>
      </w:pPr>
      <w:r w:rsidRPr="00822EED">
        <w:rPr>
          <w:szCs w:val="22"/>
        </w:rPr>
        <w:t xml:space="preserve">The Loan Documents are solely for the benefit of Lender and </w:t>
      </w:r>
      <w:proofErr w:type="gramStart"/>
      <w:r w:rsidRPr="00822EED">
        <w:rPr>
          <w:szCs w:val="22"/>
        </w:rPr>
        <w:t>Borrower</w:t>
      </w:r>
      <w:proofErr w:type="gramEnd"/>
      <w:r w:rsidRPr="00822EED">
        <w:rPr>
          <w:szCs w:val="22"/>
        </w:rPr>
        <w:t xml:space="preserve"> and nothing contained in any Loan Document shall be deemed to confer upon anyone other than Lender and Borrower any right to insist upon or to enforce the performance or observance of any of the obligations contained therein.</w:t>
      </w:r>
    </w:p>
    <w:p w14:paraId="79B90B66" w14:textId="77777777" w:rsidR="00F03F79" w:rsidRPr="0064245C" w:rsidRDefault="00822EED" w:rsidP="007569DE">
      <w:pPr>
        <w:pStyle w:val="Heading2"/>
        <w:rPr>
          <w:szCs w:val="22"/>
        </w:rPr>
      </w:pPr>
      <w:bookmarkStart w:id="363" w:name="_DV_M326"/>
      <w:bookmarkEnd w:id="363"/>
      <w:r w:rsidRPr="00822EED">
        <w:rPr>
          <w:szCs w:val="22"/>
          <w:u w:val="single"/>
        </w:rPr>
        <w:t>Governing Law, Submission to Jurisdiction, Waivers</w:t>
      </w:r>
      <w:r w:rsidRPr="00822EED">
        <w:rPr>
          <w:szCs w:val="22"/>
        </w:rPr>
        <w:t xml:space="preserve">.  </w:t>
      </w:r>
    </w:p>
    <w:p w14:paraId="4AF74137" w14:textId="77777777" w:rsidR="00942152" w:rsidRDefault="00822EED">
      <w:pPr>
        <w:pStyle w:val="Heading3"/>
        <w:rPr>
          <w:szCs w:val="22"/>
        </w:rPr>
      </w:pPr>
      <w:r w:rsidRPr="00822EED">
        <w:rPr>
          <w:szCs w:val="22"/>
        </w:rPr>
        <w:lastRenderedPageBreak/>
        <w:t>THIS AGREEMENT SHALL BE GOVERNED BY, AND CONSTRUED IN ACCORDANCE WITH, THE LAWS OF THE STATE OF NEW YORK PURSUANT TO SECTION 5-1401 OF THE NEW YORK GENERAL OBLIGATIONS LAW.</w:t>
      </w:r>
    </w:p>
    <w:p w14:paraId="0A8DA9E2" w14:textId="2EECF404" w:rsidR="00942152" w:rsidRDefault="00822EED">
      <w:pPr>
        <w:pStyle w:val="Heading3"/>
        <w:rPr>
          <w:szCs w:val="22"/>
        </w:rPr>
      </w:pPr>
      <w:r w:rsidRPr="00822EED">
        <w:rPr>
          <w:szCs w:val="22"/>
        </w:rPr>
        <w:t xml:space="preserve">ANY LEGAL SUIT, ACTION OR PROCEEDING AGAINST LENDER OR ANY RESTRICTED PARTY ARISING OUT OF OR RELATING TO THE LOAN DOCUMENTS (OTHER THAN ANY ACTION IN RESPECT OF THE CREATION, PERFECTION OR ENFORCEMENT OF A LIEN OR SECURITY INTEREST CREATED PURSUANT TO ANY LOAN DOCUMENTS NOT GOVERNED BY THE LAWS OF THE STATE OF NEW YORK) MAY BE INSTITUTED IN ANY FEDERAL OR STATE COURT IN NEW YORK, NEW YORK. BORROWER AND LENDER HEREBY (i) IRREVOCABLY WAIVE, TO THE FULLEST EXTENT PERMITTED BY 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w:t>
      </w:r>
      <w:r w:rsidR="00BC0472">
        <w:rPr>
          <w:szCs w:val="22"/>
        </w:rPr>
        <w:t xml:space="preserve">IN </w:t>
      </w:r>
      <w:r w:rsidR="00ED1918" w:rsidRPr="00ED1918">
        <w:rPr>
          <w:szCs w:val="22"/>
          <w:u w:val="single"/>
        </w:rPr>
        <w:t xml:space="preserve">SECTION </w:t>
      </w:r>
      <w:r w:rsidR="009174DA">
        <w:rPr>
          <w:szCs w:val="22"/>
          <w:u w:val="single"/>
        </w:rPr>
        <w:t>9</w:t>
      </w:r>
      <w:r w:rsidR="00ED1918" w:rsidRPr="00ED1918">
        <w:rPr>
          <w:szCs w:val="22"/>
          <w:u w:val="single"/>
        </w:rPr>
        <w:t>.1</w:t>
      </w:r>
      <w:r w:rsidRPr="00822EED">
        <w:rPr>
          <w:szCs w:val="22"/>
        </w:rPr>
        <w:t xml:space="preserve"> HEREOF (AND AGREES THAT SUCH SERVICE AT SUCH ADDRESS IS SUFFICIENT TO CONFER PERSONAL JURISDICTION OVER ITSELF IN ANY SUCH SUIT, ACTION OR PROCEEDING IN ANY SUCH COURT, AND OTHERWISE CONSTITUTES EFFECTIVE AND BINDING SERVICE IN EVERY RESPECT).</w:t>
      </w:r>
    </w:p>
    <w:p w14:paraId="77BB00D7" w14:textId="77777777" w:rsidR="009D3FC1" w:rsidRDefault="00822EED" w:rsidP="009D3FC1">
      <w:pPr>
        <w:pStyle w:val="Heading2"/>
        <w:rPr>
          <w:szCs w:val="22"/>
        </w:rPr>
      </w:pPr>
      <w:bookmarkStart w:id="364" w:name="_DV_M327"/>
      <w:bookmarkStart w:id="365" w:name="_DV_M328"/>
      <w:bookmarkStart w:id="366" w:name="_DV_M329"/>
      <w:bookmarkStart w:id="367" w:name="_DV_M330"/>
      <w:bookmarkStart w:id="368" w:name="_DV_M331"/>
      <w:bookmarkStart w:id="369" w:name="_DV_M333"/>
      <w:bookmarkEnd w:id="364"/>
      <w:bookmarkEnd w:id="365"/>
      <w:bookmarkEnd w:id="366"/>
      <w:bookmarkEnd w:id="367"/>
      <w:bookmarkEnd w:id="368"/>
      <w:bookmarkEnd w:id="369"/>
      <w:r w:rsidRPr="00822EED">
        <w:rPr>
          <w:szCs w:val="22"/>
          <w:u w:val="single"/>
        </w:rPr>
        <w:t>WAIVER OF SPECIAL DAMAGES</w:t>
      </w:r>
      <w:r w:rsidRPr="00822EED">
        <w:rPr>
          <w:szCs w:val="22"/>
        </w:rPr>
        <w:t>.  TO THE EXTENT PERMITTED BY APPLICABLE LAW, BORROWER SHALL NOT ASSERT, AND HEREBY WAIVES, ANY CLAIM AGAINST LENDER, ON ANY THEORY OF LIABILITY FOR SPECIAL INDIRECT, CONSEQUENTIAL, OR PUNITIVE DAMAGES ARISING OUT OF OR RELATING TO THIS AGREEMENT OR ANY AGREEMENT OR INSTRUMENT CONTEMPLATED HEREBY, THE TRANSACTIONS, THE LOAN OR THE USE OF PROCEEDS THEREOF.</w:t>
      </w:r>
    </w:p>
    <w:p w14:paraId="5C1C2BB8" w14:textId="77777777" w:rsidR="00153CE3" w:rsidRDefault="00822EED" w:rsidP="00153CE3">
      <w:pPr>
        <w:pStyle w:val="Heading2"/>
        <w:tabs>
          <w:tab w:val="clear" w:pos="1440"/>
        </w:tabs>
        <w:rPr>
          <w:szCs w:val="22"/>
        </w:rPr>
      </w:pPr>
      <w:r w:rsidRPr="009D3FC1">
        <w:rPr>
          <w:szCs w:val="22"/>
          <w:u w:val="single"/>
        </w:rPr>
        <w:t>TRIAL BY JURY</w:t>
      </w:r>
      <w:r w:rsidRPr="009D3FC1">
        <w:rPr>
          <w:szCs w:val="22"/>
        </w:rPr>
        <w:t xml:space="preserve">.  LENDER AND BORROWER, TO THE FULLEST EXTENT THAT THEY MAY LAWFULLY DO SO, HEREBY AGREE NOT TO ELECT A TRIAL BY JURY OF ANY ISSUE TRIABLE OF RIGHT BY </w:t>
      </w:r>
      <w:proofErr w:type="gramStart"/>
      <w:r w:rsidRPr="009D3FC1">
        <w:rPr>
          <w:szCs w:val="22"/>
        </w:rPr>
        <w:t>JURY, AND</w:t>
      </w:r>
      <w:proofErr w:type="gramEnd"/>
      <w:r w:rsidRPr="009D3FC1">
        <w:rPr>
          <w:szCs w:val="22"/>
        </w:rPr>
        <w:t xml:space="preserve"> WAIVE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LENDER AND BORROWER AND IS INTENDED TO ENCOMPASS INDIVIDUALLY EACH INSTANCE AND EACH ISSUE AS TO WHICH THE RIGHT TO A TRIAL BY JURY WOULD OTHERWISE ACCRUE. LENDER AND BORROWER ARE EACH HEREBY INDIVIDUALLY AUTHORIZED TO FILE A COPY OF THIS PARAGRAPH IN ANY PROCEEDING AS CONCLUSIVE EVIDENCE OF THIS WAIVER</w:t>
      </w:r>
      <w:bookmarkStart w:id="370" w:name="_DV_M334"/>
      <w:bookmarkEnd w:id="370"/>
      <w:r w:rsidR="00986D6C" w:rsidRPr="009D3FC1">
        <w:rPr>
          <w:szCs w:val="22"/>
        </w:rPr>
        <w:t>.</w:t>
      </w:r>
    </w:p>
    <w:p w14:paraId="3FC6162C" w14:textId="77777777" w:rsidR="00153CE3" w:rsidRPr="00153CE3" w:rsidRDefault="00153CE3" w:rsidP="00153CE3">
      <w:pPr>
        <w:pStyle w:val="Heading2"/>
        <w:tabs>
          <w:tab w:val="clear" w:pos="1440"/>
        </w:tabs>
        <w:rPr>
          <w:szCs w:val="22"/>
        </w:rPr>
      </w:pPr>
      <w:r w:rsidRPr="00153CE3">
        <w:rPr>
          <w:szCs w:val="22"/>
          <w:u w:val="single"/>
        </w:rPr>
        <w:t>PATRIOT Act Records</w:t>
      </w:r>
      <w:r w:rsidRPr="00153CE3">
        <w:rPr>
          <w:szCs w:val="22"/>
        </w:rPr>
        <w:t xml:space="preserve">. Lender hereby notifies Borrower that pursuant to the requirements of the PATRIOT Act, it is required to obtain, </w:t>
      </w:r>
      <w:proofErr w:type="gramStart"/>
      <w:r w:rsidRPr="00153CE3">
        <w:rPr>
          <w:szCs w:val="22"/>
        </w:rPr>
        <w:t>verify</w:t>
      </w:r>
      <w:proofErr w:type="gramEnd"/>
      <w:r w:rsidRPr="00153CE3">
        <w:rPr>
          <w:szCs w:val="22"/>
        </w:rPr>
        <w:t xml:space="preserve"> and record information that identifies </w:t>
      </w:r>
      <w:r>
        <w:rPr>
          <w:szCs w:val="22"/>
        </w:rPr>
        <w:t>Borrower, Guarantor and certain other Restricted Parties</w:t>
      </w:r>
      <w:r w:rsidRPr="00153CE3">
        <w:rPr>
          <w:szCs w:val="22"/>
        </w:rPr>
        <w:t>.</w:t>
      </w:r>
    </w:p>
    <w:p w14:paraId="7DE2FD9E" w14:textId="77777777" w:rsidR="00552AE3" w:rsidRPr="005949AB" w:rsidRDefault="00552AE3" w:rsidP="00552AE3">
      <w:pPr>
        <w:pStyle w:val="Heading1"/>
        <w:rPr>
          <w:szCs w:val="22"/>
        </w:rPr>
      </w:pPr>
      <w:bookmarkStart w:id="371" w:name="_DV_M336"/>
      <w:bookmarkStart w:id="372" w:name="_DV_M337"/>
      <w:bookmarkStart w:id="373" w:name="_DV_M338"/>
      <w:bookmarkStart w:id="374" w:name="_DV_M339"/>
      <w:bookmarkStart w:id="375" w:name="_DV_M340"/>
      <w:bookmarkStart w:id="376" w:name="_DV_M341"/>
      <w:bookmarkStart w:id="377" w:name="_DV_M342"/>
      <w:bookmarkStart w:id="378" w:name="_DV_M343"/>
      <w:bookmarkStart w:id="379" w:name="_DV_M344"/>
      <w:bookmarkStart w:id="380" w:name="_DV_M345"/>
      <w:bookmarkStart w:id="381" w:name="_DV_M346"/>
      <w:bookmarkEnd w:id="371"/>
      <w:bookmarkEnd w:id="372"/>
      <w:bookmarkEnd w:id="373"/>
      <w:bookmarkEnd w:id="374"/>
      <w:bookmarkEnd w:id="375"/>
      <w:bookmarkEnd w:id="376"/>
      <w:bookmarkEnd w:id="377"/>
      <w:bookmarkEnd w:id="378"/>
      <w:bookmarkEnd w:id="379"/>
      <w:bookmarkEnd w:id="380"/>
      <w:bookmarkEnd w:id="381"/>
      <w:r>
        <w:rPr>
          <w:szCs w:val="22"/>
        </w:rPr>
        <w:br/>
      </w:r>
      <w:bookmarkStart w:id="382" w:name="_Toc528257499"/>
      <w:bookmarkStart w:id="383" w:name="_Toc480960543"/>
      <w:r w:rsidR="007E45C9" w:rsidRPr="00C2119B">
        <w:rPr>
          <w:b/>
          <w:szCs w:val="22"/>
          <w:highlight w:val="yellow"/>
        </w:rPr>
        <w:t xml:space="preserve">[STATE SPECIFIC </w:t>
      </w:r>
      <w:r w:rsidRPr="00C2119B">
        <w:rPr>
          <w:b/>
          <w:szCs w:val="22"/>
          <w:highlight w:val="yellow"/>
        </w:rPr>
        <w:t xml:space="preserve">PROVISIONS AND </w:t>
      </w:r>
      <w:r w:rsidR="007E45C9" w:rsidRPr="00C2119B">
        <w:rPr>
          <w:b/>
          <w:szCs w:val="22"/>
          <w:highlight w:val="yellow"/>
        </w:rPr>
        <w:t>DISCLOSURES</w:t>
      </w:r>
      <w:r w:rsidR="007E45C9" w:rsidRPr="007E45C9">
        <w:rPr>
          <w:szCs w:val="22"/>
          <w:highlight w:val="yellow"/>
        </w:rPr>
        <w:t>]</w:t>
      </w:r>
      <w:bookmarkEnd w:id="382"/>
      <w:bookmarkEnd w:id="383"/>
    </w:p>
    <w:p w14:paraId="08289C42" w14:textId="1FB17231" w:rsidR="00760E0F" w:rsidRDefault="007E45C9">
      <w:pPr>
        <w:pStyle w:val="Heading2"/>
        <w:tabs>
          <w:tab w:val="clear" w:pos="1440"/>
          <w:tab w:val="num" w:pos="720"/>
        </w:tabs>
        <w:rPr>
          <w:szCs w:val="22"/>
        </w:rPr>
      </w:pPr>
      <w:r w:rsidRPr="007E45C9">
        <w:rPr>
          <w:bCs/>
          <w:szCs w:val="22"/>
          <w:u w:val="single"/>
        </w:rPr>
        <w:t>California State Specific Provisions</w:t>
      </w:r>
      <w:r w:rsidR="000968FD">
        <w:rPr>
          <w:bCs/>
          <w:szCs w:val="22"/>
        </w:rPr>
        <w:t xml:space="preserve">.  </w:t>
      </w:r>
      <w:r w:rsidR="00552AE3" w:rsidRPr="00B647EE">
        <w:rPr>
          <w:bCs/>
          <w:szCs w:val="22"/>
        </w:rPr>
        <w:t xml:space="preserve">The following </w:t>
      </w:r>
      <w:r w:rsidR="000968FD">
        <w:rPr>
          <w:bCs/>
          <w:szCs w:val="22"/>
        </w:rPr>
        <w:t>California</w:t>
      </w:r>
      <w:r w:rsidR="00552AE3">
        <w:rPr>
          <w:bCs/>
          <w:szCs w:val="22"/>
        </w:rPr>
        <w:t xml:space="preserve"> specific</w:t>
      </w:r>
      <w:r w:rsidR="00552AE3" w:rsidRPr="00B647EE">
        <w:rPr>
          <w:bCs/>
          <w:szCs w:val="22"/>
        </w:rPr>
        <w:t xml:space="preserve"> provision</w:t>
      </w:r>
      <w:r w:rsidR="00552AE3">
        <w:rPr>
          <w:bCs/>
          <w:szCs w:val="22"/>
        </w:rPr>
        <w:t>s do</w:t>
      </w:r>
      <w:r w:rsidR="00552AE3" w:rsidRPr="00B647EE">
        <w:rPr>
          <w:bCs/>
          <w:szCs w:val="22"/>
        </w:rPr>
        <w:t xml:space="preserve"> not limit the express choice of New York law set forth in </w:t>
      </w:r>
      <w:r w:rsidR="00552AE3" w:rsidRPr="00B647EE">
        <w:rPr>
          <w:bCs/>
          <w:szCs w:val="22"/>
          <w:u w:val="single"/>
        </w:rPr>
        <w:t>Section </w:t>
      </w:r>
      <w:r w:rsidR="00DE23DD" w:rsidRPr="00D276C9">
        <w:rPr>
          <w:u w:val="single"/>
        </w:rPr>
        <w:t>9</w:t>
      </w:r>
      <w:r w:rsidR="00552AE3">
        <w:rPr>
          <w:bCs/>
          <w:szCs w:val="22"/>
          <w:u w:val="single"/>
        </w:rPr>
        <w:t>.22</w:t>
      </w:r>
      <w:r w:rsidR="00552AE3" w:rsidRPr="00B647EE">
        <w:rPr>
          <w:bCs/>
          <w:szCs w:val="22"/>
        </w:rPr>
        <w:t xml:space="preserve"> of this </w:t>
      </w:r>
      <w:r w:rsidR="000968FD">
        <w:rPr>
          <w:bCs/>
          <w:szCs w:val="22"/>
        </w:rPr>
        <w:t>Agreement</w:t>
      </w:r>
      <w:r w:rsidR="00552AE3" w:rsidRPr="00B647EE">
        <w:rPr>
          <w:bCs/>
          <w:szCs w:val="22"/>
        </w:rPr>
        <w:t xml:space="preserve"> and as set forth in the </w:t>
      </w:r>
      <w:r w:rsidR="00552AE3" w:rsidRPr="00B647EE">
        <w:rPr>
          <w:bCs/>
          <w:szCs w:val="22"/>
        </w:rPr>
        <w:lastRenderedPageBreak/>
        <w:t xml:space="preserve">other Loan Documents, and are set forth herein, if and to the extent that, notwithstanding the choice of law provisions contained in this </w:t>
      </w:r>
      <w:r w:rsidR="00552AE3">
        <w:rPr>
          <w:bCs/>
          <w:szCs w:val="22"/>
        </w:rPr>
        <w:t>Agreement</w:t>
      </w:r>
      <w:r w:rsidR="00552AE3" w:rsidRPr="00B647EE">
        <w:rPr>
          <w:bCs/>
          <w:szCs w:val="22"/>
        </w:rPr>
        <w:t xml:space="preserve"> and the other Loan Documents, </w:t>
      </w:r>
      <w:r w:rsidR="000968FD">
        <w:rPr>
          <w:bCs/>
          <w:szCs w:val="22"/>
        </w:rPr>
        <w:t>California</w:t>
      </w:r>
      <w:r w:rsidR="00552AE3" w:rsidRPr="00B647EE">
        <w:rPr>
          <w:bCs/>
          <w:szCs w:val="22"/>
        </w:rPr>
        <w:t xml:space="preserve"> law is held to govern this </w:t>
      </w:r>
      <w:r w:rsidR="000968FD">
        <w:rPr>
          <w:bCs/>
          <w:szCs w:val="22"/>
        </w:rPr>
        <w:t>Agreement</w:t>
      </w:r>
      <w:r w:rsidR="009B1277">
        <w:rPr>
          <w:bCs/>
          <w:szCs w:val="22"/>
        </w:rPr>
        <w:t xml:space="preserve"> </w:t>
      </w:r>
      <w:r w:rsidR="000968FD">
        <w:rPr>
          <w:bCs/>
          <w:szCs w:val="22"/>
        </w:rPr>
        <w:t>or any other Loan Document:</w:t>
      </w:r>
    </w:p>
    <w:p w14:paraId="18FF52E4" w14:textId="75FF679C" w:rsidR="00ED1918" w:rsidRDefault="007E45C9" w:rsidP="00ED1918">
      <w:pPr>
        <w:pStyle w:val="Heading3"/>
        <w:numPr>
          <w:ilvl w:val="0"/>
          <w:numId w:val="0"/>
        </w:numPr>
        <w:ind w:left="1440"/>
        <w:rPr>
          <w:szCs w:val="22"/>
        </w:rPr>
      </w:pPr>
      <w:r w:rsidRPr="007E45C9">
        <w:rPr>
          <w:b/>
          <w:bCs/>
          <w:szCs w:val="22"/>
          <w:u w:val="single"/>
        </w:rPr>
        <w:t>CALIFORNIA DISCLOSURE</w:t>
      </w:r>
      <w:r w:rsidRPr="007E45C9">
        <w:rPr>
          <w:szCs w:val="22"/>
        </w:rPr>
        <w:t xml:space="preserve">.  In accordance with California Civil Code §2955.5(b), Lender hereby notifies Borrower of, and Borrower hereby acknowledges receipt of notification of, California Civil Code §2955.5(a), which states that </w:t>
      </w:r>
      <w:r w:rsidR="00967F70">
        <w:rPr>
          <w:szCs w:val="22"/>
        </w:rPr>
        <w:t>“</w:t>
      </w:r>
      <w:r w:rsidRPr="007E45C9">
        <w:rPr>
          <w:szCs w:val="22"/>
        </w:rPr>
        <w:t>no lender shall require a borrower, as a condition of receiving or maintaining a loan secured by real property, to provide hazard insurance coverage against risks to the improvements on that real property in an amount exceeding the replacement value of the improvements on the property.</w:t>
      </w:r>
      <w:r w:rsidR="00967F70">
        <w:rPr>
          <w:szCs w:val="22"/>
        </w:rPr>
        <w:t>”</w:t>
      </w:r>
    </w:p>
    <w:p w14:paraId="161BB02D" w14:textId="4531FD8D" w:rsidR="004642DE" w:rsidRDefault="004642DE" w:rsidP="004642DE">
      <w:pPr>
        <w:pStyle w:val="Heading2"/>
        <w:tabs>
          <w:tab w:val="clear" w:pos="1440"/>
          <w:tab w:val="num" w:pos="720"/>
        </w:tabs>
        <w:rPr>
          <w:szCs w:val="22"/>
        </w:rPr>
      </w:pPr>
      <w:r w:rsidRPr="00927E0C">
        <w:rPr>
          <w:szCs w:val="22"/>
          <w:u w:val="single"/>
        </w:rPr>
        <w:t>Conn</w:t>
      </w:r>
      <w:r w:rsidRPr="00040C08">
        <w:rPr>
          <w:szCs w:val="22"/>
          <w:u w:val="single"/>
        </w:rPr>
        <w:t>ecticut Specific Provisions</w:t>
      </w:r>
      <w:r>
        <w:rPr>
          <w:szCs w:val="22"/>
        </w:rPr>
        <w:t xml:space="preserve">.  </w:t>
      </w:r>
      <w:r w:rsidRPr="00957B98">
        <w:rPr>
          <w:szCs w:val="22"/>
        </w:rPr>
        <w:t xml:space="preserve">The following </w:t>
      </w:r>
      <w:r>
        <w:rPr>
          <w:szCs w:val="22"/>
        </w:rPr>
        <w:t>Connecticut</w:t>
      </w:r>
      <w:r w:rsidRPr="00957B98">
        <w:rPr>
          <w:szCs w:val="22"/>
        </w:rPr>
        <w:t xml:space="preserve"> provision does not limit the express choice of New York law set forth in </w:t>
      </w:r>
      <w:r>
        <w:rPr>
          <w:szCs w:val="22"/>
          <w:u w:val="single"/>
        </w:rPr>
        <w:t>Section </w:t>
      </w:r>
      <w:r w:rsidR="00DE23DD" w:rsidRPr="00D276C9">
        <w:rPr>
          <w:u w:val="single"/>
        </w:rPr>
        <w:t>9</w:t>
      </w:r>
      <w:r>
        <w:rPr>
          <w:szCs w:val="22"/>
          <w:u w:val="single"/>
        </w:rPr>
        <w:t>.22</w:t>
      </w:r>
      <w:r w:rsidRPr="00957B98">
        <w:rPr>
          <w:szCs w:val="22"/>
        </w:rPr>
        <w:t xml:space="preserve"> of this </w:t>
      </w:r>
      <w:r>
        <w:rPr>
          <w:szCs w:val="22"/>
        </w:rPr>
        <w:t>Agreement</w:t>
      </w:r>
      <w:r w:rsidRPr="00957B98">
        <w:rPr>
          <w:szCs w:val="22"/>
        </w:rPr>
        <w:t xml:space="preserve"> and as set forth in the other Loan Documents, and is set forth herein, if and to the extent that, notwithstanding the choice of law provisions contained in this </w:t>
      </w:r>
      <w:r>
        <w:rPr>
          <w:szCs w:val="22"/>
        </w:rPr>
        <w:t>Agreement</w:t>
      </w:r>
      <w:r w:rsidRPr="00957B98">
        <w:rPr>
          <w:szCs w:val="22"/>
        </w:rPr>
        <w:t xml:space="preserve"> and the other Loan Documents, </w:t>
      </w:r>
      <w:r>
        <w:rPr>
          <w:szCs w:val="22"/>
        </w:rPr>
        <w:t>Connecticut</w:t>
      </w:r>
      <w:r w:rsidRPr="00957B98">
        <w:rPr>
          <w:szCs w:val="22"/>
        </w:rPr>
        <w:t xml:space="preserve"> law is held to govern this </w:t>
      </w:r>
      <w:r>
        <w:rPr>
          <w:szCs w:val="22"/>
        </w:rPr>
        <w:t>Agreement</w:t>
      </w:r>
      <w:r w:rsidR="009B1277">
        <w:rPr>
          <w:szCs w:val="22"/>
        </w:rPr>
        <w:t xml:space="preserve"> </w:t>
      </w:r>
      <w:r w:rsidRPr="00957B98">
        <w:rPr>
          <w:szCs w:val="22"/>
        </w:rPr>
        <w:t>or any other Loan Document:</w:t>
      </w:r>
    </w:p>
    <w:p w14:paraId="3F425C6E" w14:textId="72A75FF7" w:rsidR="00722D80" w:rsidRDefault="004642DE">
      <w:pPr>
        <w:pStyle w:val="Heading2"/>
        <w:numPr>
          <w:ilvl w:val="0"/>
          <w:numId w:val="0"/>
        </w:numPr>
        <w:ind w:left="720"/>
      </w:pPr>
      <w:r>
        <w:rPr>
          <w:b/>
          <w:szCs w:val="22"/>
        </w:rPr>
        <w:t>BORROWER</w:t>
      </w:r>
      <w:r w:rsidRPr="00AB79A7">
        <w:rPr>
          <w:b/>
          <w:szCs w:val="22"/>
        </w:rPr>
        <w:t xml:space="preserve"> HEREBY REPRESENTS, COVENANTS AND AGREES THAT THE PROCEEDS OF THE LOAN SHALL BE USED FOR GENERAL COMMERCIAL PURPOSES AND THAT THE TRANSACTION OF WHICH THIS </w:t>
      </w:r>
      <w:r w:rsidR="004670D5">
        <w:rPr>
          <w:b/>
          <w:szCs w:val="22"/>
        </w:rPr>
        <w:t>AGREEMENT</w:t>
      </w:r>
      <w:r w:rsidR="004670D5" w:rsidRPr="00AB79A7">
        <w:rPr>
          <w:b/>
          <w:szCs w:val="22"/>
        </w:rPr>
        <w:t xml:space="preserve"> </w:t>
      </w:r>
      <w:r w:rsidRPr="00AB79A7">
        <w:rPr>
          <w:b/>
          <w:szCs w:val="22"/>
        </w:rPr>
        <w:t xml:space="preserve">IS A PART IS A </w:t>
      </w:r>
      <w:r w:rsidR="00967F70">
        <w:rPr>
          <w:b/>
          <w:szCs w:val="22"/>
        </w:rPr>
        <w:t>“</w:t>
      </w:r>
      <w:r w:rsidRPr="00AB79A7">
        <w:rPr>
          <w:b/>
          <w:szCs w:val="22"/>
        </w:rPr>
        <w:t>COMMERCIAL TRANSACTION</w:t>
      </w:r>
      <w:r w:rsidR="00967F70">
        <w:rPr>
          <w:b/>
          <w:szCs w:val="22"/>
        </w:rPr>
        <w:t>”</w:t>
      </w:r>
      <w:r w:rsidRPr="00AB79A7">
        <w:rPr>
          <w:b/>
          <w:szCs w:val="22"/>
        </w:rPr>
        <w:t xml:space="preserve"> AS DEFINED IN SECTION 52-278a OF THE CONNECTICUT GENERAL STATUTES.  </w:t>
      </w:r>
      <w:r>
        <w:rPr>
          <w:b/>
          <w:szCs w:val="22"/>
        </w:rPr>
        <w:t>BORROWER</w:t>
      </w:r>
      <w:r w:rsidRPr="00AB79A7">
        <w:rPr>
          <w:b/>
          <w:szCs w:val="22"/>
        </w:rPr>
        <w:t xml:space="preserve"> HEREBY WAIVES ALL RIGHTS TO NOTICE AND PRIOR COURT HEARING OR COURT ORDER UNDER CHAPTER 903a OF THE CONNECTICUT GENERAL STATUTES, SECTIONS 52-278a et seq., AS AMENDED, OR UNDER ANY OTHER STATE OR FEDERAL LAW WITH RESPECT TO ANY AND ALL PREJUDGMENT REMEDIES LENDER MAY EMPLOY TO ENFORCE ITS RIGHTS AND REMEDIES HEREUNDER</w:t>
      </w:r>
      <w:r>
        <w:rPr>
          <w:b/>
          <w:szCs w:val="22"/>
        </w:rPr>
        <w:t xml:space="preserve"> AND UNDER THE OTHER LOAN DOCUMENTS</w:t>
      </w:r>
      <w:r w:rsidRPr="00AB79A7">
        <w:rPr>
          <w:b/>
          <w:szCs w:val="22"/>
        </w:rPr>
        <w:t xml:space="preserve">.  MORE SPECIFICALLY, </w:t>
      </w:r>
      <w:r>
        <w:rPr>
          <w:b/>
          <w:szCs w:val="22"/>
        </w:rPr>
        <w:t>BORROWER</w:t>
      </w:r>
      <w:r w:rsidRPr="00AB79A7">
        <w:rPr>
          <w:b/>
          <w:szCs w:val="22"/>
        </w:rPr>
        <w:t xml:space="preserve"> ACKNOWLEDGES THAT LENDER</w:t>
      </w:r>
      <w:r w:rsidR="00967F70">
        <w:rPr>
          <w:b/>
          <w:szCs w:val="22"/>
        </w:rPr>
        <w:t>’</w:t>
      </w:r>
      <w:r w:rsidRPr="00AB79A7">
        <w:rPr>
          <w:b/>
          <w:szCs w:val="22"/>
        </w:rPr>
        <w:t xml:space="preserve">S ATTORNEY MAY, PURSUANT TO CONNECTICUT GENERAL STATUTES SECTION 52-278f, ISSUE A WRIT FOR A PREJUDGMENT REMEDY WITHOUT SECURING A COURT ORDER.  </w:t>
      </w:r>
      <w:r>
        <w:rPr>
          <w:b/>
          <w:szCs w:val="22"/>
        </w:rPr>
        <w:t>BORROWER</w:t>
      </w:r>
      <w:r w:rsidRPr="00AB79A7">
        <w:rPr>
          <w:b/>
          <w:szCs w:val="22"/>
        </w:rPr>
        <w:t xml:space="preserve"> ACKNOWLEDGES AND RESERVES ITS RIGHT TO NOTICE AND A HEARING SUBSEQUENT TO THE ISSUANCE OF A WRIT FOR PREJUDGMENT REMEDY BY LENDER</w:t>
      </w:r>
      <w:r w:rsidR="00967F70">
        <w:rPr>
          <w:b/>
          <w:szCs w:val="22"/>
        </w:rPr>
        <w:t>’</w:t>
      </w:r>
      <w:r w:rsidRPr="00AB79A7">
        <w:rPr>
          <w:b/>
          <w:szCs w:val="22"/>
        </w:rPr>
        <w:t xml:space="preserve">S ATTORNEY, AND LENDER ACKNOWLEDGES </w:t>
      </w:r>
      <w:r>
        <w:rPr>
          <w:b/>
          <w:szCs w:val="22"/>
        </w:rPr>
        <w:t>BORROWER</w:t>
      </w:r>
      <w:r w:rsidR="00967F70">
        <w:rPr>
          <w:b/>
          <w:szCs w:val="22"/>
        </w:rPr>
        <w:t>’</w:t>
      </w:r>
      <w:r w:rsidRPr="00AB79A7">
        <w:rPr>
          <w:b/>
          <w:szCs w:val="22"/>
        </w:rPr>
        <w:t xml:space="preserve">S RIGHT TO SAID HEARING SUBSEQUENT TO THE ISSUANCE OF SAID WRIT.  </w:t>
      </w:r>
      <w:r>
        <w:rPr>
          <w:b/>
          <w:szCs w:val="22"/>
        </w:rPr>
        <w:t>BORROWER</w:t>
      </w:r>
      <w:r w:rsidRPr="00AB79A7">
        <w:rPr>
          <w:b/>
          <w:szCs w:val="22"/>
        </w:rPr>
        <w:t xml:space="preserve"> FURTHER HEREBY WAIVES ANY REQUIREMENT OR OBLIGATION OF LENDER TO POST A BOND OR OTHER SECURITY IN CONNECTION WITH ANY PREJUDGMENT REMEDY OBTAINED BY LENDER AND WAIVES ANY OBJECTIONS TO ANY PREJUDGMENT REMEDY OBTAINED BY LENDER BASED ON ANY OFFSETS, CLAIM</w:t>
      </w:r>
      <w:r>
        <w:rPr>
          <w:b/>
          <w:szCs w:val="22"/>
        </w:rPr>
        <w:t xml:space="preserve">S, DEFENSES OR COUNTERCLAIMS OF BORROWER OR ANY OTHER </w:t>
      </w:r>
      <w:r w:rsidRPr="00AB79A7">
        <w:rPr>
          <w:b/>
          <w:szCs w:val="22"/>
        </w:rPr>
        <w:t xml:space="preserve">PARTY PRIMARILY OR SECONDARILY LIABLE UNDER ANY OF THE LOAN DOCUMENTS TO ANY ACTION BROUGHT BY LENDER.  </w:t>
      </w:r>
      <w:r>
        <w:rPr>
          <w:b/>
          <w:szCs w:val="22"/>
        </w:rPr>
        <w:t>BORROWER</w:t>
      </w:r>
      <w:r w:rsidRPr="00AB79A7">
        <w:rPr>
          <w:b/>
          <w:szCs w:val="22"/>
        </w:rPr>
        <w:t xml:space="preserve"> ACKNOWLEDGES AND AGREES THAT ALL OF THE WAIVERS CONTAINED IN THIS SECTION HAVE BEEN MADE KNOWINGLY, VOLUNTARILY, </w:t>
      </w:r>
      <w:proofErr w:type="gramStart"/>
      <w:r w:rsidRPr="00AB79A7">
        <w:rPr>
          <w:b/>
          <w:szCs w:val="22"/>
        </w:rPr>
        <w:t>INTENTIONALLY</w:t>
      </w:r>
      <w:proofErr w:type="gramEnd"/>
      <w:r w:rsidRPr="00AB79A7">
        <w:rPr>
          <w:b/>
          <w:szCs w:val="22"/>
        </w:rPr>
        <w:t xml:space="preserve"> AND INTELLIGENTLY, AND WITH THE ADVICE OF ITS COUNSEL.</w:t>
      </w:r>
    </w:p>
    <w:p w14:paraId="6FE0B6A2" w14:textId="7BD012A9" w:rsidR="00760E0F" w:rsidRDefault="000968FD">
      <w:pPr>
        <w:pStyle w:val="Heading2"/>
      </w:pPr>
      <w:r>
        <w:rPr>
          <w:bCs/>
          <w:szCs w:val="22"/>
          <w:u w:val="single"/>
        </w:rPr>
        <w:t>Illinois</w:t>
      </w:r>
      <w:r w:rsidRPr="000968FD">
        <w:rPr>
          <w:bCs/>
          <w:szCs w:val="22"/>
          <w:u w:val="single"/>
        </w:rPr>
        <w:t xml:space="preserve"> State Specific Provisions</w:t>
      </w:r>
      <w:r w:rsidRPr="000968FD">
        <w:rPr>
          <w:bCs/>
          <w:szCs w:val="22"/>
        </w:rPr>
        <w:t xml:space="preserve">.  </w:t>
      </w:r>
      <w:r w:rsidRPr="00B647EE">
        <w:rPr>
          <w:bCs/>
          <w:szCs w:val="22"/>
        </w:rPr>
        <w:t xml:space="preserve">The following </w:t>
      </w:r>
      <w:r>
        <w:rPr>
          <w:bCs/>
          <w:szCs w:val="22"/>
        </w:rPr>
        <w:t>Illinois specific</w:t>
      </w:r>
      <w:r w:rsidRPr="00B647EE">
        <w:rPr>
          <w:bCs/>
          <w:szCs w:val="22"/>
        </w:rPr>
        <w:t xml:space="preserve"> provision</w:t>
      </w:r>
      <w:r>
        <w:rPr>
          <w:bCs/>
          <w:szCs w:val="22"/>
        </w:rPr>
        <w:t>s do</w:t>
      </w:r>
      <w:r w:rsidRPr="00B647EE">
        <w:rPr>
          <w:bCs/>
          <w:szCs w:val="22"/>
        </w:rPr>
        <w:t xml:space="preserve"> not limit the express choice of New York law set forth in </w:t>
      </w:r>
      <w:r w:rsidRPr="00B647EE">
        <w:rPr>
          <w:bCs/>
          <w:szCs w:val="22"/>
          <w:u w:val="single"/>
        </w:rPr>
        <w:t>Section </w:t>
      </w:r>
      <w:r w:rsidR="00DE23DD" w:rsidRPr="00D276C9">
        <w:rPr>
          <w:u w:val="single"/>
        </w:rPr>
        <w:t>9</w:t>
      </w:r>
      <w:r>
        <w:rPr>
          <w:bCs/>
          <w:szCs w:val="22"/>
          <w:u w:val="single"/>
        </w:rPr>
        <w:t>.22</w:t>
      </w:r>
      <w:r w:rsidRPr="00B647EE">
        <w:rPr>
          <w:bCs/>
          <w:szCs w:val="22"/>
        </w:rPr>
        <w:t xml:space="preserve"> of this </w:t>
      </w:r>
      <w:r>
        <w:rPr>
          <w:bCs/>
          <w:szCs w:val="22"/>
        </w:rPr>
        <w:t>Agreement</w:t>
      </w:r>
      <w:r w:rsidRPr="00B647EE">
        <w:rPr>
          <w:bCs/>
          <w:szCs w:val="22"/>
        </w:rPr>
        <w:t xml:space="preserve"> and as set forth in the other Loan Documents, and are set forth herein, if and to the extent that, notwithstanding the choice of law provisions contained in this </w:t>
      </w:r>
      <w:r>
        <w:rPr>
          <w:bCs/>
          <w:szCs w:val="22"/>
        </w:rPr>
        <w:t>Agreement</w:t>
      </w:r>
      <w:r w:rsidRPr="00B647EE">
        <w:rPr>
          <w:bCs/>
          <w:szCs w:val="22"/>
        </w:rPr>
        <w:t xml:space="preserve"> and the other Loan Documents, </w:t>
      </w:r>
      <w:r>
        <w:rPr>
          <w:bCs/>
          <w:szCs w:val="22"/>
        </w:rPr>
        <w:t>Illinois</w:t>
      </w:r>
      <w:r w:rsidRPr="00B647EE">
        <w:rPr>
          <w:bCs/>
          <w:szCs w:val="22"/>
        </w:rPr>
        <w:t xml:space="preserve"> law is held to govern this </w:t>
      </w:r>
      <w:r>
        <w:rPr>
          <w:bCs/>
          <w:szCs w:val="22"/>
        </w:rPr>
        <w:t>Agreement</w:t>
      </w:r>
      <w:r w:rsidRPr="00B647EE">
        <w:rPr>
          <w:bCs/>
          <w:szCs w:val="22"/>
        </w:rPr>
        <w:t xml:space="preserve"> or any other Loan Document:  </w:t>
      </w:r>
    </w:p>
    <w:p w14:paraId="1ACB5A6B" w14:textId="77777777" w:rsidR="00760E0F" w:rsidRDefault="007E45C9" w:rsidP="00934D8A">
      <w:pPr>
        <w:pStyle w:val="Heading3"/>
        <w:numPr>
          <w:ilvl w:val="0"/>
          <w:numId w:val="0"/>
        </w:numPr>
        <w:ind w:left="1440"/>
        <w:rPr>
          <w:szCs w:val="22"/>
        </w:rPr>
      </w:pPr>
      <w:r w:rsidRPr="007E45C9">
        <w:rPr>
          <w:b/>
          <w:bCs/>
          <w:szCs w:val="22"/>
          <w:u w:val="single"/>
        </w:rPr>
        <w:lastRenderedPageBreak/>
        <w:t>ILLINOIS DISCLOSURE</w:t>
      </w:r>
      <w:r w:rsidRPr="007E45C9">
        <w:rPr>
          <w:szCs w:val="22"/>
        </w:rPr>
        <w:t>.  In addition to the provisions and disclosures concerning insurance set forth in this Agreement and the other Loan Documents, pursuant to the terms of the Collateral Protection Act (815 ILCS 180/1 et seq.), Borrower is hereby notified that:</w:t>
      </w:r>
    </w:p>
    <w:p w14:paraId="06586E33" w14:textId="5E606755" w:rsidR="00552AE3" w:rsidRPr="005949AB" w:rsidRDefault="00967F70" w:rsidP="00552AE3">
      <w:pPr>
        <w:pStyle w:val="Body"/>
        <w:ind w:left="1440" w:firstLine="0"/>
        <w:rPr>
          <w:szCs w:val="22"/>
        </w:rPr>
      </w:pPr>
      <w:r>
        <w:rPr>
          <w:szCs w:val="22"/>
        </w:rPr>
        <w:t>“</w:t>
      </w:r>
      <w:r w:rsidR="007B5740">
        <w:rPr>
          <w:szCs w:val="22"/>
        </w:rPr>
        <w:t>UNLESS BORROWER PROVIDES LENDER WITH EVIDENCE OF THE INSUR</w:t>
      </w:r>
      <w:r w:rsidR="00552AE3" w:rsidRPr="005949AB">
        <w:rPr>
          <w:szCs w:val="22"/>
        </w:rPr>
        <w:t xml:space="preserve">ANCE COVERAGE REQUIRED BY </w:t>
      </w:r>
      <w:r w:rsidR="00D84ED3" w:rsidRPr="005949AB">
        <w:rPr>
          <w:szCs w:val="22"/>
        </w:rPr>
        <w:t>TH</w:t>
      </w:r>
      <w:r w:rsidR="00D84ED3">
        <w:rPr>
          <w:szCs w:val="22"/>
        </w:rPr>
        <w:t>IS</w:t>
      </w:r>
      <w:r w:rsidR="00552AE3" w:rsidRPr="005949AB">
        <w:rPr>
          <w:szCs w:val="22"/>
        </w:rPr>
        <w:t xml:space="preserve"> AGREEMENT AND </w:t>
      </w:r>
      <w:r w:rsidR="0083645E">
        <w:rPr>
          <w:szCs w:val="22"/>
        </w:rPr>
        <w:t>THE</w:t>
      </w:r>
      <w:r w:rsidR="0083645E" w:rsidRPr="005949AB">
        <w:rPr>
          <w:szCs w:val="22"/>
        </w:rPr>
        <w:t xml:space="preserve"> </w:t>
      </w:r>
      <w:r w:rsidR="004B3E52">
        <w:rPr>
          <w:szCs w:val="22"/>
        </w:rPr>
        <w:t>SECURITY INSTRUMENT</w:t>
      </w:r>
      <w:r w:rsidR="00552AE3" w:rsidRPr="005949AB">
        <w:rPr>
          <w:szCs w:val="22"/>
        </w:rPr>
        <w:t>, LENDER MAY PURCHASE INSURANCE AT BORROWER</w:t>
      </w:r>
      <w:r>
        <w:rPr>
          <w:szCs w:val="22"/>
        </w:rPr>
        <w:t>’</w:t>
      </w:r>
      <w:r w:rsidR="00552AE3" w:rsidRPr="005949AB">
        <w:rPr>
          <w:szCs w:val="22"/>
        </w:rPr>
        <w:t>S EXPENSE TO PR</w:t>
      </w:r>
      <w:r w:rsidR="0031613E">
        <w:rPr>
          <w:szCs w:val="22"/>
        </w:rPr>
        <w:t>OTECT LENDER</w:t>
      </w:r>
      <w:r>
        <w:rPr>
          <w:szCs w:val="22"/>
        </w:rPr>
        <w:t>’</w:t>
      </w:r>
      <w:r w:rsidR="0031613E">
        <w:rPr>
          <w:szCs w:val="22"/>
        </w:rPr>
        <w:t>S INTERESTS IN THE PROPERT</w:t>
      </w:r>
      <w:r w:rsidR="00EC11F8">
        <w:rPr>
          <w:szCs w:val="22"/>
        </w:rPr>
        <w:t>Y</w:t>
      </w:r>
      <w:r w:rsidR="00552AE3" w:rsidRPr="005949AB">
        <w:rPr>
          <w:szCs w:val="22"/>
        </w:rPr>
        <w:t xml:space="preserve">, WHICH INSURANCE MAY, BUT NEED NOT, PROTECT THE INTERESTS OF BORROWER.  THE COVERAGE PURCHASED BY LENDER MAY NOT PAY ANY CLAIM MADE BY BORROWER OR ANY CLAIM MADE AGAINST BORROWER IN CONNECTION WITH THE </w:t>
      </w:r>
      <w:r w:rsidR="0031613E">
        <w:rPr>
          <w:szCs w:val="22"/>
        </w:rPr>
        <w:t>PROPERT</w:t>
      </w:r>
      <w:r w:rsidR="00EC11F8">
        <w:rPr>
          <w:szCs w:val="22"/>
        </w:rPr>
        <w:t>Y</w:t>
      </w:r>
      <w:r w:rsidR="00552AE3" w:rsidRPr="005949AB">
        <w:rPr>
          <w:szCs w:val="22"/>
        </w:rPr>
        <w:t xml:space="preserve">.  BORROWER MAY LATER CANCEL ANY INSURANCE PURCHASED BY LENDER, BUT ONLY AFTER PROVIDING LENDER WITH EVIDENCE THAT BORROWER HAS OBTAINED THE INSURANCE AS REQUIRED UNDER </w:t>
      </w:r>
      <w:r w:rsidR="00D84ED3">
        <w:rPr>
          <w:szCs w:val="22"/>
        </w:rPr>
        <w:t>THIS</w:t>
      </w:r>
      <w:r w:rsidR="00552AE3" w:rsidRPr="005949AB">
        <w:rPr>
          <w:szCs w:val="22"/>
        </w:rPr>
        <w:t xml:space="preserve"> AGREEMENT </w:t>
      </w:r>
      <w:r w:rsidR="00D84ED3">
        <w:rPr>
          <w:szCs w:val="22"/>
        </w:rPr>
        <w:t>AND/</w:t>
      </w:r>
      <w:r w:rsidR="00552AE3" w:rsidRPr="005949AB">
        <w:rPr>
          <w:szCs w:val="22"/>
        </w:rPr>
        <w:t xml:space="preserve">OR </w:t>
      </w:r>
      <w:r w:rsidR="0083645E">
        <w:rPr>
          <w:szCs w:val="22"/>
        </w:rPr>
        <w:t>THE</w:t>
      </w:r>
      <w:r w:rsidR="0083645E" w:rsidRPr="005949AB">
        <w:rPr>
          <w:szCs w:val="22"/>
        </w:rPr>
        <w:t xml:space="preserve"> </w:t>
      </w:r>
      <w:r w:rsidR="004B3E52">
        <w:rPr>
          <w:szCs w:val="22"/>
        </w:rPr>
        <w:t>SECURITY INSTRUMENT</w:t>
      </w:r>
      <w:r w:rsidR="00552AE3" w:rsidRPr="005949AB">
        <w:rPr>
          <w:szCs w:val="22"/>
        </w:rPr>
        <w:t xml:space="preserve">.  IF LENDER PURCHASES INSURANCE, THE BORROWER WILL BE RESPONSIBLE FOR THE COSTS OF SUCH INSURANCE, INCLUDING INTEREST AND ANY OTHER CHARGES IMPOSED IN CONNECTION WITH THE PLACEMENT OF THE INSURANCE, UNTIL THE EFFECTIVE DATE OF THE CANCELLATION OR EXPIRATION OF THE INSURANCE.  THE COSTS OF THE INSURANCE MAY BE ADDED TO THE TOTAL OBLIGATION SECURED BY </w:t>
      </w:r>
      <w:r w:rsidR="0031613E">
        <w:rPr>
          <w:szCs w:val="22"/>
        </w:rPr>
        <w:t>THE SECURITY INSTRUMENT AND OTHER LOAN DOCUMENTS</w:t>
      </w:r>
      <w:r w:rsidR="00552AE3" w:rsidRPr="005949AB">
        <w:rPr>
          <w:szCs w:val="22"/>
        </w:rPr>
        <w:t>.  THE COSTS OF SUCH INSURANCE MAY BE GREATER THAN THE COST OF INSURANCE BORROWER MAY BE ABLE TO OBTAIN FOR ITSELF.</w:t>
      </w:r>
      <w:r>
        <w:rPr>
          <w:szCs w:val="22"/>
        </w:rPr>
        <w:t>”</w:t>
      </w:r>
    </w:p>
    <w:p w14:paraId="09885E44" w14:textId="5C92EDB6" w:rsidR="00934D8A" w:rsidRPr="005949AB" w:rsidRDefault="00934D8A" w:rsidP="00934D8A">
      <w:pPr>
        <w:pStyle w:val="Heading2"/>
      </w:pPr>
      <w:r>
        <w:rPr>
          <w:bCs/>
          <w:szCs w:val="22"/>
          <w:u w:val="single"/>
        </w:rPr>
        <w:t>Nevada</w:t>
      </w:r>
      <w:r w:rsidRPr="000968FD">
        <w:rPr>
          <w:bCs/>
          <w:szCs w:val="22"/>
          <w:u w:val="single"/>
        </w:rPr>
        <w:t xml:space="preserve"> State Specific Provisions</w:t>
      </w:r>
      <w:r w:rsidRPr="000968FD">
        <w:rPr>
          <w:bCs/>
          <w:szCs w:val="22"/>
        </w:rPr>
        <w:t xml:space="preserve">.  </w:t>
      </w:r>
      <w:r w:rsidRPr="00B647EE">
        <w:rPr>
          <w:bCs/>
          <w:szCs w:val="22"/>
        </w:rPr>
        <w:t xml:space="preserve">The following </w:t>
      </w:r>
      <w:r w:rsidR="009C3DCF">
        <w:rPr>
          <w:bCs/>
          <w:szCs w:val="22"/>
        </w:rPr>
        <w:t>Nevada</w:t>
      </w:r>
      <w:r>
        <w:rPr>
          <w:bCs/>
          <w:szCs w:val="22"/>
        </w:rPr>
        <w:t xml:space="preserve"> specific</w:t>
      </w:r>
      <w:r w:rsidRPr="00B647EE">
        <w:rPr>
          <w:bCs/>
          <w:szCs w:val="22"/>
        </w:rPr>
        <w:t xml:space="preserve"> provision</w:t>
      </w:r>
      <w:r>
        <w:rPr>
          <w:bCs/>
          <w:szCs w:val="22"/>
        </w:rPr>
        <w:t>s do</w:t>
      </w:r>
      <w:r w:rsidRPr="00B647EE">
        <w:rPr>
          <w:bCs/>
          <w:szCs w:val="22"/>
        </w:rPr>
        <w:t xml:space="preserve"> not limit the express choice of New York law set forth in </w:t>
      </w:r>
      <w:r w:rsidRPr="00B647EE">
        <w:rPr>
          <w:bCs/>
          <w:szCs w:val="22"/>
          <w:u w:val="single"/>
        </w:rPr>
        <w:t>Section </w:t>
      </w:r>
      <w:r w:rsidR="00DE23DD" w:rsidRPr="00D276C9">
        <w:rPr>
          <w:u w:val="single"/>
        </w:rPr>
        <w:t>9</w:t>
      </w:r>
      <w:r>
        <w:rPr>
          <w:bCs/>
          <w:szCs w:val="22"/>
          <w:u w:val="single"/>
        </w:rPr>
        <w:t>.22</w:t>
      </w:r>
      <w:r w:rsidRPr="00B647EE">
        <w:rPr>
          <w:bCs/>
          <w:szCs w:val="22"/>
        </w:rPr>
        <w:t xml:space="preserve"> of this </w:t>
      </w:r>
      <w:r>
        <w:rPr>
          <w:bCs/>
          <w:szCs w:val="22"/>
        </w:rPr>
        <w:t>Agreement</w:t>
      </w:r>
      <w:r w:rsidRPr="00B647EE">
        <w:rPr>
          <w:bCs/>
          <w:szCs w:val="22"/>
        </w:rPr>
        <w:t xml:space="preserve"> and as set forth in the other Loan Documents, and are set forth herein, if and to the extent that, notwithstanding the choice of law provisions contained in this </w:t>
      </w:r>
      <w:r>
        <w:rPr>
          <w:bCs/>
          <w:szCs w:val="22"/>
        </w:rPr>
        <w:t>Agreement</w:t>
      </w:r>
      <w:r w:rsidRPr="00B647EE">
        <w:rPr>
          <w:bCs/>
          <w:szCs w:val="22"/>
        </w:rPr>
        <w:t xml:space="preserve"> and the other Loan Documents, </w:t>
      </w:r>
      <w:r>
        <w:rPr>
          <w:bCs/>
          <w:szCs w:val="22"/>
        </w:rPr>
        <w:t>Nevada</w:t>
      </w:r>
      <w:r w:rsidRPr="00B647EE">
        <w:rPr>
          <w:bCs/>
          <w:szCs w:val="22"/>
        </w:rPr>
        <w:t xml:space="preserve"> law is held to govern this </w:t>
      </w:r>
      <w:r>
        <w:rPr>
          <w:bCs/>
          <w:szCs w:val="22"/>
        </w:rPr>
        <w:t>Agreement or any other Loan Document:</w:t>
      </w:r>
    </w:p>
    <w:p w14:paraId="4F9511F9" w14:textId="77777777" w:rsidR="00934D8A" w:rsidRPr="00973288" w:rsidRDefault="00791A1A" w:rsidP="00934D8A">
      <w:pPr>
        <w:pStyle w:val="Body"/>
        <w:ind w:left="1440" w:firstLine="0"/>
        <w:rPr>
          <w:szCs w:val="22"/>
        </w:rPr>
      </w:pPr>
      <w:r>
        <w:rPr>
          <w:b/>
          <w:szCs w:val="22"/>
          <w:u w:val="single"/>
        </w:rPr>
        <w:t>NEVADA DISCLOSURE</w:t>
      </w:r>
      <w:r>
        <w:rPr>
          <w:szCs w:val="22"/>
        </w:rPr>
        <w:t xml:space="preserve">.  </w:t>
      </w:r>
      <w:r w:rsidR="00C33B84" w:rsidRPr="00C33B84">
        <w:rPr>
          <w:szCs w:val="22"/>
        </w:rPr>
        <w:t xml:space="preserve">Nev. Rev. Stat. § 686A.200 prohibits a lender from conditioning the availability of financing on the purchase of insurance through a particular agent, broker, or insurer. This does not prevent a lender from approving or disapproving a particular insurer if such approval or disapproval relates only to the adequacy and terms of the coverage, the financial standards to be met by the insurer and the ability of the insurer to service the policy. Also, a lender </w:t>
      </w:r>
      <w:proofErr w:type="gramStart"/>
      <w:r w:rsidR="00C33B84" w:rsidRPr="00C33B84">
        <w:rPr>
          <w:szCs w:val="22"/>
        </w:rPr>
        <w:t>is able to</w:t>
      </w:r>
      <w:proofErr w:type="gramEnd"/>
      <w:r w:rsidR="00C33B84" w:rsidRPr="00C33B84">
        <w:rPr>
          <w:szCs w:val="22"/>
        </w:rPr>
        <w:t xml:space="preserve"> furnish or renew insurance, and to charge the account of the borrower, if the borrower fails to provide insurance, where required, to the lender at least 15 days prior to expiration of the existing policy.</w:t>
      </w:r>
    </w:p>
    <w:p w14:paraId="24DF4AEF" w14:textId="0ABF5D61" w:rsidR="00934D8A" w:rsidRDefault="00934D8A" w:rsidP="00934D8A">
      <w:pPr>
        <w:pStyle w:val="Heading2"/>
      </w:pPr>
      <w:r>
        <w:rPr>
          <w:bCs/>
          <w:szCs w:val="22"/>
          <w:u w:val="single"/>
        </w:rPr>
        <w:t>Texas State Specific Provisions</w:t>
      </w:r>
      <w:r>
        <w:rPr>
          <w:bCs/>
          <w:szCs w:val="22"/>
        </w:rPr>
        <w:t xml:space="preserve">.  </w:t>
      </w:r>
      <w:r w:rsidRPr="00B647EE">
        <w:rPr>
          <w:bCs/>
          <w:szCs w:val="22"/>
        </w:rPr>
        <w:t xml:space="preserve">The following </w:t>
      </w:r>
      <w:r>
        <w:rPr>
          <w:bCs/>
          <w:szCs w:val="22"/>
        </w:rPr>
        <w:t>Texas specific</w:t>
      </w:r>
      <w:r w:rsidRPr="00B647EE">
        <w:rPr>
          <w:bCs/>
          <w:szCs w:val="22"/>
        </w:rPr>
        <w:t xml:space="preserve"> provision</w:t>
      </w:r>
      <w:r>
        <w:rPr>
          <w:bCs/>
          <w:szCs w:val="22"/>
        </w:rPr>
        <w:t>s do</w:t>
      </w:r>
      <w:r w:rsidRPr="00B647EE">
        <w:rPr>
          <w:bCs/>
          <w:szCs w:val="22"/>
        </w:rPr>
        <w:t xml:space="preserve"> not limit the express choice of New York law set forth in </w:t>
      </w:r>
      <w:r w:rsidRPr="00B647EE">
        <w:rPr>
          <w:bCs/>
          <w:szCs w:val="22"/>
          <w:u w:val="single"/>
        </w:rPr>
        <w:t>Section </w:t>
      </w:r>
      <w:r w:rsidR="00DE23DD" w:rsidRPr="00D276C9">
        <w:rPr>
          <w:u w:val="single"/>
        </w:rPr>
        <w:t>9</w:t>
      </w:r>
      <w:r>
        <w:rPr>
          <w:bCs/>
          <w:szCs w:val="22"/>
          <w:u w:val="single"/>
        </w:rPr>
        <w:t>.22</w:t>
      </w:r>
      <w:r w:rsidRPr="00B647EE">
        <w:rPr>
          <w:bCs/>
          <w:szCs w:val="22"/>
        </w:rPr>
        <w:t xml:space="preserve"> of this </w:t>
      </w:r>
      <w:r>
        <w:rPr>
          <w:bCs/>
          <w:szCs w:val="22"/>
        </w:rPr>
        <w:t>Agreement</w:t>
      </w:r>
      <w:r w:rsidRPr="00B647EE">
        <w:rPr>
          <w:bCs/>
          <w:szCs w:val="22"/>
        </w:rPr>
        <w:t xml:space="preserve"> and as set forth in the other Loan Documents, and are set forth herein, if and to the extent that, notwithstanding the choice of law provisions contained in this </w:t>
      </w:r>
      <w:r>
        <w:rPr>
          <w:bCs/>
          <w:szCs w:val="22"/>
        </w:rPr>
        <w:t>Agreement</w:t>
      </w:r>
      <w:r w:rsidRPr="00B647EE">
        <w:rPr>
          <w:bCs/>
          <w:szCs w:val="22"/>
        </w:rPr>
        <w:t xml:space="preserve"> and the other Loan Documents, Texas law is held to govern this </w:t>
      </w:r>
      <w:r>
        <w:rPr>
          <w:bCs/>
          <w:szCs w:val="22"/>
        </w:rPr>
        <w:t>Agreement</w:t>
      </w:r>
      <w:r w:rsidRPr="00B647EE">
        <w:rPr>
          <w:bCs/>
          <w:szCs w:val="22"/>
        </w:rPr>
        <w:t xml:space="preserve"> or any other Loan Document:  </w:t>
      </w:r>
    </w:p>
    <w:p w14:paraId="254A859F" w14:textId="336904A4" w:rsidR="00934D8A" w:rsidRDefault="00934D8A" w:rsidP="00934D8A">
      <w:pPr>
        <w:pStyle w:val="Heading3"/>
        <w:numPr>
          <w:ilvl w:val="0"/>
          <w:numId w:val="0"/>
        </w:numPr>
        <w:ind w:left="1440"/>
        <w:rPr>
          <w:szCs w:val="22"/>
        </w:rPr>
      </w:pPr>
      <w:r w:rsidRPr="007E45C9">
        <w:rPr>
          <w:szCs w:val="22"/>
          <w:u w:val="single"/>
        </w:rPr>
        <w:t>TEXAS DISCLOSURES</w:t>
      </w:r>
      <w:r w:rsidRPr="007E45C9">
        <w:rPr>
          <w:szCs w:val="22"/>
        </w:rPr>
        <w:t xml:space="preserve">.  </w:t>
      </w:r>
      <w:r w:rsidRPr="007E45C9">
        <w:rPr>
          <w:szCs w:val="22"/>
          <w:u w:val="single"/>
        </w:rPr>
        <w:t>TEXAS FINANCE CODE SECTION 307.052 COLLATERAL PROTECTION INSURANCE NOTICE</w:t>
      </w:r>
      <w:r w:rsidRPr="007E45C9">
        <w:rPr>
          <w:szCs w:val="22"/>
        </w:rPr>
        <w:t xml:space="preserve">:  (A) BORROWER IS REQUIRED TO:  (I) KEEP THE PROPERTY INSURED AGAINST DAMAGE IN THE AMOUNT LENDER SPECIFIES; (II) PURCHASE THE INSURANCE FROM AN </w:t>
      </w:r>
      <w:r w:rsidRPr="007E45C9">
        <w:rPr>
          <w:szCs w:val="22"/>
        </w:rPr>
        <w:lastRenderedPageBreak/>
        <w:t>INSURER THAT IS AUTHORIZED TO DO BUSINESS IN THE STATE OF TEXAS OR AN ELIGIBLE SURPLUS LINES INSURER; AND (III) NAME LENDER AS THE PERSON TO BE PAID UNDER THE POLICY IN THE EVENT OF A LOSS; (B) BORROWER MUST, IF REQUIRED BY LENDER, DELIVER TO LENDER A COPY OF THE POLICY AND PROOF OF THE PAYMENT OF PREMIUMS; AND (C) IF BORROWER FAILS TO MEET ANY REQUIREMENT LISTED IN PARAGRAPH (A) OR (B), LENDER MAY OBTAIN COLLATERAL PROTECTION INSURANCE ON BEHALF OF BORROWER AT BORROWER</w:t>
      </w:r>
      <w:r w:rsidR="00967F70">
        <w:rPr>
          <w:szCs w:val="22"/>
        </w:rPr>
        <w:t>’</w:t>
      </w:r>
      <w:r w:rsidRPr="007E45C9">
        <w:rPr>
          <w:szCs w:val="22"/>
        </w:rPr>
        <w:t>S EXPENSE.</w:t>
      </w:r>
    </w:p>
    <w:p w14:paraId="36F4F396" w14:textId="6FD010E6" w:rsidR="00934D8A" w:rsidRDefault="00934D8A" w:rsidP="00934D8A">
      <w:pPr>
        <w:pStyle w:val="Heading2"/>
      </w:pPr>
      <w:r>
        <w:rPr>
          <w:bCs/>
          <w:szCs w:val="22"/>
          <w:u w:val="single"/>
        </w:rPr>
        <w:t>Washington State Specific Provisions</w:t>
      </w:r>
      <w:r>
        <w:rPr>
          <w:bCs/>
          <w:szCs w:val="22"/>
        </w:rPr>
        <w:t xml:space="preserve">.  The following Washington specific provisions do not limit the express choice of New York law set forth in </w:t>
      </w:r>
      <w:r>
        <w:rPr>
          <w:bCs/>
          <w:szCs w:val="22"/>
          <w:u w:val="single"/>
        </w:rPr>
        <w:t>Section </w:t>
      </w:r>
      <w:r w:rsidR="00DE23DD" w:rsidRPr="00D276C9">
        <w:rPr>
          <w:u w:val="single"/>
        </w:rPr>
        <w:t>9</w:t>
      </w:r>
      <w:r>
        <w:rPr>
          <w:bCs/>
          <w:szCs w:val="22"/>
          <w:u w:val="single"/>
        </w:rPr>
        <w:t>.22</w:t>
      </w:r>
      <w:r>
        <w:rPr>
          <w:bCs/>
          <w:szCs w:val="22"/>
        </w:rPr>
        <w:t xml:space="preserve"> of this Agreement and as set forth in the other Loan Docum</w:t>
      </w:r>
      <w:r w:rsidRPr="00B647EE">
        <w:rPr>
          <w:bCs/>
          <w:szCs w:val="22"/>
        </w:rPr>
        <w:t xml:space="preserve">ents, and are set forth herein, if and to the extent that, notwithstanding the choice of law provisions contained in this </w:t>
      </w:r>
      <w:r>
        <w:rPr>
          <w:bCs/>
          <w:szCs w:val="22"/>
        </w:rPr>
        <w:t>Agreement</w:t>
      </w:r>
      <w:r w:rsidRPr="00B647EE">
        <w:rPr>
          <w:bCs/>
          <w:szCs w:val="22"/>
        </w:rPr>
        <w:t xml:space="preserve"> and the other Loan Documents, </w:t>
      </w:r>
      <w:r>
        <w:rPr>
          <w:bCs/>
          <w:szCs w:val="22"/>
        </w:rPr>
        <w:t>Washington</w:t>
      </w:r>
      <w:r w:rsidRPr="00B647EE">
        <w:rPr>
          <w:bCs/>
          <w:szCs w:val="22"/>
        </w:rPr>
        <w:t xml:space="preserve"> law is held to govern this </w:t>
      </w:r>
      <w:r>
        <w:rPr>
          <w:bCs/>
          <w:szCs w:val="22"/>
        </w:rPr>
        <w:t>Agreement</w:t>
      </w:r>
      <w:r w:rsidRPr="00B647EE">
        <w:rPr>
          <w:bCs/>
          <w:szCs w:val="22"/>
        </w:rPr>
        <w:t xml:space="preserve"> or any other Loan Document:  </w:t>
      </w:r>
    </w:p>
    <w:p w14:paraId="6E319EA0" w14:textId="77777777" w:rsidR="00934D8A" w:rsidRDefault="00934D8A" w:rsidP="00934D8A">
      <w:pPr>
        <w:pStyle w:val="Heading3"/>
        <w:numPr>
          <w:ilvl w:val="0"/>
          <w:numId w:val="0"/>
        </w:numPr>
        <w:ind w:left="1440"/>
      </w:pPr>
      <w:r w:rsidRPr="005949AB">
        <w:rPr>
          <w:b/>
          <w:bCs/>
          <w:u w:val="single"/>
        </w:rPr>
        <w:t>WASHINGTON DISCLOSURE</w:t>
      </w:r>
      <w:r w:rsidRPr="005949AB">
        <w:rPr>
          <w:b/>
          <w:bCs/>
        </w:rPr>
        <w:t xml:space="preserve">.  </w:t>
      </w:r>
      <w:r w:rsidRPr="005949AB">
        <w:t xml:space="preserve">RCW 48.27.010 prohibits a lender from requiring casualty insurance </w:t>
      </w:r>
      <w:proofErr w:type="gramStart"/>
      <w:r w:rsidRPr="005949AB">
        <w:t>in excess of</w:t>
      </w:r>
      <w:proofErr w:type="gramEnd"/>
      <w:r w:rsidRPr="005949AB">
        <w:t xml:space="preserve"> the replacement cost (less depreciation) of the property (regardless of the loan amount).</w:t>
      </w:r>
    </w:p>
    <w:p w14:paraId="009F57DD" w14:textId="77777777" w:rsidR="00552AE3" w:rsidRPr="0064245C" w:rsidRDefault="00552AE3" w:rsidP="009A2D48">
      <w:pPr>
        <w:pStyle w:val="Body"/>
        <w:rPr>
          <w:szCs w:val="22"/>
        </w:rPr>
      </w:pPr>
    </w:p>
    <w:p w14:paraId="7BFA76F3" w14:textId="77777777" w:rsidR="00521A89" w:rsidRPr="0064245C" w:rsidRDefault="00521A89" w:rsidP="009A2D48">
      <w:pPr>
        <w:pStyle w:val="Body"/>
        <w:rPr>
          <w:szCs w:val="22"/>
        </w:rPr>
      </w:pPr>
      <w:bookmarkStart w:id="384" w:name="_Toc480960533"/>
      <w:bookmarkStart w:id="385" w:name="_Toc480960534"/>
      <w:bookmarkStart w:id="386" w:name="_Toc480960535"/>
      <w:bookmarkStart w:id="387" w:name="_Toc480960536"/>
      <w:bookmarkStart w:id="388" w:name="_Toc480960537"/>
      <w:bookmarkStart w:id="389" w:name="_Toc480960538"/>
      <w:bookmarkStart w:id="390" w:name="_Toc480960539"/>
      <w:bookmarkStart w:id="391" w:name="_Toc480960540"/>
      <w:bookmarkStart w:id="392" w:name="_Toc480960541"/>
      <w:bookmarkStart w:id="393" w:name="_Toc480960542"/>
      <w:bookmarkEnd w:id="384"/>
      <w:bookmarkEnd w:id="385"/>
      <w:bookmarkEnd w:id="386"/>
      <w:bookmarkEnd w:id="387"/>
      <w:bookmarkEnd w:id="388"/>
      <w:bookmarkEnd w:id="389"/>
      <w:bookmarkEnd w:id="390"/>
      <w:bookmarkEnd w:id="391"/>
      <w:bookmarkEnd w:id="392"/>
      <w:bookmarkEnd w:id="393"/>
    </w:p>
    <w:p w14:paraId="52B234EC" w14:textId="77777777" w:rsidR="009A2D48" w:rsidRPr="0064245C" w:rsidRDefault="00822EED" w:rsidP="009A2D48">
      <w:pPr>
        <w:pStyle w:val="Center"/>
        <w:rPr>
          <w:szCs w:val="22"/>
        </w:rPr>
      </w:pPr>
      <w:bookmarkStart w:id="394" w:name="_DV_M347"/>
      <w:bookmarkEnd w:id="394"/>
      <w:r w:rsidRPr="00822EED">
        <w:rPr>
          <w:i/>
          <w:szCs w:val="22"/>
        </w:rPr>
        <w:t>[remainder of page intentionally blank</w:t>
      </w:r>
      <w:r w:rsidRPr="00822EED">
        <w:rPr>
          <w:szCs w:val="22"/>
        </w:rPr>
        <w:t>]</w:t>
      </w:r>
    </w:p>
    <w:p w14:paraId="09549EF7" w14:textId="77777777" w:rsidR="00D276C9" w:rsidRDefault="00D276C9" w:rsidP="00D276C9">
      <w:pPr>
        <w:jc w:val="left"/>
        <w:rPr>
          <w:del w:id="395" w:author="Paul Basmajian" w:date="2022-07-15T12:02:00Z"/>
          <w:szCs w:val="22"/>
        </w:rPr>
        <w:sectPr w:rsidR="00D276C9" w:rsidSect="005550DC">
          <w:head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7207FB11" w14:textId="62204225" w:rsidR="009A2D48" w:rsidRPr="0064245C" w:rsidRDefault="00822EED" w:rsidP="005A5380">
      <w:pPr>
        <w:ind w:firstLine="720"/>
        <w:jc w:val="left"/>
        <w:rPr>
          <w:szCs w:val="22"/>
        </w:rPr>
      </w:pPr>
      <w:r w:rsidRPr="00822EED">
        <w:rPr>
          <w:szCs w:val="22"/>
        </w:rPr>
        <w:lastRenderedPageBreak/>
        <w:t>IN WITNESS WHEREOF, Borrower and Lender have caused this Agreement to be duly executed and delivered as of the date first above written.</w:t>
      </w:r>
    </w:p>
    <w:p w14:paraId="3737AC3E" w14:textId="668DE014" w:rsidR="00605E28" w:rsidRPr="0064245C" w:rsidRDefault="00967F70" w:rsidP="00605E28">
      <w:pPr>
        <w:pStyle w:val="FlushLeft"/>
        <w:ind w:left="4230"/>
        <w:rPr>
          <w:b/>
          <w:szCs w:val="22"/>
        </w:rPr>
      </w:pPr>
      <w:bookmarkStart w:id="396" w:name="_DV_M349"/>
      <w:bookmarkEnd w:id="396"/>
      <w:r>
        <w:rPr>
          <w:b/>
          <w:szCs w:val="22"/>
        </w:rPr>
        <w:t>“</w:t>
      </w:r>
      <w:r w:rsidR="00822EED" w:rsidRPr="00822EED">
        <w:rPr>
          <w:b/>
          <w:szCs w:val="22"/>
        </w:rPr>
        <w:t>BORROWER</w:t>
      </w:r>
      <w:r>
        <w:rPr>
          <w:b/>
          <w:szCs w:val="22"/>
        </w:rPr>
        <w:t>”</w:t>
      </w:r>
    </w:p>
    <w:p w14:paraId="6DD7A41B" w14:textId="0558943A" w:rsidR="00605E28" w:rsidRPr="0064245C" w:rsidRDefault="000D7B8B" w:rsidP="00605E28">
      <w:pPr>
        <w:pStyle w:val="Indent"/>
        <w:tabs>
          <w:tab w:val="left" w:pos="8640"/>
        </w:tabs>
        <w:ind w:left="4320"/>
        <w:rPr>
          <w:szCs w:val="22"/>
          <w:u w:val="single"/>
        </w:rPr>
      </w:pPr>
      <w:r w:rsidRPr="000D7B8B">
        <w:rPr>
          <w:szCs w:val="22"/>
        </w:rPr>
        <w:t>{Deal__</w:t>
      </w:r>
      <w:proofErr w:type="gramStart"/>
      <w:r w:rsidRPr="000D7B8B">
        <w:rPr>
          <w:szCs w:val="22"/>
        </w:rPr>
        <w:t>r.Borrower</w:t>
      </w:r>
      <w:proofErr w:type="gramEnd"/>
      <w:r w:rsidRPr="000D7B8B">
        <w:rPr>
          <w:szCs w:val="22"/>
        </w:rPr>
        <w:t>_Entity__</w:t>
      </w:r>
      <w:proofErr w:type="spellStart"/>
      <w:r w:rsidRPr="000D7B8B">
        <w:rPr>
          <w:szCs w:val="22"/>
        </w:rPr>
        <w:t>r.Name</w:t>
      </w:r>
      <w:proofErr w:type="spellEnd"/>
      <w:r w:rsidRPr="000D7B8B">
        <w:rPr>
          <w:szCs w:val="22"/>
        </w:rPr>
        <w:t xml:space="preserve"> | </w:t>
      </w:r>
      <w:proofErr w:type="spellStart"/>
      <w:r w:rsidRPr="000D7B8B">
        <w:rPr>
          <w:szCs w:val="22"/>
        </w:rPr>
        <w:t>upperCase</w:t>
      </w:r>
      <w:proofErr w:type="spellEnd"/>
      <w:r w:rsidRPr="000D7B8B">
        <w:rPr>
          <w:szCs w:val="22"/>
        </w:rPr>
        <w:t>}</w:t>
      </w:r>
      <w:r w:rsidR="00822EED" w:rsidRPr="00587809">
        <w:rPr>
          <w:szCs w:val="22"/>
        </w:rPr>
        <w:t>,</w:t>
      </w:r>
      <w:r w:rsidR="00822EED" w:rsidRPr="00822EED">
        <w:rPr>
          <w:b/>
          <w:szCs w:val="22"/>
        </w:rPr>
        <w:t xml:space="preserve"> </w:t>
      </w:r>
      <w:r w:rsidR="00822EED" w:rsidRPr="00822EED">
        <w:rPr>
          <w:szCs w:val="22"/>
        </w:rPr>
        <w:t xml:space="preserve">a </w:t>
      </w:r>
      <w:r w:rsidRPr="000D7B8B">
        <w:rPr>
          <w:szCs w:val="22"/>
        </w:rPr>
        <w:t>{</w:t>
      </w:r>
      <w:proofErr w:type="spellStart"/>
      <w:r w:rsidRPr="000D7B8B">
        <w:rPr>
          <w:szCs w:val="22"/>
        </w:rPr>
        <w:t>Deal__r.Borrower_Entity__r.Company_Jurisdiction__c</w:t>
      </w:r>
      <w:proofErr w:type="spellEnd"/>
      <w:r w:rsidRPr="000D7B8B">
        <w:rPr>
          <w:szCs w:val="22"/>
        </w:rPr>
        <w:t>} {</w:t>
      </w:r>
      <w:proofErr w:type="spellStart"/>
      <w:r w:rsidRPr="000D7B8B">
        <w:rPr>
          <w:szCs w:val="22"/>
        </w:rPr>
        <w:t>Deal__r.Borrower_Entity__r.Entity_Type__c</w:t>
      </w:r>
      <w:proofErr w:type="spellEnd"/>
      <w:r w:rsidRPr="000D7B8B">
        <w:rPr>
          <w:szCs w:val="22"/>
        </w:rPr>
        <w:t>}</w:t>
      </w:r>
    </w:p>
    <w:p w14:paraId="04BF9AFF" w14:textId="77777777" w:rsidR="00605E28" w:rsidRPr="004D7471" w:rsidRDefault="00822EED" w:rsidP="00605E28">
      <w:pPr>
        <w:pStyle w:val="Indent"/>
        <w:tabs>
          <w:tab w:val="left" w:pos="5040"/>
          <w:tab w:val="left" w:pos="8640"/>
        </w:tabs>
        <w:spacing w:before="480"/>
        <w:ind w:left="4320"/>
        <w:rPr>
          <w:szCs w:val="22"/>
        </w:rPr>
      </w:pPr>
      <w:r w:rsidRPr="004D7471">
        <w:rPr>
          <w:szCs w:val="22"/>
        </w:rPr>
        <w:t xml:space="preserve">By: </w:t>
      </w:r>
      <w:r w:rsidRPr="004D7471">
        <w:rPr>
          <w:szCs w:val="22"/>
        </w:rPr>
        <w:tab/>
      </w:r>
      <w:r w:rsidRPr="004D7471">
        <w:rPr>
          <w:szCs w:val="22"/>
          <w:u w:val="single"/>
        </w:rPr>
        <w:tab/>
      </w:r>
    </w:p>
    <w:p w14:paraId="45A9CD6D" w14:textId="77777777" w:rsidR="00605E28" w:rsidRPr="004D7471" w:rsidRDefault="00822EED" w:rsidP="004D7471">
      <w:pPr>
        <w:pStyle w:val="Indent"/>
        <w:tabs>
          <w:tab w:val="left" w:pos="5040"/>
          <w:tab w:val="left" w:pos="8640"/>
        </w:tabs>
        <w:spacing w:before="0"/>
        <w:ind w:left="5040"/>
        <w:rPr>
          <w:szCs w:val="22"/>
        </w:rPr>
      </w:pPr>
      <w:r w:rsidRPr="004D7471">
        <w:rPr>
          <w:szCs w:val="22"/>
        </w:rPr>
        <w:t>Name:</w:t>
      </w:r>
      <w:r w:rsidR="004D7471">
        <w:rPr>
          <w:szCs w:val="22"/>
        </w:rPr>
        <w:t xml:space="preserve">  </w:t>
      </w:r>
      <w:r w:rsidRPr="004D7471">
        <w:rPr>
          <w:szCs w:val="22"/>
          <w:u w:val="single"/>
        </w:rPr>
        <w:tab/>
      </w:r>
    </w:p>
    <w:p w14:paraId="1E3AAF8F" w14:textId="77777777" w:rsidR="00605E28" w:rsidRPr="0064245C" w:rsidRDefault="00822EED" w:rsidP="004D7471">
      <w:pPr>
        <w:pStyle w:val="Indent"/>
        <w:tabs>
          <w:tab w:val="left" w:pos="5040"/>
          <w:tab w:val="left" w:pos="8640"/>
        </w:tabs>
        <w:spacing w:before="0"/>
        <w:ind w:left="5040"/>
        <w:rPr>
          <w:szCs w:val="22"/>
        </w:rPr>
      </w:pPr>
      <w:r w:rsidRPr="004D7471">
        <w:rPr>
          <w:szCs w:val="22"/>
        </w:rPr>
        <w:t>Its:</w:t>
      </w:r>
      <w:r w:rsidR="004D7471">
        <w:rPr>
          <w:szCs w:val="22"/>
        </w:rPr>
        <w:t xml:space="preserve">  </w:t>
      </w:r>
      <w:r w:rsidRPr="00822EED">
        <w:rPr>
          <w:szCs w:val="22"/>
          <w:u w:val="single"/>
        </w:rPr>
        <w:tab/>
      </w:r>
    </w:p>
    <w:p w14:paraId="4C6DB613" w14:textId="77777777" w:rsidR="009A2D48" w:rsidRPr="0064245C" w:rsidRDefault="00822EED" w:rsidP="009A2D48">
      <w:pPr>
        <w:pStyle w:val="FlushLeft"/>
        <w:spacing w:before="960"/>
        <w:jc w:val="center"/>
        <w:rPr>
          <w:i/>
          <w:szCs w:val="22"/>
        </w:rPr>
      </w:pPr>
      <w:r w:rsidRPr="00822EED">
        <w:rPr>
          <w:i/>
          <w:szCs w:val="22"/>
        </w:rPr>
        <w:t>[ADDITIONAL SIGNATURE PAGE FOLLOWS]</w:t>
      </w:r>
    </w:p>
    <w:p w14:paraId="27EEC86D" w14:textId="77777777" w:rsidR="009A2D48" w:rsidRPr="0064245C" w:rsidRDefault="00822EED" w:rsidP="009A2D48">
      <w:pPr>
        <w:pStyle w:val="FlushLeft"/>
        <w:jc w:val="center"/>
        <w:rPr>
          <w:b/>
          <w:i/>
          <w:szCs w:val="22"/>
        </w:rPr>
      </w:pPr>
      <w:bookmarkStart w:id="397" w:name="_DV_M359"/>
      <w:bookmarkEnd w:id="397"/>
      <w:r w:rsidRPr="00822EED">
        <w:rPr>
          <w:i/>
          <w:szCs w:val="22"/>
        </w:rPr>
        <w:br w:type="page"/>
      </w:r>
    </w:p>
    <w:p w14:paraId="0E8BC90E" w14:textId="2E408D4F" w:rsidR="00335F4A" w:rsidRPr="0064245C" w:rsidRDefault="00967F70" w:rsidP="00335F4A">
      <w:pPr>
        <w:pStyle w:val="FlushLeft"/>
        <w:ind w:left="4230"/>
        <w:rPr>
          <w:b/>
          <w:szCs w:val="22"/>
        </w:rPr>
      </w:pPr>
      <w:r>
        <w:rPr>
          <w:b/>
          <w:szCs w:val="22"/>
        </w:rPr>
        <w:lastRenderedPageBreak/>
        <w:t>“</w:t>
      </w:r>
      <w:r w:rsidR="00822EED" w:rsidRPr="00822EED">
        <w:rPr>
          <w:b/>
          <w:szCs w:val="22"/>
        </w:rPr>
        <w:t>LENDER</w:t>
      </w:r>
      <w:r>
        <w:rPr>
          <w:b/>
          <w:szCs w:val="22"/>
        </w:rPr>
        <w:t>”</w:t>
      </w:r>
      <w:r w:rsidR="00822EED" w:rsidRPr="00822EED">
        <w:rPr>
          <w:b/>
          <w:szCs w:val="22"/>
        </w:rPr>
        <w:t>:</w:t>
      </w:r>
    </w:p>
    <w:p w14:paraId="23ACCE31" w14:textId="77777777" w:rsidR="00335F4A" w:rsidRPr="004D7471" w:rsidRDefault="00BA3AF1" w:rsidP="00335F4A">
      <w:pPr>
        <w:pStyle w:val="Indent"/>
        <w:tabs>
          <w:tab w:val="left" w:pos="8640"/>
        </w:tabs>
        <w:ind w:left="4320"/>
        <w:rPr>
          <w:szCs w:val="22"/>
          <w:u w:val="single"/>
        </w:rPr>
      </w:pPr>
      <w:r>
        <w:rPr>
          <w:szCs w:val="22"/>
        </w:rPr>
        <w:t xml:space="preserve">COREVEST </w:t>
      </w:r>
      <w:r w:rsidR="00905B4A">
        <w:rPr>
          <w:szCs w:val="22"/>
        </w:rPr>
        <w:t>AMERICAN FINANCE LENDER</w:t>
      </w:r>
      <w:r w:rsidR="00822EED" w:rsidRPr="004D7471">
        <w:rPr>
          <w:szCs w:val="22"/>
        </w:rPr>
        <w:t xml:space="preserve">, LLC, </w:t>
      </w:r>
      <w:r w:rsidR="00822EED" w:rsidRPr="004D7471">
        <w:rPr>
          <w:szCs w:val="22"/>
        </w:rPr>
        <w:br/>
        <w:t>a Delaware limited liability company</w:t>
      </w:r>
    </w:p>
    <w:p w14:paraId="376EF8CE" w14:textId="77777777" w:rsidR="00335F4A" w:rsidRPr="004D7471" w:rsidRDefault="00822EED" w:rsidP="00335F4A">
      <w:pPr>
        <w:pStyle w:val="Indent"/>
        <w:tabs>
          <w:tab w:val="left" w:pos="5040"/>
          <w:tab w:val="left" w:pos="8640"/>
        </w:tabs>
        <w:spacing w:before="480"/>
        <w:ind w:left="4320"/>
        <w:rPr>
          <w:szCs w:val="22"/>
        </w:rPr>
      </w:pPr>
      <w:r w:rsidRPr="004D7471">
        <w:rPr>
          <w:szCs w:val="22"/>
        </w:rPr>
        <w:t xml:space="preserve">By: </w:t>
      </w:r>
      <w:r w:rsidRPr="004D7471">
        <w:rPr>
          <w:szCs w:val="22"/>
        </w:rPr>
        <w:tab/>
      </w:r>
      <w:r w:rsidRPr="004D7471">
        <w:rPr>
          <w:szCs w:val="22"/>
          <w:u w:val="single"/>
        </w:rPr>
        <w:tab/>
      </w:r>
    </w:p>
    <w:p w14:paraId="374BC9DB" w14:textId="436F6AAA" w:rsidR="00967F70" w:rsidRDefault="00D978CF" w:rsidP="004D7471">
      <w:pPr>
        <w:pStyle w:val="Indent"/>
        <w:tabs>
          <w:tab w:val="left" w:pos="5040"/>
          <w:tab w:val="left" w:pos="8640"/>
        </w:tabs>
        <w:spacing w:before="0"/>
        <w:ind w:left="5040"/>
        <w:rPr>
          <w:szCs w:val="22"/>
        </w:rPr>
      </w:pPr>
      <w:r>
        <w:rPr>
          <w:szCs w:val="22"/>
        </w:rPr>
        <w:t>George Younes</w:t>
      </w:r>
    </w:p>
    <w:p w14:paraId="718BBA49" w14:textId="171182BD" w:rsidR="00335F4A" w:rsidRPr="004D7471" w:rsidRDefault="00822EED" w:rsidP="004D7471">
      <w:pPr>
        <w:pStyle w:val="Indent"/>
        <w:tabs>
          <w:tab w:val="left" w:pos="5040"/>
          <w:tab w:val="left" w:pos="8640"/>
        </w:tabs>
        <w:spacing w:before="0"/>
        <w:ind w:left="5040"/>
        <w:rPr>
          <w:szCs w:val="22"/>
        </w:rPr>
      </w:pPr>
      <w:r w:rsidRPr="004D7471">
        <w:rPr>
          <w:szCs w:val="22"/>
        </w:rPr>
        <w:t>Its:</w:t>
      </w:r>
      <w:r w:rsidR="004D7471">
        <w:rPr>
          <w:szCs w:val="22"/>
        </w:rPr>
        <w:t xml:space="preserve"> </w:t>
      </w:r>
      <w:r w:rsidR="00967F70">
        <w:rPr>
          <w:szCs w:val="22"/>
        </w:rPr>
        <w:t>Authorized Signatory</w:t>
      </w:r>
    </w:p>
    <w:p w14:paraId="13B6CF70" w14:textId="77777777" w:rsidR="0037754A" w:rsidRPr="0064245C" w:rsidRDefault="0037754A">
      <w:pPr>
        <w:pStyle w:val="FlushLeft"/>
        <w:spacing w:before="480"/>
        <w:jc w:val="center"/>
        <w:rPr>
          <w:i/>
          <w:szCs w:val="22"/>
        </w:rPr>
        <w:sectPr w:rsidR="0037754A" w:rsidRPr="0064245C" w:rsidSect="00F02362">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pPrChange w:id="407" w:author="Paul Basmajian" w:date="2022-07-15T12:02:00Z">
          <w:pPr>
            <w:pStyle w:val="Indent"/>
            <w:tabs>
              <w:tab w:val="left" w:pos="5040"/>
              <w:tab w:val="left" w:pos="8640"/>
            </w:tabs>
            <w:spacing w:before="0"/>
            <w:ind w:left="5040"/>
          </w:pPr>
        </w:pPrChange>
      </w:pPr>
    </w:p>
    <w:p w14:paraId="46B6FCA0" w14:textId="77777777" w:rsidR="00E75E11" w:rsidRPr="00E75E11" w:rsidRDefault="00E75E11" w:rsidP="00E75E11">
      <w:pPr>
        <w:pStyle w:val="BodyDouble"/>
        <w:ind w:firstLine="0"/>
        <w:jc w:val="center"/>
        <w:rPr>
          <w:b/>
          <w:bCs/>
          <w:sz w:val="20"/>
        </w:rPr>
      </w:pPr>
      <w:bookmarkStart w:id="408" w:name="_DV_M370"/>
      <w:bookmarkStart w:id="409" w:name="_DV_M371"/>
      <w:bookmarkStart w:id="410" w:name="_DV_M376"/>
      <w:bookmarkEnd w:id="408"/>
      <w:bookmarkEnd w:id="409"/>
      <w:bookmarkEnd w:id="410"/>
      <w:r w:rsidRPr="00E75E11">
        <w:rPr>
          <w:b/>
          <w:bCs/>
          <w:sz w:val="20"/>
        </w:rPr>
        <w:lastRenderedPageBreak/>
        <w:t xml:space="preserve">Schedule 5.2  </w:t>
      </w:r>
    </w:p>
    <w:p w14:paraId="4FC7B0F1" w14:textId="3D06BE15" w:rsidR="00E75E11" w:rsidRPr="00E75E11" w:rsidRDefault="00E75E11" w:rsidP="00E75E11">
      <w:pPr>
        <w:pStyle w:val="BodyDouble"/>
        <w:ind w:firstLine="0"/>
        <w:jc w:val="center"/>
        <w:rPr>
          <w:b/>
          <w:bCs/>
          <w:sz w:val="20"/>
        </w:rPr>
      </w:pPr>
      <w:bookmarkStart w:id="411" w:name="_Hlk110008665"/>
      <w:r w:rsidRPr="00E75E11">
        <w:rPr>
          <w:b/>
          <w:bCs/>
          <w:sz w:val="20"/>
        </w:rPr>
        <w:t>CoreVest Property Insurance</w:t>
      </w:r>
      <w:r w:rsidRPr="00E75E11">
        <w:rPr>
          <w:b/>
          <w:bCs/>
          <w:spacing w:val="-21"/>
          <w:sz w:val="20"/>
        </w:rPr>
        <w:t xml:space="preserve"> </w:t>
      </w:r>
      <w:r w:rsidRPr="00E75E11">
        <w:rPr>
          <w:b/>
          <w:bCs/>
          <w:sz w:val="20"/>
        </w:rPr>
        <w:t>Requirements</w:t>
      </w:r>
    </w:p>
    <w:p w14:paraId="3ADBE418" w14:textId="77777777" w:rsidR="00E75E11" w:rsidRPr="00E75E11" w:rsidRDefault="00E75E11" w:rsidP="00E75E11">
      <w:pPr>
        <w:pStyle w:val="BodyText"/>
        <w:spacing w:before="90"/>
        <w:ind w:left="120" w:right="117" w:firstLine="806"/>
        <w:rPr>
          <w:sz w:val="20"/>
        </w:rPr>
      </w:pPr>
      <w:r w:rsidRPr="00E75E11">
        <w:rPr>
          <w:sz w:val="20"/>
        </w:rPr>
        <w:t>Borrower</w:t>
      </w:r>
      <w:r w:rsidRPr="00E75E11">
        <w:rPr>
          <w:spacing w:val="-4"/>
          <w:sz w:val="20"/>
        </w:rPr>
        <w:t xml:space="preserve"> </w:t>
      </w:r>
      <w:r w:rsidRPr="00E75E11">
        <w:rPr>
          <w:sz w:val="20"/>
        </w:rPr>
        <w:t>shall</w:t>
      </w:r>
      <w:r w:rsidRPr="00E75E11">
        <w:rPr>
          <w:spacing w:val="-4"/>
          <w:sz w:val="20"/>
        </w:rPr>
        <w:t xml:space="preserve"> </w:t>
      </w:r>
      <w:r w:rsidRPr="00E75E11">
        <w:rPr>
          <w:sz w:val="20"/>
        </w:rPr>
        <w:t>at</w:t>
      </w:r>
      <w:r w:rsidRPr="00E75E11">
        <w:rPr>
          <w:spacing w:val="-4"/>
          <w:sz w:val="20"/>
        </w:rPr>
        <w:t xml:space="preserve"> </w:t>
      </w:r>
      <w:r w:rsidRPr="00E75E11">
        <w:rPr>
          <w:sz w:val="20"/>
        </w:rPr>
        <w:t>all</w:t>
      </w:r>
      <w:r w:rsidRPr="00E75E11">
        <w:rPr>
          <w:spacing w:val="-4"/>
          <w:sz w:val="20"/>
        </w:rPr>
        <w:t xml:space="preserve"> </w:t>
      </w:r>
      <w:r w:rsidRPr="00E75E11">
        <w:rPr>
          <w:sz w:val="20"/>
        </w:rPr>
        <w:t>times</w:t>
      </w:r>
      <w:r w:rsidRPr="00E75E11">
        <w:rPr>
          <w:spacing w:val="-4"/>
          <w:sz w:val="20"/>
        </w:rPr>
        <w:t xml:space="preserve"> </w:t>
      </w:r>
      <w:r w:rsidRPr="00E75E11">
        <w:rPr>
          <w:sz w:val="20"/>
        </w:rPr>
        <w:t>provide</w:t>
      </w:r>
      <w:r w:rsidRPr="00E75E11">
        <w:rPr>
          <w:spacing w:val="-4"/>
          <w:sz w:val="20"/>
        </w:rPr>
        <w:t xml:space="preserve"> </w:t>
      </w:r>
      <w:r w:rsidRPr="00E75E11">
        <w:rPr>
          <w:sz w:val="20"/>
        </w:rPr>
        <w:t>and</w:t>
      </w:r>
      <w:r w:rsidRPr="00E75E11">
        <w:rPr>
          <w:spacing w:val="-5"/>
          <w:sz w:val="20"/>
        </w:rPr>
        <w:t xml:space="preserve"> </w:t>
      </w:r>
      <w:r w:rsidRPr="00E75E11">
        <w:rPr>
          <w:sz w:val="20"/>
        </w:rPr>
        <w:t>maintain</w:t>
      </w:r>
      <w:r w:rsidRPr="00E75E11">
        <w:rPr>
          <w:spacing w:val="-4"/>
          <w:sz w:val="20"/>
        </w:rPr>
        <w:t xml:space="preserve"> </w:t>
      </w:r>
      <w:r w:rsidRPr="00E75E11">
        <w:rPr>
          <w:sz w:val="20"/>
        </w:rPr>
        <w:t>the</w:t>
      </w:r>
      <w:r w:rsidRPr="00E75E11">
        <w:rPr>
          <w:spacing w:val="-4"/>
          <w:sz w:val="20"/>
        </w:rPr>
        <w:t xml:space="preserve"> </w:t>
      </w:r>
      <w:r w:rsidRPr="00E75E11">
        <w:rPr>
          <w:sz w:val="20"/>
        </w:rPr>
        <w:t>following</w:t>
      </w:r>
      <w:r w:rsidRPr="00E75E11">
        <w:rPr>
          <w:spacing w:val="-5"/>
          <w:sz w:val="20"/>
        </w:rPr>
        <w:t xml:space="preserve"> </w:t>
      </w:r>
      <w:r w:rsidRPr="00E75E11">
        <w:rPr>
          <w:sz w:val="20"/>
        </w:rPr>
        <w:t>insurance</w:t>
      </w:r>
      <w:r w:rsidRPr="00E75E11">
        <w:rPr>
          <w:spacing w:val="-4"/>
          <w:sz w:val="20"/>
        </w:rPr>
        <w:t xml:space="preserve"> </w:t>
      </w:r>
      <w:r w:rsidRPr="00E75E11">
        <w:rPr>
          <w:sz w:val="20"/>
        </w:rPr>
        <w:t>coverage</w:t>
      </w:r>
      <w:r w:rsidRPr="00E75E11">
        <w:rPr>
          <w:spacing w:val="-4"/>
          <w:sz w:val="20"/>
        </w:rPr>
        <w:t xml:space="preserve"> </w:t>
      </w:r>
      <w:r w:rsidRPr="00E75E11">
        <w:rPr>
          <w:sz w:val="20"/>
        </w:rPr>
        <w:t>with</w:t>
      </w:r>
      <w:r w:rsidRPr="00E75E11">
        <w:rPr>
          <w:spacing w:val="-4"/>
          <w:sz w:val="20"/>
        </w:rPr>
        <w:t xml:space="preserve"> </w:t>
      </w:r>
      <w:r w:rsidRPr="00E75E11">
        <w:rPr>
          <w:sz w:val="20"/>
        </w:rPr>
        <w:t>respect</w:t>
      </w:r>
      <w:r w:rsidRPr="00E75E11">
        <w:rPr>
          <w:spacing w:val="-3"/>
          <w:sz w:val="20"/>
        </w:rPr>
        <w:t xml:space="preserve"> </w:t>
      </w:r>
      <w:r w:rsidRPr="00E75E11">
        <w:rPr>
          <w:sz w:val="20"/>
        </w:rPr>
        <w:t>to the</w:t>
      </w:r>
      <w:r w:rsidRPr="00E75E11">
        <w:rPr>
          <w:spacing w:val="-9"/>
          <w:sz w:val="20"/>
        </w:rPr>
        <w:t xml:space="preserve"> </w:t>
      </w:r>
      <w:r w:rsidRPr="00E75E11">
        <w:rPr>
          <w:sz w:val="20"/>
        </w:rPr>
        <w:t>Property</w:t>
      </w:r>
      <w:r w:rsidRPr="00E75E11">
        <w:rPr>
          <w:spacing w:val="-9"/>
          <w:sz w:val="20"/>
        </w:rPr>
        <w:t xml:space="preserve"> </w:t>
      </w:r>
      <w:r w:rsidRPr="00E75E11">
        <w:rPr>
          <w:sz w:val="20"/>
        </w:rPr>
        <w:t>and</w:t>
      </w:r>
      <w:r w:rsidRPr="00E75E11">
        <w:rPr>
          <w:spacing w:val="-9"/>
          <w:sz w:val="20"/>
        </w:rPr>
        <w:t xml:space="preserve"> </w:t>
      </w:r>
      <w:r w:rsidRPr="00E75E11">
        <w:rPr>
          <w:sz w:val="20"/>
        </w:rPr>
        <w:t>the</w:t>
      </w:r>
      <w:r w:rsidRPr="00E75E11">
        <w:rPr>
          <w:spacing w:val="-9"/>
          <w:sz w:val="20"/>
        </w:rPr>
        <w:t xml:space="preserve"> </w:t>
      </w:r>
      <w:r w:rsidRPr="00E75E11">
        <w:rPr>
          <w:sz w:val="20"/>
        </w:rPr>
        <w:t>Collateral</w:t>
      </w:r>
      <w:r w:rsidRPr="00E75E11">
        <w:rPr>
          <w:spacing w:val="-9"/>
          <w:sz w:val="20"/>
        </w:rPr>
        <w:t xml:space="preserve"> </w:t>
      </w:r>
      <w:r w:rsidRPr="00E75E11">
        <w:rPr>
          <w:sz w:val="20"/>
        </w:rPr>
        <w:t>issued</w:t>
      </w:r>
      <w:r w:rsidRPr="00E75E11">
        <w:rPr>
          <w:spacing w:val="-9"/>
          <w:sz w:val="20"/>
        </w:rPr>
        <w:t xml:space="preserve"> </w:t>
      </w:r>
      <w:r w:rsidRPr="00E75E11">
        <w:rPr>
          <w:sz w:val="20"/>
        </w:rPr>
        <w:t>by</w:t>
      </w:r>
      <w:r w:rsidRPr="00E75E11">
        <w:rPr>
          <w:spacing w:val="-11"/>
          <w:sz w:val="20"/>
        </w:rPr>
        <w:t xml:space="preserve"> </w:t>
      </w:r>
      <w:r w:rsidRPr="00E75E11">
        <w:rPr>
          <w:sz w:val="20"/>
        </w:rPr>
        <w:t>companies</w:t>
      </w:r>
      <w:r w:rsidRPr="00E75E11">
        <w:rPr>
          <w:spacing w:val="-8"/>
          <w:sz w:val="20"/>
        </w:rPr>
        <w:t xml:space="preserve"> </w:t>
      </w:r>
      <w:r w:rsidRPr="00E75E11">
        <w:rPr>
          <w:sz w:val="20"/>
        </w:rPr>
        <w:t>qualified</w:t>
      </w:r>
      <w:r w:rsidRPr="00E75E11">
        <w:rPr>
          <w:spacing w:val="-9"/>
          <w:sz w:val="20"/>
        </w:rPr>
        <w:t xml:space="preserve"> </w:t>
      </w:r>
      <w:r w:rsidRPr="00E75E11">
        <w:rPr>
          <w:sz w:val="20"/>
        </w:rPr>
        <w:t>to</w:t>
      </w:r>
      <w:r w:rsidRPr="00E75E11">
        <w:rPr>
          <w:spacing w:val="-9"/>
          <w:sz w:val="20"/>
        </w:rPr>
        <w:t xml:space="preserve"> </w:t>
      </w:r>
      <w:r w:rsidRPr="00E75E11">
        <w:rPr>
          <w:sz w:val="20"/>
        </w:rPr>
        <w:t>do</w:t>
      </w:r>
      <w:r w:rsidRPr="00E75E11">
        <w:rPr>
          <w:spacing w:val="-11"/>
          <w:sz w:val="20"/>
        </w:rPr>
        <w:t xml:space="preserve"> </w:t>
      </w:r>
      <w:r w:rsidRPr="00E75E11">
        <w:rPr>
          <w:sz w:val="20"/>
        </w:rPr>
        <w:t>business</w:t>
      </w:r>
      <w:r w:rsidRPr="00E75E11">
        <w:rPr>
          <w:spacing w:val="-9"/>
          <w:sz w:val="20"/>
        </w:rPr>
        <w:t xml:space="preserve"> </w:t>
      </w:r>
      <w:r w:rsidRPr="00E75E11">
        <w:rPr>
          <w:sz w:val="20"/>
        </w:rPr>
        <w:t>in</w:t>
      </w:r>
      <w:r w:rsidRPr="00E75E11">
        <w:rPr>
          <w:spacing w:val="-9"/>
          <w:sz w:val="20"/>
        </w:rPr>
        <w:t xml:space="preserve"> </w:t>
      </w:r>
      <w:r w:rsidRPr="00E75E11">
        <w:rPr>
          <w:sz w:val="20"/>
        </w:rPr>
        <w:t>the</w:t>
      </w:r>
      <w:r w:rsidRPr="00E75E11">
        <w:rPr>
          <w:spacing w:val="-11"/>
          <w:sz w:val="20"/>
        </w:rPr>
        <w:t xml:space="preserve"> </w:t>
      </w:r>
      <w:r w:rsidRPr="00E75E11">
        <w:rPr>
          <w:sz w:val="20"/>
        </w:rPr>
        <w:t>State</w:t>
      </w:r>
      <w:r w:rsidRPr="00E75E11">
        <w:rPr>
          <w:spacing w:val="-9"/>
          <w:sz w:val="20"/>
        </w:rPr>
        <w:t xml:space="preserve"> </w:t>
      </w:r>
      <w:r w:rsidRPr="00E75E11">
        <w:rPr>
          <w:sz w:val="20"/>
        </w:rPr>
        <w:t>where</w:t>
      </w:r>
      <w:r w:rsidRPr="00E75E11">
        <w:rPr>
          <w:spacing w:val="-10"/>
          <w:sz w:val="20"/>
        </w:rPr>
        <w:t xml:space="preserve"> </w:t>
      </w:r>
      <w:r w:rsidRPr="00E75E11">
        <w:rPr>
          <w:sz w:val="20"/>
        </w:rPr>
        <w:t>the</w:t>
      </w:r>
      <w:r w:rsidRPr="00E75E11">
        <w:rPr>
          <w:spacing w:val="-9"/>
          <w:sz w:val="20"/>
        </w:rPr>
        <w:t xml:space="preserve"> </w:t>
      </w:r>
      <w:r w:rsidRPr="00E75E11">
        <w:rPr>
          <w:sz w:val="20"/>
        </w:rPr>
        <w:t xml:space="preserve">Property is located having at least one of the </w:t>
      </w:r>
      <w:proofErr w:type="gramStart"/>
      <w:r w:rsidRPr="00E75E11">
        <w:rPr>
          <w:sz w:val="20"/>
        </w:rPr>
        <w:t>minimum</w:t>
      </w:r>
      <w:proofErr w:type="gramEnd"/>
      <w:r w:rsidRPr="00E75E11">
        <w:rPr>
          <w:sz w:val="20"/>
        </w:rPr>
        <w:t xml:space="preserve"> below corresponding ratings:</w:t>
      </w:r>
    </w:p>
    <w:tbl>
      <w:tblPr>
        <w:tblStyle w:val="TableGrid"/>
        <w:tblW w:w="9505" w:type="dxa"/>
        <w:tblInd w:w="120" w:type="dxa"/>
        <w:tblLook w:val="04A0" w:firstRow="1" w:lastRow="0" w:firstColumn="1" w:lastColumn="0" w:noHBand="0" w:noVBand="1"/>
      </w:tblPr>
      <w:tblGrid>
        <w:gridCol w:w="1450"/>
        <w:gridCol w:w="1027"/>
        <w:gridCol w:w="3136"/>
        <w:gridCol w:w="1255"/>
        <w:gridCol w:w="1235"/>
        <w:gridCol w:w="1402"/>
      </w:tblGrid>
      <w:tr w:rsidR="00E75E11" w:rsidRPr="00E75E11" w14:paraId="59B062FF" w14:textId="77777777" w:rsidTr="00747F4B">
        <w:tc>
          <w:tcPr>
            <w:tcW w:w="1471" w:type="dxa"/>
            <w:vAlign w:val="center"/>
          </w:tcPr>
          <w:p w14:paraId="20CA3EB1" w14:textId="77777777" w:rsidR="00E75E11" w:rsidRPr="00E75E11" w:rsidRDefault="00E75E11" w:rsidP="00747F4B">
            <w:pPr>
              <w:pStyle w:val="BodyText"/>
              <w:spacing w:before="90"/>
              <w:ind w:right="117"/>
              <w:rPr>
                <w:sz w:val="20"/>
              </w:rPr>
            </w:pPr>
          </w:p>
        </w:tc>
        <w:tc>
          <w:tcPr>
            <w:tcW w:w="1131" w:type="dxa"/>
            <w:vAlign w:val="center"/>
          </w:tcPr>
          <w:p w14:paraId="09D3DB34" w14:textId="77777777" w:rsidR="00E75E11" w:rsidRPr="00E75E11" w:rsidRDefault="00E75E11" w:rsidP="00747F4B">
            <w:pPr>
              <w:pStyle w:val="BodyText"/>
              <w:spacing w:before="90"/>
              <w:ind w:right="117"/>
              <w:jc w:val="center"/>
              <w:rPr>
                <w:b/>
                <w:bCs/>
                <w:sz w:val="20"/>
              </w:rPr>
            </w:pPr>
            <w:r w:rsidRPr="00E75E11">
              <w:rPr>
                <w:b/>
                <w:bCs/>
                <w:sz w:val="20"/>
              </w:rPr>
              <w:t xml:space="preserve">S&amp;P </w:t>
            </w:r>
          </w:p>
        </w:tc>
        <w:tc>
          <w:tcPr>
            <w:tcW w:w="3748" w:type="dxa"/>
            <w:vAlign w:val="center"/>
          </w:tcPr>
          <w:p w14:paraId="1F8D17A2" w14:textId="77777777" w:rsidR="00E75E11" w:rsidRPr="00E75E11" w:rsidRDefault="00E75E11" w:rsidP="00747F4B">
            <w:pPr>
              <w:pStyle w:val="BodyText"/>
              <w:spacing w:before="90"/>
              <w:ind w:right="117"/>
              <w:jc w:val="center"/>
              <w:rPr>
                <w:b/>
                <w:bCs/>
                <w:sz w:val="20"/>
                <w:vertAlign w:val="superscript"/>
              </w:rPr>
            </w:pPr>
            <w:r w:rsidRPr="00E75E11">
              <w:rPr>
                <w:b/>
                <w:bCs/>
                <w:sz w:val="20"/>
              </w:rPr>
              <w:t>AM Best / FSC</w:t>
            </w:r>
            <w:r w:rsidRPr="00E75E11">
              <w:rPr>
                <w:b/>
                <w:bCs/>
                <w:sz w:val="20"/>
                <w:vertAlign w:val="superscript"/>
              </w:rPr>
              <w:t>1</w:t>
            </w:r>
          </w:p>
        </w:tc>
        <w:tc>
          <w:tcPr>
            <w:tcW w:w="240" w:type="dxa"/>
            <w:vAlign w:val="center"/>
          </w:tcPr>
          <w:p w14:paraId="02D06F1B" w14:textId="77777777" w:rsidR="00E75E11" w:rsidRPr="00E75E11" w:rsidRDefault="00E75E11" w:rsidP="00747F4B">
            <w:pPr>
              <w:pStyle w:val="BodyText"/>
              <w:spacing w:before="90"/>
              <w:ind w:right="117"/>
              <w:jc w:val="center"/>
              <w:rPr>
                <w:b/>
                <w:bCs/>
                <w:sz w:val="20"/>
              </w:rPr>
            </w:pPr>
            <w:proofErr w:type="spellStart"/>
            <w:r w:rsidRPr="00E75E11">
              <w:rPr>
                <w:b/>
                <w:bCs/>
                <w:sz w:val="20"/>
              </w:rPr>
              <w:t>DemoTech</w:t>
            </w:r>
            <w:proofErr w:type="spellEnd"/>
          </w:p>
        </w:tc>
        <w:tc>
          <w:tcPr>
            <w:tcW w:w="1291" w:type="dxa"/>
            <w:vAlign w:val="center"/>
          </w:tcPr>
          <w:p w14:paraId="11431CB4" w14:textId="77777777" w:rsidR="00E75E11" w:rsidRPr="00E75E11" w:rsidRDefault="00E75E11" w:rsidP="00747F4B">
            <w:pPr>
              <w:pStyle w:val="BodyText"/>
              <w:spacing w:before="90"/>
              <w:ind w:right="117"/>
              <w:jc w:val="center"/>
              <w:rPr>
                <w:b/>
                <w:bCs/>
                <w:sz w:val="20"/>
              </w:rPr>
            </w:pPr>
            <w:r w:rsidRPr="00E75E11">
              <w:rPr>
                <w:b/>
                <w:bCs/>
                <w:sz w:val="20"/>
              </w:rPr>
              <w:t>Moody’s</w:t>
            </w:r>
          </w:p>
        </w:tc>
        <w:tc>
          <w:tcPr>
            <w:tcW w:w="1624" w:type="dxa"/>
            <w:vAlign w:val="center"/>
          </w:tcPr>
          <w:p w14:paraId="56B0DA37" w14:textId="77777777" w:rsidR="00E75E11" w:rsidRPr="00E75E11" w:rsidRDefault="00E75E11" w:rsidP="00747F4B">
            <w:pPr>
              <w:pStyle w:val="BodyText"/>
              <w:spacing w:before="90"/>
              <w:ind w:right="117"/>
              <w:jc w:val="center"/>
              <w:rPr>
                <w:b/>
                <w:bCs/>
                <w:sz w:val="20"/>
              </w:rPr>
            </w:pPr>
            <w:r w:rsidRPr="00E75E11">
              <w:rPr>
                <w:b/>
                <w:bCs/>
                <w:sz w:val="20"/>
              </w:rPr>
              <w:t>Fitch</w:t>
            </w:r>
          </w:p>
        </w:tc>
      </w:tr>
      <w:tr w:rsidR="00E75E11" w:rsidRPr="00E75E11" w14:paraId="2621FD91" w14:textId="77777777" w:rsidTr="00747F4B">
        <w:tc>
          <w:tcPr>
            <w:tcW w:w="1471" w:type="dxa"/>
            <w:vAlign w:val="center"/>
          </w:tcPr>
          <w:p w14:paraId="5ED2A381" w14:textId="77777777" w:rsidR="00E75E11" w:rsidRPr="00E75E11" w:rsidRDefault="00E75E11" w:rsidP="00747F4B">
            <w:pPr>
              <w:pStyle w:val="BodyText"/>
              <w:spacing w:before="90"/>
              <w:ind w:right="117"/>
              <w:jc w:val="center"/>
              <w:rPr>
                <w:b/>
                <w:bCs/>
                <w:sz w:val="20"/>
              </w:rPr>
            </w:pPr>
            <w:r w:rsidRPr="00E75E11">
              <w:rPr>
                <w:b/>
                <w:bCs/>
                <w:sz w:val="20"/>
              </w:rPr>
              <w:t>Single Family</w:t>
            </w:r>
          </w:p>
          <w:p w14:paraId="51D78805" w14:textId="77777777" w:rsidR="00E75E11" w:rsidRPr="00E75E11" w:rsidRDefault="00E75E11" w:rsidP="00747F4B">
            <w:pPr>
              <w:pStyle w:val="BodyText"/>
              <w:spacing w:before="90"/>
              <w:ind w:right="117"/>
              <w:jc w:val="center"/>
              <w:rPr>
                <w:b/>
                <w:bCs/>
                <w:sz w:val="20"/>
              </w:rPr>
            </w:pPr>
            <w:r w:rsidRPr="00E75E11">
              <w:rPr>
                <w:b/>
                <w:bCs/>
                <w:sz w:val="20"/>
              </w:rPr>
              <w:t>(1-4 Units)</w:t>
            </w:r>
          </w:p>
        </w:tc>
        <w:tc>
          <w:tcPr>
            <w:tcW w:w="1131" w:type="dxa"/>
            <w:vAlign w:val="center"/>
          </w:tcPr>
          <w:p w14:paraId="548A00D5" w14:textId="77777777" w:rsidR="00E75E11" w:rsidRPr="00E75E11" w:rsidRDefault="00E75E11" w:rsidP="00747F4B">
            <w:pPr>
              <w:pStyle w:val="BodyText"/>
              <w:spacing w:before="90"/>
              <w:ind w:right="117"/>
              <w:jc w:val="center"/>
              <w:rPr>
                <w:sz w:val="20"/>
              </w:rPr>
            </w:pPr>
            <w:r w:rsidRPr="00E75E11">
              <w:rPr>
                <w:sz w:val="20"/>
              </w:rPr>
              <w:t>BBB</w:t>
            </w:r>
          </w:p>
        </w:tc>
        <w:tc>
          <w:tcPr>
            <w:tcW w:w="3748" w:type="dxa"/>
            <w:vAlign w:val="center"/>
          </w:tcPr>
          <w:p w14:paraId="4D4EBD20" w14:textId="77777777" w:rsidR="00E75E11" w:rsidRPr="00E75E11" w:rsidRDefault="00E75E11" w:rsidP="00747F4B">
            <w:pPr>
              <w:pStyle w:val="BodyText"/>
              <w:spacing w:before="90"/>
              <w:ind w:right="117"/>
              <w:jc w:val="center"/>
              <w:rPr>
                <w:sz w:val="20"/>
                <w:vertAlign w:val="superscript"/>
              </w:rPr>
            </w:pPr>
            <w:r w:rsidRPr="00E75E11">
              <w:rPr>
                <w:sz w:val="20"/>
              </w:rPr>
              <w:t>B; VII</w:t>
            </w:r>
          </w:p>
        </w:tc>
        <w:tc>
          <w:tcPr>
            <w:tcW w:w="240" w:type="dxa"/>
            <w:vAlign w:val="center"/>
          </w:tcPr>
          <w:p w14:paraId="60BA54FB" w14:textId="77777777" w:rsidR="00E75E11" w:rsidRPr="00E75E11" w:rsidRDefault="00E75E11" w:rsidP="00747F4B">
            <w:pPr>
              <w:pStyle w:val="BodyText"/>
              <w:spacing w:before="90"/>
              <w:ind w:right="117"/>
              <w:jc w:val="center"/>
              <w:rPr>
                <w:sz w:val="20"/>
              </w:rPr>
            </w:pPr>
            <w:r w:rsidRPr="00E75E11">
              <w:rPr>
                <w:sz w:val="20"/>
              </w:rPr>
              <w:t>A</w:t>
            </w:r>
          </w:p>
        </w:tc>
        <w:tc>
          <w:tcPr>
            <w:tcW w:w="1291" w:type="dxa"/>
            <w:vAlign w:val="center"/>
          </w:tcPr>
          <w:p w14:paraId="675B11A6" w14:textId="77777777" w:rsidR="00E75E11" w:rsidRPr="00E75E11" w:rsidRDefault="00E75E11" w:rsidP="00747F4B">
            <w:pPr>
              <w:pStyle w:val="BodyText"/>
              <w:spacing w:before="90"/>
              <w:ind w:right="117"/>
              <w:jc w:val="center"/>
              <w:rPr>
                <w:sz w:val="20"/>
              </w:rPr>
            </w:pPr>
            <w:r w:rsidRPr="00E75E11">
              <w:rPr>
                <w:sz w:val="20"/>
              </w:rPr>
              <w:t>NAP</w:t>
            </w:r>
          </w:p>
        </w:tc>
        <w:tc>
          <w:tcPr>
            <w:tcW w:w="1624" w:type="dxa"/>
            <w:vAlign w:val="center"/>
          </w:tcPr>
          <w:p w14:paraId="2BC0FFCC" w14:textId="77777777" w:rsidR="00E75E11" w:rsidRPr="00E75E11" w:rsidRDefault="00E75E11" w:rsidP="00747F4B">
            <w:pPr>
              <w:pStyle w:val="BodyText"/>
              <w:spacing w:before="90"/>
              <w:ind w:right="117"/>
              <w:jc w:val="center"/>
              <w:rPr>
                <w:sz w:val="20"/>
              </w:rPr>
            </w:pPr>
            <w:r w:rsidRPr="00E75E11">
              <w:rPr>
                <w:sz w:val="20"/>
              </w:rPr>
              <w:t>NAP</w:t>
            </w:r>
          </w:p>
        </w:tc>
      </w:tr>
      <w:tr w:rsidR="00E75E11" w:rsidRPr="00E75E11" w14:paraId="798AE41D" w14:textId="77777777" w:rsidTr="00747F4B">
        <w:tc>
          <w:tcPr>
            <w:tcW w:w="1471" w:type="dxa"/>
            <w:vAlign w:val="center"/>
          </w:tcPr>
          <w:p w14:paraId="01096FF5" w14:textId="77777777" w:rsidR="00E75E11" w:rsidRPr="00E75E11" w:rsidRDefault="00E75E11" w:rsidP="00747F4B">
            <w:pPr>
              <w:pStyle w:val="BodyText"/>
              <w:spacing w:before="90"/>
              <w:ind w:right="117"/>
              <w:jc w:val="center"/>
              <w:rPr>
                <w:b/>
                <w:bCs/>
                <w:sz w:val="20"/>
              </w:rPr>
            </w:pPr>
            <w:r w:rsidRPr="00E75E11">
              <w:rPr>
                <w:b/>
                <w:bCs/>
                <w:sz w:val="20"/>
              </w:rPr>
              <w:t>Multifamily and/or Commercial Properties</w:t>
            </w:r>
          </w:p>
          <w:p w14:paraId="6218BA08" w14:textId="77777777" w:rsidR="00E75E11" w:rsidRPr="00E75E11" w:rsidRDefault="00E75E11" w:rsidP="00747F4B">
            <w:pPr>
              <w:pStyle w:val="BodyText"/>
              <w:spacing w:before="90"/>
              <w:ind w:right="117"/>
              <w:jc w:val="center"/>
              <w:rPr>
                <w:b/>
                <w:bCs/>
                <w:sz w:val="20"/>
              </w:rPr>
            </w:pPr>
            <w:r w:rsidRPr="00E75E11">
              <w:rPr>
                <w:b/>
                <w:bCs/>
                <w:sz w:val="20"/>
              </w:rPr>
              <w:t>(5+ Units)</w:t>
            </w:r>
          </w:p>
        </w:tc>
        <w:tc>
          <w:tcPr>
            <w:tcW w:w="1131" w:type="dxa"/>
            <w:vAlign w:val="center"/>
          </w:tcPr>
          <w:p w14:paraId="69A5AF4E" w14:textId="77777777" w:rsidR="00E75E11" w:rsidRPr="00E75E11" w:rsidRDefault="00E75E11" w:rsidP="00747F4B">
            <w:pPr>
              <w:pStyle w:val="BodyText"/>
              <w:spacing w:before="90"/>
              <w:ind w:right="117"/>
              <w:jc w:val="center"/>
              <w:rPr>
                <w:sz w:val="20"/>
              </w:rPr>
            </w:pPr>
            <w:r w:rsidRPr="00E75E11">
              <w:rPr>
                <w:sz w:val="20"/>
              </w:rPr>
              <w:t>A -</w:t>
            </w:r>
          </w:p>
        </w:tc>
        <w:tc>
          <w:tcPr>
            <w:tcW w:w="3748" w:type="dxa"/>
            <w:vAlign w:val="center"/>
          </w:tcPr>
          <w:p w14:paraId="144325F2" w14:textId="77777777" w:rsidR="00E75E11" w:rsidRPr="00E75E11" w:rsidRDefault="00E75E11" w:rsidP="00747F4B">
            <w:pPr>
              <w:pStyle w:val="BodyText"/>
              <w:spacing w:before="90"/>
              <w:ind w:right="117"/>
              <w:rPr>
                <w:sz w:val="20"/>
              </w:rPr>
            </w:pPr>
            <w:r w:rsidRPr="00E75E11">
              <w:rPr>
                <w:sz w:val="20"/>
              </w:rPr>
              <w:t xml:space="preserve">A-; VII for Carrier exposure </w:t>
            </w:r>
            <w:proofErr w:type="gramStart"/>
            <w:r w:rsidRPr="00E75E11">
              <w:rPr>
                <w:sz w:val="20"/>
              </w:rPr>
              <w:t>≤  $</w:t>
            </w:r>
            <w:proofErr w:type="gramEnd"/>
            <w:r w:rsidRPr="00E75E11">
              <w:rPr>
                <w:sz w:val="20"/>
              </w:rPr>
              <w:t>5MM</w:t>
            </w:r>
          </w:p>
          <w:p w14:paraId="6F1369E3" w14:textId="77777777" w:rsidR="00E75E11" w:rsidRPr="00E75E11" w:rsidRDefault="00E75E11" w:rsidP="00747F4B">
            <w:pPr>
              <w:pStyle w:val="BodyText"/>
              <w:spacing w:before="90"/>
              <w:ind w:left="360" w:right="117"/>
              <w:rPr>
                <w:sz w:val="20"/>
              </w:rPr>
            </w:pPr>
            <w:r w:rsidRPr="00E75E11">
              <w:rPr>
                <w:sz w:val="20"/>
              </w:rPr>
              <w:t xml:space="preserve">A-; VIII for Carrier exposure </w:t>
            </w:r>
            <w:proofErr w:type="gramStart"/>
            <w:r w:rsidRPr="00E75E11">
              <w:rPr>
                <w:sz w:val="20"/>
              </w:rPr>
              <w:t>≤  $</w:t>
            </w:r>
            <w:proofErr w:type="gramEnd"/>
            <w:r w:rsidRPr="00E75E11">
              <w:rPr>
                <w:sz w:val="20"/>
              </w:rPr>
              <w:t>5MM &amp; ≥  $25MM</w:t>
            </w:r>
          </w:p>
          <w:p w14:paraId="56D2136A" w14:textId="77777777" w:rsidR="00E75E11" w:rsidRPr="00E75E11" w:rsidRDefault="00E75E11" w:rsidP="00747F4B">
            <w:pPr>
              <w:pStyle w:val="BodyText"/>
              <w:spacing w:before="90"/>
              <w:ind w:right="117"/>
              <w:rPr>
                <w:sz w:val="20"/>
              </w:rPr>
            </w:pPr>
            <w:r w:rsidRPr="00E75E11">
              <w:rPr>
                <w:sz w:val="20"/>
              </w:rPr>
              <w:t>A-; IX for Carrier exposure &gt; $25MM</w:t>
            </w:r>
          </w:p>
        </w:tc>
        <w:tc>
          <w:tcPr>
            <w:tcW w:w="240" w:type="dxa"/>
            <w:vAlign w:val="center"/>
          </w:tcPr>
          <w:p w14:paraId="543F9D5A" w14:textId="77777777" w:rsidR="00E75E11" w:rsidRPr="00E75E11" w:rsidRDefault="00E75E11" w:rsidP="00747F4B">
            <w:pPr>
              <w:pStyle w:val="BodyText"/>
              <w:spacing w:before="90"/>
              <w:ind w:right="117"/>
              <w:jc w:val="center"/>
              <w:rPr>
                <w:sz w:val="20"/>
              </w:rPr>
            </w:pPr>
            <w:r w:rsidRPr="00E75E11">
              <w:rPr>
                <w:sz w:val="20"/>
              </w:rPr>
              <w:t xml:space="preserve">A </w:t>
            </w:r>
            <w:r w:rsidRPr="00E75E11">
              <w:rPr>
                <w:sz w:val="20"/>
              </w:rPr>
              <w:br/>
              <w:t>“with waiver approval”</w:t>
            </w:r>
          </w:p>
        </w:tc>
        <w:tc>
          <w:tcPr>
            <w:tcW w:w="1291" w:type="dxa"/>
            <w:vAlign w:val="center"/>
          </w:tcPr>
          <w:p w14:paraId="2784695A" w14:textId="77777777" w:rsidR="00E75E11" w:rsidRPr="00E75E11" w:rsidRDefault="00E75E11" w:rsidP="00747F4B">
            <w:pPr>
              <w:pStyle w:val="BodyText"/>
              <w:spacing w:before="90"/>
              <w:ind w:right="117"/>
              <w:jc w:val="center"/>
              <w:rPr>
                <w:sz w:val="20"/>
              </w:rPr>
            </w:pPr>
            <w:r w:rsidRPr="00E75E11">
              <w:rPr>
                <w:sz w:val="20"/>
              </w:rPr>
              <w:t>A3</w:t>
            </w:r>
          </w:p>
        </w:tc>
        <w:tc>
          <w:tcPr>
            <w:tcW w:w="1624" w:type="dxa"/>
            <w:vAlign w:val="center"/>
          </w:tcPr>
          <w:p w14:paraId="1DCA6B81" w14:textId="77777777" w:rsidR="00E75E11" w:rsidRPr="00E75E11" w:rsidRDefault="00E75E11" w:rsidP="00747F4B">
            <w:pPr>
              <w:pStyle w:val="BodyText"/>
              <w:spacing w:before="90"/>
              <w:ind w:right="117"/>
              <w:jc w:val="center"/>
              <w:rPr>
                <w:sz w:val="20"/>
              </w:rPr>
            </w:pPr>
            <w:r w:rsidRPr="00E75E11">
              <w:rPr>
                <w:sz w:val="20"/>
              </w:rPr>
              <w:t>A-</w:t>
            </w:r>
          </w:p>
        </w:tc>
      </w:tr>
    </w:tbl>
    <w:p w14:paraId="605E2BD6" w14:textId="77777777" w:rsidR="00E75E11" w:rsidRPr="00E75E11" w:rsidRDefault="00E75E11" w:rsidP="00E75E11">
      <w:pPr>
        <w:pStyle w:val="BodyText"/>
        <w:spacing w:before="90"/>
        <w:ind w:left="120" w:right="117"/>
        <w:rPr>
          <w:i/>
          <w:iCs/>
          <w:sz w:val="20"/>
        </w:rPr>
      </w:pPr>
      <w:r w:rsidRPr="00E75E11">
        <w:rPr>
          <w:i/>
          <w:iCs/>
          <w:sz w:val="20"/>
          <w:vertAlign w:val="superscript"/>
        </w:rPr>
        <w:t>1</w:t>
      </w:r>
      <w:r w:rsidRPr="00E75E11">
        <w:rPr>
          <w:i/>
          <w:iCs/>
          <w:sz w:val="20"/>
        </w:rPr>
        <w:t>FSC – AM Best Financial Size Category</w:t>
      </w:r>
    </w:p>
    <w:p w14:paraId="17C4A1F6" w14:textId="77777777" w:rsidR="00E75E11" w:rsidRPr="00E75E11" w:rsidRDefault="00E75E11" w:rsidP="00E75E11">
      <w:pPr>
        <w:pStyle w:val="Heading1"/>
        <w:numPr>
          <w:ilvl w:val="0"/>
          <w:numId w:val="0"/>
        </w:numPr>
        <w:spacing w:before="205"/>
        <w:jc w:val="both"/>
        <w:rPr>
          <w:b/>
          <w:bCs/>
          <w:sz w:val="20"/>
          <w:u w:val="single"/>
        </w:rPr>
      </w:pPr>
      <w:r w:rsidRPr="00E75E11">
        <w:rPr>
          <w:b/>
          <w:bCs/>
          <w:sz w:val="20"/>
          <w:u w:val="single"/>
        </w:rPr>
        <w:t>ACCEPTABLE COVERAGE – COMMERCIAL PROPERTY INSURANCE:</w:t>
      </w:r>
    </w:p>
    <w:p w14:paraId="6D861F73" w14:textId="77777777" w:rsidR="00E75E11" w:rsidRPr="00E75E11" w:rsidRDefault="00E75E11" w:rsidP="00E75E11">
      <w:pPr>
        <w:pStyle w:val="ListParagraph"/>
        <w:numPr>
          <w:ilvl w:val="0"/>
          <w:numId w:val="25"/>
        </w:numPr>
        <w:contextualSpacing/>
        <w:rPr>
          <w:sz w:val="20"/>
        </w:rPr>
      </w:pPr>
      <w:r w:rsidRPr="00E75E11">
        <w:rPr>
          <w:sz w:val="20"/>
        </w:rPr>
        <w:t>Property Insurance: “All Risk” or “Special Form” against loss by fire, lightning and risks customarily covered by a standard extended coverage endorsement, including the cost of debris removal,</w:t>
      </w:r>
      <w:r w:rsidRPr="00E75E11">
        <w:rPr>
          <w:spacing w:val="-12"/>
          <w:sz w:val="20"/>
        </w:rPr>
        <w:t xml:space="preserve"> </w:t>
      </w:r>
      <w:r w:rsidRPr="00E75E11">
        <w:rPr>
          <w:sz w:val="20"/>
        </w:rPr>
        <w:t>together</w:t>
      </w:r>
      <w:r w:rsidRPr="00E75E11">
        <w:rPr>
          <w:spacing w:val="-11"/>
          <w:sz w:val="20"/>
        </w:rPr>
        <w:t xml:space="preserve"> </w:t>
      </w:r>
      <w:r w:rsidRPr="00E75E11">
        <w:rPr>
          <w:sz w:val="20"/>
        </w:rPr>
        <w:t>with</w:t>
      </w:r>
      <w:r w:rsidRPr="00E75E11">
        <w:rPr>
          <w:spacing w:val="-12"/>
          <w:sz w:val="20"/>
        </w:rPr>
        <w:t xml:space="preserve"> </w:t>
      </w:r>
      <w:r w:rsidRPr="00E75E11">
        <w:rPr>
          <w:sz w:val="20"/>
        </w:rPr>
        <w:t>a</w:t>
      </w:r>
      <w:r w:rsidRPr="00E75E11">
        <w:rPr>
          <w:spacing w:val="-12"/>
          <w:sz w:val="20"/>
        </w:rPr>
        <w:t xml:space="preserve"> </w:t>
      </w:r>
      <w:r w:rsidRPr="00E75E11">
        <w:rPr>
          <w:sz w:val="20"/>
        </w:rPr>
        <w:t>vandalism</w:t>
      </w:r>
      <w:r w:rsidRPr="00E75E11">
        <w:rPr>
          <w:spacing w:val="-12"/>
          <w:sz w:val="20"/>
        </w:rPr>
        <w:t xml:space="preserve"> </w:t>
      </w:r>
      <w:r w:rsidRPr="00E75E11">
        <w:rPr>
          <w:sz w:val="20"/>
        </w:rPr>
        <w:t>and</w:t>
      </w:r>
      <w:r w:rsidRPr="00E75E11">
        <w:rPr>
          <w:spacing w:val="-12"/>
          <w:sz w:val="20"/>
        </w:rPr>
        <w:t xml:space="preserve"> </w:t>
      </w:r>
      <w:r w:rsidRPr="00E75E11">
        <w:rPr>
          <w:sz w:val="20"/>
        </w:rPr>
        <w:t>malicious</w:t>
      </w:r>
      <w:r w:rsidRPr="00E75E11">
        <w:rPr>
          <w:spacing w:val="-12"/>
          <w:sz w:val="20"/>
        </w:rPr>
        <w:t xml:space="preserve"> </w:t>
      </w:r>
      <w:r w:rsidRPr="00E75E11">
        <w:rPr>
          <w:sz w:val="20"/>
        </w:rPr>
        <w:t>mischief</w:t>
      </w:r>
      <w:r w:rsidRPr="00E75E11">
        <w:rPr>
          <w:spacing w:val="-11"/>
          <w:sz w:val="20"/>
        </w:rPr>
        <w:t xml:space="preserve"> </w:t>
      </w:r>
      <w:r w:rsidRPr="00E75E11">
        <w:rPr>
          <w:sz w:val="20"/>
        </w:rPr>
        <w:t>endorsement,</w:t>
      </w:r>
      <w:r w:rsidRPr="00E75E11">
        <w:rPr>
          <w:spacing w:val="-11"/>
          <w:sz w:val="20"/>
        </w:rPr>
        <w:t xml:space="preserve"> </w:t>
      </w:r>
      <w:r w:rsidRPr="00E75E11">
        <w:rPr>
          <w:sz w:val="20"/>
        </w:rPr>
        <w:t>or</w:t>
      </w:r>
      <w:r w:rsidRPr="00E75E11">
        <w:rPr>
          <w:spacing w:val="-12"/>
          <w:sz w:val="20"/>
        </w:rPr>
        <w:t xml:space="preserve"> </w:t>
      </w:r>
      <w:r w:rsidRPr="00E75E11">
        <w:rPr>
          <w:sz w:val="20"/>
        </w:rPr>
        <w:t>all</w:t>
      </w:r>
      <w:r w:rsidRPr="00E75E11">
        <w:rPr>
          <w:spacing w:val="-12"/>
          <w:sz w:val="20"/>
        </w:rPr>
        <w:t xml:space="preserve"> </w:t>
      </w:r>
      <w:r w:rsidRPr="00E75E11">
        <w:rPr>
          <w:sz w:val="20"/>
        </w:rPr>
        <w:t>perils</w:t>
      </w:r>
      <w:r w:rsidRPr="00E75E11">
        <w:rPr>
          <w:spacing w:val="-12"/>
          <w:sz w:val="20"/>
        </w:rPr>
        <w:t xml:space="preserve"> </w:t>
      </w:r>
      <w:r w:rsidRPr="00E75E11">
        <w:rPr>
          <w:sz w:val="20"/>
        </w:rPr>
        <w:t>endorsements to be written in the amount of not less than 100% of the full “Replacement Cost” basis (pursuant to one of the following methodologies: an appraisal submitted to and approved by Lender on the Property and Improvements, a replacement cost estimator as supplied by the property insurer or by other acceptable means as determined by the insurer and agreed upon by the lender) and together</w:t>
      </w:r>
      <w:r w:rsidRPr="00E75E11">
        <w:rPr>
          <w:spacing w:val="-6"/>
          <w:sz w:val="20"/>
        </w:rPr>
        <w:t xml:space="preserve"> </w:t>
      </w:r>
      <w:r w:rsidRPr="00E75E11">
        <w:rPr>
          <w:sz w:val="20"/>
        </w:rPr>
        <w:t>with</w:t>
      </w:r>
      <w:r w:rsidRPr="00E75E11">
        <w:rPr>
          <w:spacing w:val="-6"/>
          <w:sz w:val="20"/>
        </w:rPr>
        <w:t xml:space="preserve"> </w:t>
      </w:r>
      <w:r w:rsidRPr="00E75E11">
        <w:rPr>
          <w:sz w:val="20"/>
        </w:rPr>
        <w:t>either</w:t>
      </w:r>
      <w:r w:rsidRPr="00E75E11">
        <w:rPr>
          <w:spacing w:val="-5"/>
          <w:sz w:val="20"/>
        </w:rPr>
        <w:t xml:space="preserve"> </w:t>
      </w:r>
      <w:r w:rsidRPr="00E75E11">
        <w:rPr>
          <w:sz w:val="20"/>
        </w:rPr>
        <w:t>“No</w:t>
      </w:r>
      <w:r w:rsidRPr="00E75E11">
        <w:rPr>
          <w:spacing w:val="-5"/>
          <w:sz w:val="20"/>
        </w:rPr>
        <w:t xml:space="preserve"> </w:t>
      </w:r>
      <w:r w:rsidRPr="00E75E11">
        <w:rPr>
          <w:sz w:val="20"/>
        </w:rPr>
        <w:t>Coinsurance”</w:t>
      </w:r>
      <w:r w:rsidRPr="00E75E11">
        <w:rPr>
          <w:spacing w:val="-5"/>
          <w:sz w:val="20"/>
        </w:rPr>
        <w:t xml:space="preserve"> </w:t>
      </w:r>
      <w:r w:rsidRPr="00E75E11">
        <w:rPr>
          <w:sz w:val="20"/>
        </w:rPr>
        <w:t>or</w:t>
      </w:r>
      <w:r w:rsidRPr="00E75E11">
        <w:rPr>
          <w:spacing w:val="-7"/>
          <w:sz w:val="20"/>
        </w:rPr>
        <w:t xml:space="preserve"> </w:t>
      </w:r>
      <w:r w:rsidRPr="00E75E11">
        <w:rPr>
          <w:sz w:val="20"/>
        </w:rPr>
        <w:t>an</w:t>
      </w:r>
      <w:r w:rsidRPr="00E75E11">
        <w:rPr>
          <w:spacing w:val="-5"/>
          <w:sz w:val="20"/>
        </w:rPr>
        <w:t xml:space="preserve"> </w:t>
      </w:r>
      <w:r w:rsidRPr="00E75E11">
        <w:rPr>
          <w:sz w:val="20"/>
        </w:rPr>
        <w:t>“Agreed</w:t>
      </w:r>
      <w:r w:rsidRPr="00E75E11">
        <w:rPr>
          <w:spacing w:val="-5"/>
          <w:sz w:val="20"/>
        </w:rPr>
        <w:t xml:space="preserve"> </w:t>
      </w:r>
      <w:r w:rsidRPr="00E75E11">
        <w:rPr>
          <w:sz w:val="20"/>
        </w:rPr>
        <w:t>Amount”</w:t>
      </w:r>
      <w:r w:rsidRPr="00E75E11">
        <w:rPr>
          <w:spacing w:val="-5"/>
          <w:sz w:val="20"/>
        </w:rPr>
        <w:t xml:space="preserve"> </w:t>
      </w:r>
      <w:r w:rsidRPr="00E75E11">
        <w:rPr>
          <w:sz w:val="20"/>
        </w:rPr>
        <w:t>Endorsement</w:t>
      </w:r>
      <w:r w:rsidRPr="00E75E11">
        <w:rPr>
          <w:spacing w:val="-5"/>
          <w:sz w:val="20"/>
        </w:rPr>
        <w:t xml:space="preserve"> </w:t>
      </w:r>
      <w:r w:rsidRPr="00E75E11">
        <w:rPr>
          <w:sz w:val="20"/>
        </w:rPr>
        <w:t>on</w:t>
      </w:r>
      <w:r w:rsidRPr="00E75E11">
        <w:rPr>
          <w:spacing w:val="-5"/>
          <w:sz w:val="20"/>
        </w:rPr>
        <w:t xml:space="preserve"> </w:t>
      </w:r>
      <w:r w:rsidRPr="00E75E11">
        <w:rPr>
          <w:sz w:val="20"/>
        </w:rPr>
        <w:t>both</w:t>
      </w:r>
      <w:r w:rsidRPr="00E75E11">
        <w:rPr>
          <w:spacing w:val="-6"/>
          <w:sz w:val="20"/>
        </w:rPr>
        <w:t xml:space="preserve"> </w:t>
      </w:r>
      <w:r w:rsidRPr="00E75E11">
        <w:rPr>
          <w:sz w:val="20"/>
        </w:rPr>
        <w:t>Property</w:t>
      </w:r>
      <w:r w:rsidRPr="00E75E11">
        <w:rPr>
          <w:spacing w:val="-6"/>
          <w:sz w:val="20"/>
        </w:rPr>
        <w:t xml:space="preserve"> </w:t>
      </w:r>
      <w:r w:rsidRPr="00E75E11">
        <w:rPr>
          <w:sz w:val="20"/>
        </w:rPr>
        <w:t>and Business/Rental Income coverage, for the full insurable amount. Replacement cost coverage must be provided. The maximum deductible allowed shall be as follows: For SFR’s (1-4 units), the maximum allowable deductible is the lesser of 5% of the loan amount or $10,000 per property, per occurrence. For Commercial Properties greater than 4 units, the maximum deductible allowed is the lesser of 5% of the loan amount or $25,000 per property, per occurrence.</w:t>
      </w:r>
    </w:p>
    <w:p w14:paraId="4D716AC0" w14:textId="77777777" w:rsidR="00E75E11" w:rsidRPr="00E75E11" w:rsidRDefault="00E75E11" w:rsidP="00E75E11">
      <w:pPr>
        <w:pStyle w:val="ListParagraph"/>
        <w:widowControl w:val="0"/>
        <w:numPr>
          <w:ilvl w:val="0"/>
          <w:numId w:val="25"/>
        </w:numPr>
        <w:tabs>
          <w:tab w:val="left" w:pos="840"/>
        </w:tabs>
        <w:autoSpaceDE w:val="0"/>
        <w:autoSpaceDN w:val="0"/>
        <w:ind w:right="117"/>
        <w:rPr>
          <w:sz w:val="20"/>
        </w:rPr>
      </w:pPr>
      <w:r w:rsidRPr="00E75E11">
        <w:rPr>
          <w:sz w:val="20"/>
        </w:rPr>
        <w:t>Must correctly identify the Borrower as the named insured/additional named insured, location and name of the Lender, and Its Successors and/or Assigns, as mortgagee and lender’s loss</w:t>
      </w:r>
      <w:r w:rsidRPr="00E75E11">
        <w:rPr>
          <w:spacing w:val="-12"/>
          <w:sz w:val="20"/>
        </w:rPr>
        <w:t xml:space="preserve"> </w:t>
      </w:r>
      <w:proofErr w:type="gramStart"/>
      <w:r w:rsidRPr="00E75E11">
        <w:rPr>
          <w:sz w:val="20"/>
        </w:rPr>
        <w:t>payable;</w:t>
      </w:r>
      <w:proofErr w:type="gramEnd"/>
    </w:p>
    <w:p w14:paraId="131917DA" w14:textId="77777777" w:rsidR="00E75E11" w:rsidRPr="00E75E11" w:rsidRDefault="00E75E11" w:rsidP="00E75E11">
      <w:pPr>
        <w:pStyle w:val="ListParagraph"/>
        <w:widowControl w:val="0"/>
        <w:numPr>
          <w:ilvl w:val="0"/>
          <w:numId w:val="25"/>
        </w:numPr>
        <w:tabs>
          <w:tab w:val="left" w:pos="840"/>
        </w:tabs>
        <w:autoSpaceDE w:val="0"/>
        <w:autoSpaceDN w:val="0"/>
        <w:spacing w:line="252" w:lineRule="exact"/>
        <w:ind w:right="115"/>
        <w:rPr>
          <w:sz w:val="20"/>
        </w:rPr>
      </w:pPr>
      <w:r w:rsidRPr="00E75E11">
        <w:rPr>
          <w:sz w:val="20"/>
        </w:rPr>
        <w:t>Flood Insurance in an amount reasonably acceptable to Lender and compliant with regulatory guidelines, unless evidence is provided that the Property is not within a special hazard flood plain as defined by the Federal Insurance Administration and the Property is not designated as being within a special hazard flood plain.</w:t>
      </w:r>
      <w:r w:rsidRPr="00E75E11">
        <w:rPr>
          <w:spacing w:val="-4"/>
          <w:sz w:val="20"/>
        </w:rPr>
        <w:t xml:space="preserve"> </w:t>
      </w:r>
      <w:r w:rsidRPr="00E75E11">
        <w:rPr>
          <w:sz w:val="20"/>
        </w:rPr>
        <w:t>Flood</w:t>
      </w:r>
      <w:r w:rsidRPr="00E75E11">
        <w:rPr>
          <w:spacing w:val="-4"/>
          <w:sz w:val="20"/>
        </w:rPr>
        <w:t xml:space="preserve"> </w:t>
      </w:r>
      <w:r w:rsidRPr="00E75E11">
        <w:rPr>
          <w:sz w:val="20"/>
        </w:rPr>
        <w:t>insurance</w:t>
      </w:r>
      <w:r w:rsidRPr="00E75E11">
        <w:rPr>
          <w:spacing w:val="-4"/>
          <w:sz w:val="20"/>
        </w:rPr>
        <w:t xml:space="preserve"> </w:t>
      </w:r>
      <w:r w:rsidRPr="00E75E11">
        <w:rPr>
          <w:sz w:val="20"/>
        </w:rPr>
        <w:t>must</w:t>
      </w:r>
      <w:r w:rsidRPr="00E75E11">
        <w:rPr>
          <w:spacing w:val="-4"/>
          <w:sz w:val="20"/>
        </w:rPr>
        <w:t xml:space="preserve"> </w:t>
      </w:r>
      <w:r w:rsidRPr="00E75E11">
        <w:rPr>
          <w:sz w:val="20"/>
        </w:rPr>
        <w:t>be</w:t>
      </w:r>
      <w:r w:rsidRPr="00E75E11">
        <w:rPr>
          <w:spacing w:val="-4"/>
          <w:sz w:val="20"/>
        </w:rPr>
        <w:t xml:space="preserve"> </w:t>
      </w:r>
      <w:r w:rsidRPr="00E75E11">
        <w:rPr>
          <w:sz w:val="20"/>
        </w:rPr>
        <w:t>maintained</w:t>
      </w:r>
      <w:r w:rsidRPr="00E75E11">
        <w:rPr>
          <w:spacing w:val="-4"/>
          <w:sz w:val="20"/>
        </w:rPr>
        <w:t xml:space="preserve"> </w:t>
      </w:r>
      <w:r w:rsidRPr="00E75E11">
        <w:rPr>
          <w:sz w:val="20"/>
        </w:rPr>
        <w:t>for</w:t>
      </w:r>
      <w:r w:rsidRPr="00E75E11">
        <w:rPr>
          <w:spacing w:val="-4"/>
          <w:sz w:val="20"/>
        </w:rPr>
        <w:t xml:space="preserve"> </w:t>
      </w:r>
      <w:r w:rsidRPr="00E75E11">
        <w:rPr>
          <w:sz w:val="20"/>
        </w:rPr>
        <w:t>the</w:t>
      </w:r>
      <w:r w:rsidRPr="00E75E11">
        <w:rPr>
          <w:spacing w:val="-4"/>
          <w:sz w:val="20"/>
        </w:rPr>
        <w:t xml:space="preserve"> </w:t>
      </w:r>
      <w:r w:rsidRPr="00E75E11">
        <w:rPr>
          <w:sz w:val="20"/>
        </w:rPr>
        <w:t>duration</w:t>
      </w:r>
      <w:r w:rsidRPr="00E75E11">
        <w:rPr>
          <w:spacing w:val="-4"/>
          <w:sz w:val="20"/>
        </w:rPr>
        <w:t xml:space="preserve"> </w:t>
      </w:r>
      <w:r w:rsidRPr="00E75E11">
        <w:rPr>
          <w:sz w:val="20"/>
        </w:rPr>
        <w:t>of</w:t>
      </w:r>
      <w:r w:rsidRPr="00E75E11">
        <w:rPr>
          <w:spacing w:val="-4"/>
          <w:sz w:val="20"/>
        </w:rPr>
        <w:t xml:space="preserve"> </w:t>
      </w:r>
      <w:r w:rsidRPr="00E75E11">
        <w:rPr>
          <w:sz w:val="20"/>
        </w:rPr>
        <w:t>the</w:t>
      </w:r>
      <w:r w:rsidRPr="00E75E11">
        <w:rPr>
          <w:spacing w:val="-4"/>
          <w:sz w:val="20"/>
        </w:rPr>
        <w:t xml:space="preserve"> </w:t>
      </w:r>
      <w:r w:rsidRPr="00E75E11">
        <w:rPr>
          <w:sz w:val="20"/>
        </w:rPr>
        <w:t>Loan</w:t>
      </w:r>
      <w:r w:rsidRPr="00E75E11">
        <w:rPr>
          <w:spacing w:val="-4"/>
          <w:sz w:val="20"/>
        </w:rPr>
        <w:t xml:space="preserve"> </w:t>
      </w:r>
      <w:r w:rsidRPr="00E75E11">
        <w:rPr>
          <w:sz w:val="20"/>
        </w:rPr>
        <w:t>term</w:t>
      </w:r>
      <w:r w:rsidRPr="00E75E11">
        <w:rPr>
          <w:spacing w:val="-4"/>
          <w:sz w:val="20"/>
        </w:rPr>
        <w:t xml:space="preserve"> </w:t>
      </w:r>
      <w:r w:rsidRPr="00E75E11">
        <w:rPr>
          <w:sz w:val="20"/>
        </w:rPr>
        <w:t>at</w:t>
      </w:r>
      <w:r w:rsidRPr="00E75E11">
        <w:rPr>
          <w:spacing w:val="-4"/>
          <w:sz w:val="20"/>
        </w:rPr>
        <w:t xml:space="preserve"> </w:t>
      </w:r>
      <w:r w:rsidRPr="00E75E11">
        <w:rPr>
          <w:sz w:val="20"/>
        </w:rPr>
        <w:t>replacement</w:t>
      </w:r>
      <w:r w:rsidRPr="00E75E11">
        <w:rPr>
          <w:spacing w:val="-3"/>
          <w:sz w:val="20"/>
        </w:rPr>
        <w:t xml:space="preserve"> </w:t>
      </w:r>
      <w:r w:rsidRPr="00E75E11">
        <w:rPr>
          <w:sz w:val="20"/>
        </w:rPr>
        <w:t>cost</w:t>
      </w:r>
      <w:r w:rsidRPr="00E75E11">
        <w:rPr>
          <w:spacing w:val="-4"/>
          <w:sz w:val="20"/>
        </w:rPr>
        <w:t xml:space="preserve"> </w:t>
      </w:r>
      <w:r w:rsidRPr="00E75E11">
        <w:rPr>
          <w:sz w:val="20"/>
        </w:rPr>
        <w:t>or the maximum coverage available through the Flood Insurance Program (NFIP) or comparable private flood policy with additional limits as required by Lender with a deductible not greater</w:t>
      </w:r>
      <w:r w:rsidRPr="00E75E11">
        <w:rPr>
          <w:spacing w:val="-36"/>
          <w:sz w:val="20"/>
        </w:rPr>
        <w:t xml:space="preserve"> </w:t>
      </w:r>
      <w:r w:rsidRPr="00E75E11">
        <w:rPr>
          <w:sz w:val="20"/>
        </w:rPr>
        <w:t>than $10,000 per building.</w:t>
      </w:r>
    </w:p>
    <w:p w14:paraId="44B4C057" w14:textId="77777777" w:rsidR="00E75E11" w:rsidRPr="00E75E11" w:rsidRDefault="00E75E11" w:rsidP="00E75E11">
      <w:pPr>
        <w:pStyle w:val="ListParagraph"/>
        <w:widowControl w:val="0"/>
        <w:numPr>
          <w:ilvl w:val="0"/>
          <w:numId w:val="25"/>
        </w:numPr>
        <w:tabs>
          <w:tab w:val="left" w:pos="840"/>
        </w:tabs>
        <w:autoSpaceDE w:val="0"/>
        <w:autoSpaceDN w:val="0"/>
        <w:ind w:right="118"/>
        <w:rPr>
          <w:sz w:val="20"/>
        </w:rPr>
      </w:pPr>
      <w:r w:rsidRPr="00E75E11">
        <w:rPr>
          <w:sz w:val="20"/>
        </w:rPr>
        <w:t>Earthquake/Seismic (Commercial Properties): required If the Property is located within zone 3 or 4 and has a SEL of 20% or</w:t>
      </w:r>
      <w:r w:rsidRPr="00E75E11">
        <w:rPr>
          <w:spacing w:val="-6"/>
          <w:sz w:val="20"/>
        </w:rPr>
        <w:t xml:space="preserve"> </w:t>
      </w:r>
      <w:r w:rsidRPr="00E75E11">
        <w:rPr>
          <w:sz w:val="20"/>
        </w:rPr>
        <w:t>greater.</w:t>
      </w:r>
      <w:r w:rsidRPr="00E75E11">
        <w:rPr>
          <w:spacing w:val="-6"/>
          <w:sz w:val="20"/>
        </w:rPr>
        <w:t xml:space="preserve"> </w:t>
      </w:r>
      <w:r w:rsidRPr="00E75E11">
        <w:rPr>
          <w:sz w:val="20"/>
        </w:rPr>
        <w:t>Coverage</w:t>
      </w:r>
      <w:r w:rsidRPr="00E75E11">
        <w:rPr>
          <w:spacing w:val="-6"/>
          <w:sz w:val="20"/>
        </w:rPr>
        <w:t xml:space="preserve"> </w:t>
      </w:r>
      <w:r w:rsidRPr="00E75E11">
        <w:rPr>
          <w:sz w:val="20"/>
        </w:rPr>
        <w:t>is</w:t>
      </w:r>
      <w:r w:rsidRPr="00E75E11">
        <w:rPr>
          <w:spacing w:val="-6"/>
          <w:sz w:val="20"/>
        </w:rPr>
        <w:t xml:space="preserve"> </w:t>
      </w:r>
      <w:r w:rsidRPr="00E75E11">
        <w:rPr>
          <w:sz w:val="20"/>
        </w:rPr>
        <w:t>required</w:t>
      </w:r>
      <w:r w:rsidRPr="00E75E11">
        <w:rPr>
          <w:spacing w:val="-5"/>
          <w:sz w:val="20"/>
        </w:rPr>
        <w:t xml:space="preserve"> </w:t>
      </w:r>
      <w:r w:rsidRPr="00E75E11">
        <w:rPr>
          <w:sz w:val="20"/>
        </w:rPr>
        <w:t>at</w:t>
      </w:r>
      <w:r w:rsidRPr="00E75E11">
        <w:rPr>
          <w:spacing w:val="-6"/>
          <w:sz w:val="20"/>
        </w:rPr>
        <w:t xml:space="preserve"> </w:t>
      </w:r>
      <w:r w:rsidRPr="00E75E11">
        <w:rPr>
          <w:sz w:val="20"/>
        </w:rPr>
        <w:t>a</w:t>
      </w:r>
      <w:r w:rsidRPr="00E75E11">
        <w:rPr>
          <w:spacing w:val="-6"/>
          <w:sz w:val="20"/>
        </w:rPr>
        <w:t xml:space="preserve"> </w:t>
      </w:r>
      <w:r w:rsidRPr="00E75E11">
        <w:rPr>
          <w:sz w:val="20"/>
        </w:rPr>
        <w:t>limit</w:t>
      </w:r>
      <w:r w:rsidRPr="00E75E11">
        <w:rPr>
          <w:spacing w:val="-5"/>
          <w:sz w:val="20"/>
        </w:rPr>
        <w:t xml:space="preserve"> </w:t>
      </w:r>
      <w:r w:rsidRPr="00E75E11">
        <w:rPr>
          <w:sz w:val="20"/>
        </w:rPr>
        <w:t>of</w:t>
      </w:r>
      <w:r w:rsidRPr="00E75E11">
        <w:rPr>
          <w:spacing w:val="-6"/>
          <w:sz w:val="20"/>
        </w:rPr>
        <w:t xml:space="preserve"> </w:t>
      </w:r>
      <w:r w:rsidRPr="00E75E11">
        <w:rPr>
          <w:sz w:val="20"/>
        </w:rPr>
        <w:t>SEL</w:t>
      </w:r>
      <w:r w:rsidRPr="00E75E11">
        <w:rPr>
          <w:spacing w:val="-6"/>
          <w:sz w:val="20"/>
        </w:rPr>
        <w:t xml:space="preserve"> </w:t>
      </w:r>
      <w:r w:rsidRPr="00E75E11">
        <w:rPr>
          <w:sz w:val="20"/>
        </w:rPr>
        <w:t>x</w:t>
      </w:r>
      <w:r w:rsidRPr="00E75E11">
        <w:rPr>
          <w:spacing w:val="-6"/>
          <w:sz w:val="20"/>
        </w:rPr>
        <w:t xml:space="preserve"> </w:t>
      </w:r>
      <w:r w:rsidRPr="00E75E11">
        <w:rPr>
          <w:sz w:val="20"/>
        </w:rPr>
        <w:t>Replacement</w:t>
      </w:r>
      <w:r w:rsidRPr="00E75E11">
        <w:rPr>
          <w:spacing w:val="-6"/>
          <w:sz w:val="20"/>
        </w:rPr>
        <w:t xml:space="preserve"> </w:t>
      </w:r>
      <w:r w:rsidRPr="00E75E11">
        <w:rPr>
          <w:sz w:val="20"/>
        </w:rPr>
        <w:t>Cost,</w:t>
      </w:r>
      <w:r w:rsidRPr="00E75E11">
        <w:rPr>
          <w:spacing w:val="-5"/>
          <w:sz w:val="20"/>
        </w:rPr>
        <w:t xml:space="preserve"> </w:t>
      </w:r>
      <w:r w:rsidRPr="00E75E11">
        <w:rPr>
          <w:sz w:val="20"/>
        </w:rPr>
        <w:t>unless</w:t>
      </w:r>
      <w:r w:rsidRPr="00E75E11">
        <w:rPr>
          <w:spacing w:val="-6"/>
          <w:sz w:val="20"/>
        </w:rPr>
        <w:t xml:space="preserve"> </w:t>
      </w:r>
      <w:r w:rsidRPr="00E75E11">
        <w:rPr>
          <w:sz w:val="20"/>
        </w:rPr>
        <w:t>otherwise</w:t>
      </w:r>
      <w:r w:rsidRPr="00E75E11">
        <w:rPr>
          <w:spacing w:val="-6"/>
          <w:sz w:val="20"/>
        </w:rPr>
        <w:t xml:space="preserve"> </w:t>
      </w:r>
      <w:r w:rsidRPr="00E75E11">
        <w:rPr>
          <w:sz w:val="20"/>
        </w:rPr>
        <w:t>required</w:t>
      </w:r>
      <w:r w:rsidRPr="00E75E11">
        <w:rPr>
          <w:spacing w:val="-6"/>
          <w:sz w:val="20"/>
        </w:rPr>
        <w:t xml:space="preserve"> </w:t>
      </w:r>
      <w:r w:rsidRPr="00E75E11">
        <w:rPr>
          <w:sz w:val="20"/>
        </w:rPr>
        <w:t>at Lender’s discretion. Deductible to be no greater than 10% of the total insurable</w:t>
      </w:r>
      <w:r w:rsidRPr="00E75E11">
        <w:rPr>
          <w:spacing w:val="-7"/>
          <w:sz w:val="20"/>
        </w:rPr>
        <w:t xml:space="preserve"> </w:t>
      </w:r>
      <w:r w:rsidRPr="00E75E11">
        <w:rPr>
          <w:sz w:val="20"/>
        </w:rPr>
        <w:t>value.</w:t>
      </w:r>
    </w:p>
    <w:p w14:paraId="6543A1A5" w14:textId="77777777" w:rsidR="00E75E11" w:rsidRPr="00E75E11" w:rsidRDefault="00E75E11" w:rsidP="00E75E11">
      <w:pPr>
        <w:pStyle w:val="ListParagraph"/>
        <w:widowControl w:val="0"/>
        <w:numPr>
          <w:ilvl w:val="0"/>
          <w:numId w:val="25"/>
        </w:numPr>
        <w:tabs>
          <w:tab w:val="left" w:pos="840"/>
        </w:tabs>
        <w:autoSpaceDE w:val="0"/>
        <w:autoSpaceDN w:val="0"/>
        <w:spacing w:line="253" w:lineRule="exact"/>
        <w:ind w:right="118"/>
        <w:rPr>
          <w:sz w:val="20"/>
        </w:rPr>
      </w:pPr>
      <w:r w:rsidRPr="00E75E11">
        <w:rPr>
          <w:sz w:val="20"/>
        </w:rPr>
        <w:t>Coverage to include Wind/Hail and Named Storm to the full insurable value of the building(s). In Tier 1 locations,</w:t>
      </w:r>
      <w:r w:rsidRPr="00E75E11">
        <w:rPr>
          <w:spacing w:val="18"/>
          <w:sz w:val="20"/>
        </w:rPr>
        <w:t xml:space="preserve"> </w:t>
      </w:r>
      <w:r w:rsidRPr="00E75E11">
        <w:rPr>
          <w:sz w:val="20"/>
        </w:rPr>
        <w:t>the</w:t>
      </w:r>
      <w:r w:rsidRPr="00E75E11">
        <w:rPr>
          <w:spacing w:val="18"/>
          <w:sz w:val="20"/>
        </w:rPr>
        <w:t xml:space="preserve"> </w:t>
      </w:r>
      <w:r w:rsidRPr="00E75E11">
        <w:rPr>
          <w:sz w:val="20"/>
        </w:rPr>
        <w:t>deductible</w:t>
      </w:r>
      <w:r w:rsidRPr="00E75E11">
        <w:rPr>
          <w:spacing w:val="18"/>
          <w:sz w:val="20"/>
        </w:rPr>
        <w:t xml:space="preserve"> </w:t>
      </w:r>
      <w:r w:rsidRPr="00E75E11">
        <w:rPr>
          <w:sz w:val="20"/>
        </w:rPr>
        <w:t>may</w:t>
      </w:r>
      <w:r w:rsidRPr="00E75E11">
        <w:rPr>
          <w:spacing w:val="19"/>
          <w:sz w:val="20"/>
        </w:rPr>
        <w:t xml:space="preserve"> </w:t>
      </w:r>
      <w:r w:rsidRPr="00E75E11">
        <w:rPr>
          <w:sz w:val="20"/>
        </w:rPr>
        <w:t>be</w:t>
      </w:r>
      <w:r w:rsidRPr="00E75E11">
        <w:rPr>
          <w:spacing w:val="19"/>
          <w:sz w:val="20"/>
        </w:rPr>
        <w:t xml:space="preserve"> </w:t>
      </w:r>
      <w:r w:rsidRPr="00E75E11">
        <w:rPr>
          <w:sz w:val="20"/>
        </w:rPr>
        <w:t>as</w:t>
      </w:r>
      <w:r w:rsidRPr="00E75E11">
        <w:rPr>
          <w:spacing w:val="18"/>
          <w:sz w:val="20"/>
        </w:rPr>
        <w:t xml:space="preserve"> </w:t>
      </w:r>
      <w:r w:rsidRPr="00E75E11">
        <w:rPr>
          <w:sz w:val="20"/>
        </w:rPr>
        <w:t>high</w:t>
      </w:r>
      <w:r w:rsidRPr="00E75E11">
        <w:rPr>
          <w:spacing w:val="18"/>
          <w:sz w:val="20"/>
        </w:rPr>
        <w:t xml:space="preserve"> </w:t>
      </w:r>
      <w:r w:rsidRPr="00E75E11">
        <w:rPr>
          <w:sz w:val="20"/>
        </w:rPr>
        <w:t>as</w:t>
      </w:r>
      <w:r w:rsidRPr="00E75E11">
        <w:rPr>
          <w:spacing w:val="19"/>
          <w:sz w:val="20"/>
        </w:rPr>
        <w:t xml:space="preserve"> </w:t>
      </w:r>
      <w:r w:rsidRPr="00E75E11">
        <w:rPr>
          <w:sz w:val="20"/>
        </w:rPr>
        <w:t>5%</w:t>
      </w:r>
      <w:r w:rsidRPr="00E75E11">
        <w:rPr>
          <w:spacing w:val="17"/>
          <w:sz w:val="20"/>
        </w:rPr>
        <w:t xml:space="preserve"> </w:t>
      </w:r>
      <w:r w:rsidRPr="00E75E11">
        <w:rPr>
          <w:sz w:val="20"/>
        </w:rPr>
        <w:t>of</w:t>
      </w:r>
      <w:r w:rsidRPr="00E75E11">
        <w:rPr>
          <w:spacing w:val="19"/>
          <w:sz w:val="20"/>
        </w:rPr>
        <w:t xml:space="preserve"> </w:t>
      </w:r>
      <w:r w:rsidRPr="00E75E11">
        <w:rPr>
          <w:sz w:val="20"/>
        </w:rPr>
        <w:t>the</w:t>
      </w:r>
      <w:r w:rsidRPr="00E75E11">
        <w:rPr>
          <w:spacing w:val="18"/>
          <w:sz w:val="20"/>
        </w:rPr>
        <w:t xml:space="preserve"> </w:t>
      </w:r>
      <w:r w:rsidRPr="00E75E11">
        <w:rPr>
          <w:sz w:val="20"/>
        </w:rPr>
        <w:t>total</w:t>
      </w:r>
      <w:r w:rsidRPr="00E75E11">
        <w:rPr>
          <w:spacing w:val="19"/>
          <w:sz w:val="20"/>
        </w:rPr>
        <w:t xml:space="preserve"> </w:t>
      </w:r>
      <w:r w:rsidRPr="00E75E11">
        <w:rPr>
          <w:sz w:val="20"/>
        </w:rPr>
        <w:t>insurable</w:t>
      </w:r>
      <w:r w:rsidRPr="00E75E11">
        <w:rPr>
          <w:spacing w:val="18"/>
          <w:sz w:val="20"/>
        </w:rPr>
        <w:t xml:space="preserve"> </w:t>
      </w:r>
      <w:r w:rsidRPr="00E75E11">
        <w:rPr>
          <w:sz w:val="20"/>
        </w:rPr>
        <w:t xml:space="preserve">value.  The Wind/Hail and Named Storm deductible may be written on a per location, per occurrence basis.  </w:t>
      </w:r>
    </w:p>
    <w:p w14:paraId="6E9D2130" w14:textId="77777777" w:rsidR="00E75E11" w:rsidRPr="00E75E11" w:rsidRDefault="00E75E11" w:rsidP="00E75E11">
      <w:pPr>
        <w:pStyle w:val="ListParagraph"/>
        <w:widowControl w:val="0"/>
        <w:numPr>
          <w:ilvl w:val="0"/>
          <w:numId w:val="25"/>
        </w:numPr>
        <w:tabs>
          <w:tab w:val="left" w:pos="840"/>
        </w:tabs>
        <w:autoSpaceDE w:val="0"/>
        <w:autoSpaceDN w:val="0"/>
        <w:ind w:right="117" w:hanging="361"/>
        <w:rPr>
          <w:sz w:val="20"/>
        </w:rPr>
      </w:pPr>
      <w:r w:rsidRPr="00E75E11">
        <w:rPr>
          <w:sz w:val="20"/>
        </w:rPr>
        <w:t>Personal Property/Equipment Coverage: required if the Borrower maintains personal property at the subject</w:t>
      </w:r>
      <w:r w:rsidRPr="00E75E11">
        <w:rPr>
          <w:spacing w:val="-1"/>
          <w:sz w:val="20"/>
        </w:rPr>
        <w:t xml:space="preserve"> </w:t>
      </w:r>
      <w:r w:rsidRPr="00E75E11">
        <w:rPr>
          <w:sz w:val="20"/>
        </w:rPr>
        <w:t>location.</w:t>
      </w:r>
    </w:p>
    <w:p w14:paraId="3FCEEAE0" w14:textId="77777777" w:rsidR="00E75E11" w:rsidRPr="00E75E11" w:rsidRDefault="00E75E11" w:rsidP="00E75E11">
      <w:pPr>
        <w:pStyle w:val="ListParagraph"/>
        <w:widowControl w:val="0"/>
        <w:numPr>
          <w:ilvl w:val="0"/>
          <w:numId w:val="25"/>
        </w:numPr>
        <w:tabs>
          <w:tab w:val="left" w:pos="840"/>
        </w:tabs>
        <w:autoSpaceDE w:val="0"/>
        <w:autoSpaceDN w:val="0"/>
        <w:ind w:right="116"/>
        <w:rPr>
          <w:sz w:val="20"/>
        </w:rPr>
      </w:pPr>
      <w:r w:rsidRPr="00E75E11">
        <w:rPr>
          <w:sz w:val="20"/>
        </w:rPr>
        <w:t xml:space="preserve">Boiler &amp; Machinery/Equipment Breakdown coverage will be required for multifamily or commercial </w:t>
      </w:r>
      <w:r w:rsidRPr="00E75E11">
        <w:rPr>
          <w:sz w:val="20"/>
        </w:rPr>
        <w:lastRenderedPageBreak/>
        <w:t>locations. Coverage must be in place equal to the full replacement cost, including loss of rents with a Joint Loss Agreement – 100% Replacement Cost including electric machinery, equipment, air conditioning, refrigeration &amp; mechanical objects.</w:t>
      </w:r>
    </w:p>
    <w:p w14:paraId="00156520" w14:textId="77777777" w:rsidR="00E75E11" w:rsidRPr="00E75E11" w:rsidRDefault="00E75E11" w:rsidP="00E75E11">
      <w:pPr>
        <w:pStyle w:val="ListParagraph"/>
        <w:widowControl w:val="0"/>
        <w:numPr>
          <w:ilvl w:val="0"/>
          <w:numId w:val="25"/>
        </w:numPr>
        <w:tabs>
          <w:tab w:val="left" w:pos="840"/>
        </w:tabs>
        <w:autoSpaceDE w:val="0"/>
        <w:autoSpaceDN w:val="0"/>
        <w:ind w:right="337"/>
        <w:rPr>
          <w:sz w:val="20"/>
        </w:rPr>
      </w:pPr>
      <w:r w:rsidRPr="00E75E11">
        <w:rPr>
          <w:sz w:val="20"/>
        </w:rPr>
        <w:t>Ordinance or Law coverage will be required for commercial properties greater than 20 units. If it is necessary, please note the following limits of coverage (required only for legal non-conforming</w:t>
      </w:r>
      <w:r w:rsidRPr="00E75E11">
        <w:rPr>
          <w:spacing w:val="-5"/>
          <w:sz w:val="20"/>
        </w:rPr>
        <w:t xml:space="preserve"> </w:t>
      </w:r>
      <w:r w:rsidRPr="00E75E11">
        <w:rPr>
          <w:sz w:val="20"/>
        </w:rPr>
        <w:t>properties):</w:t>
      </w:r>
    </w:p>
    <w:p w14:paraId="4FD5369E" w14:textId="77777777" w:rsidR="00E75E11" w:rsidRPr="00E75E11" w:rsidRDefault="00E75E11" w:rsidP="00E75E11">
      <w:pPr>
        <w:pStyle w:val="ListParagraph"/>
        <w:widowControl w:val="0"/>
        <w:numPr>
          <w:ilvl w:val="1"/>
          <w:numId w:val="25"/>
        </w:numPr>
        <w:tabs>
          <w:tab w:val="left" w:pos="1559"/>
          <w:tab w:val="left" w:pos="1560"/>
        </w:tabs>
        <w:autoSpaceDE w:val="0"/>
        <w:autoSpaceDN w:val="0"/>
        <w:spacing w:before="3" w:line="230" w:lineRule="auto"/>
        <w:ind w:right="288"/>
        <w:jc w:val="left"/>
        <w:rPr>
          <w:sz w:val="20"/>
        </w:rPr>
      </w:pPr>
      <w:r w:rsidRPr="00E75E11">
        <w:rPr>
          <w:sz w:val="20"/>
        </w:rPr>
        <w:t>Part A coverage: Loss to the undamaged portion of the property: to match local zoning code trigger/rebuild threshold or 100% of total insurable value if zoning code is not available.</w:t>
      </w:r>
    </w:p>
    <w:p w14:paraId="419D3BDE" w14:textId="77777777" w:rsidR="00E75E11" w:rsidRPr="00E75E11" w:rsidRDefault="00E75E11" w:rsidP="00E75E11">
      <w:pPr>
        <w:pStyle w:val="ListParagraph"/>
        <w:widowControl w:val="0"/>
        <w:numPr>
          <w:ilvl w:val="1"/>
          <w:numId w:val="25"/>
        </w:numPr>
        <w:tabs>
          <w:tab w:val="left" w:pos="1559"/>
          <w:tab w:val="left" w:pos="1560"/>
        </w:tabs>
        <w:autoSpaceDE w:val="0"/>
        <w:autoSpaceDN w:val="0"/>
        <w:spacing w:before="4" w:line="262" w:lineRule="exact"/>
        <w:ind w:hanging="361"/>
        <w:jc w:val="left"/>
        <w:rPr>
          <w:sz w:val="20"/>
        </w:rPr>
      </w:pPr>
      <w:r w:rsidRPr="00E75E11">
        <w:rPr>
          <w:sz w:val="20"/>
        </w:rPr>
        <w:t>Part B coverage:  Demolition and Debris Removal:  Minimum 10% of Replacement</w:t>
      </w:r>
      <w:r w:rsidRPr="00E75E11">
        <w:rPr>
          <w:spacing w:val="-17"/>
          <w:sz w:val="20"/>
        </w:rPr>
        <w:t xml:space="preserve"> </w:t>
      </w:r>
      <w:r w:rsidRPr="00E75E11">
        <w:rPr>
          <w:sz w:val="20"/>
        </w:rPr>
        <w:t>Cost.  Depending upon locations/zoning concern, this amount may be increased.</w:t>
      </w:r>
    </w:p>
    <w:p w14:paraId="480E8D6A" w14:textId="77777777" w:rsidR="00E75E11" w:rsidRPr="00E75E11" w:rsidRDefault="00E75E11" w:rsidP="00E75E11">
      <w:pPr>
        <w:pStyle w:val="ListParagraph"/>
        <w:widowControl w:val="0"/>
        <w:numPr>
          <w:ilvl w:val="1"/>
          <w:numId w:val="25"/>
        </w:numPr>
        <w:tabs>
          <w:tab w:val="left" w:pos="1559"/>
          <w:tab w:val="left" w:pos="1560"/>
        </w:tabs>
        <w:autoSpaceDE w:val="0"/>
        <w:autoSpaceDN w:val="0"/>
        <w:spacing w:line="262" w:lineRule="exact"/>
        <w:ind w:hanging="361"/>
        <w:jc w:val="left"/>
        <w:rPr>
          <w:sz w:val="20"/>
        </w:rPr>
      </w:pPr>
      <w:r w:rsidRPr="00E75E11">
        <w:rPr>
          <w:sz w:val="20"/>
        </w:rPr>
        <w:t>Part C coverage:  Increased Cost of Construction:  Minimum 10% of Replacement</w:t>
      </w:r>
      <w:r w:rsidRPr="00E75E11">
        <w:rPr>
          <w:spacing w:val="-13"/>
          <w:sz w:val="20"/>
        </w:rPr>
        <w:t xml:space="preserve"> </w:t>
      </w:r>
      <w:r w:rsidRPr="00E75E11">
        <w:rPr>
          <w:sz w:val="20"/>
        </w:rPr>
        <w:t>Cost.    Depending upon locations/zoning concern, this amount may be increased.</w:t>
      </w:r>
    </w:p>
    <w:p w14:paraId="7153E635" w14:textId="77777777" w:rsidR="00E75E11" w:rsidRPr="00E75E11" w:rsidRDefault="00E75E11" w:rsidP="00E75E11">
      <w:pPr>
        <w:pStyle w:val="ListParagraph"/>
        <w:widowControl w:val="0"/>
        <w:numPr>
          <w:ilvl w:val="0"/>
          <w:numId w:val="25"/>
        </w:numPr>
        <w:tabs>
          <w:tab w:val="left" w:pos="839"/>
          <w:tab w:val="left" w:pos="840"/>
        </w:tabs>
        <w:autoSpaceDE w:val="0"/>
        <w:autoSpaceDN w:val="0"/>
        <w:spacing w:before="79"/>
        <w:ind w:left="840" w:right="996" w:hanging="361"/>
        <w:jc w:val="left"/>
        <w:rPr>
          <w:sz w:val="20"/>
        </w:rPr>
      </w:pPr>
      <w:r w:rsidRPr="00E75E11">
        <w:rPr>
          <w:sz w:val="20"/>
        </w:rPr>
        <w:t>Terrorism – Required for Multifamily or Commercial properties.  Insurance must be for 100% of Replacement Costs for certified acts of terrorism, both foreign and domestic,</w:t>
      </w:r>
    </w:p>
    <w:p w14:paraId="3AB38321" w14:textId="77777777" w:rsidR="00E75E11" w:rsidRPr="00E75E11" w:rsidRDefault="00E75E11" w:rsidP="00E75E11">
      <w:pPr>
        <w:pStyle w:val="ListParagraph"/>
        <w:widowControl w:val="0"/>
        <w:numPr>
          <w:ilvl w:val="0"/>
          <w:numId w:val="25"/>
        </w:numPr>
        <w:tabs>
          <w:tab w:val="left" w:pos="840"/>
        </w:tabs>
        <w:autoSpaceDE w:val="0"/>
        <w:autoSpaceDN w:val="0"/>
        <w:ind w:right="116"/>
        <w:rPr>
          <w:sz w:val="20"/>
        </w:rPr>
      </w:pPr>
      <w:r w:rsidRPr="00E75E11">
        <w:rPr>
          <w:sz w:val="20"/>
        </w:rPr>
        <w:t>Business /Rental Income coverage, including acts of foreign and domestic terrorism will be required for Multifamily or Commercial Properties in an amount equal to the aggregate annual rental payments collected</w:t>
      </w:r>
      <w:r w:rsidRPr="00E75E11">
        <w:rPr>
          <w:spacing w:val="-9"/>
          <w:sz w:val="20"/>
        </w:rPr>
        <w:t xml:space="preserve"> </w:t>
      </w:r>
      <w:r w:rsidRPr="00E75E11">
        <w:rPr>
          <w:sz w:val="20"/>
        </w:rPr>
        <w:t>or</w:t>
      </w:r>
      <w:r w:rsidRPr="00E75E11">
        <w:rPr>
          <w:spacing w:val="-8"/>
          <w:sz w:val="20"/>
        </w:rPr>
        <w:t xml:space="preserve"> </w:t>
      </w:r>
      <w:r w:rsidRPr="00E75E11">
        <w:rPr>
          <w:sz w:val="20"/>
        </w:rPr>
        <w:t>12</w:t>
      </w:r>
      <w:r w:rsidRPr="00E75E11">
        <w:rPr>
          <w:spacing w:val="-8"/>
          <w:sz w:val="20"/>
        </w:rPr>
        <w:t xml:space="preserve"> </w:t>
      </w:r>
      <w:r w:rsidRPr="00E75E11">
        <w:rPr>
          <w:sz w:val="20"/>
        </w:rPr>
        <w:t>months</w:t>
      </w:r>
      <w:r w:rsidRPr="00E75E11">
        <w:rPr>
          <w:spacing w:val="-8"/>
          <w:sz w:val="20"/>
        </w:rPr>
        <w:t xml:space="preserve"> </w:t>
      </w:r>
      <w:r w:rsidRPr="00E75E11">
        <w:rPr>
          <w:sz w:val="20"/>
        </w:rPr>
        <w:t>net</w:t>
      </w:r>
      <w:r w:rsidRPr="00E75E11">
        <w:rPr>
          <w:spacing w:val="-8"/>
          <w:sz w:val="20"/>
        </w:rPr>
        <w:t xml:space="preserve"> </w:t>
      </w:r>
      <w:r w:rsidRPr="00E75E11">
        <w:rPr>
          <w:sz w:val="20"/>
        </w:rPr>
        <w:t>operating</w:t>
      </w:r>
      <w:r w:rsidRPr="00E75E11">
        <w:rPr>
          <w:spacing w:val="-8"/>
          <w:sz w:val="20"/>
        </w:rPr>
        <w:t xml:space="preserve"> </w:t>
      </w:r>
      <w:r w:rsidRPr="00E75E11">
        <w:rPr>
          <w:sz w:val="20"/>
        </w:rPr>
        <w:t>income</w:t>
      </w:r>
      <w:r w:rsidRPr="00E75E11">
        <w:rPr>
          <w:spacing w:val="-9"/>
          <w:sz w:val="20"/>
        </w:rPr>
        <w:t xml:space="preserve"> </w:t>
      </w:r>
      <w:r w:rsidRPr="00E75E11">
        <w:rPr>
          <w:sz w:val="20"/>
        </w:rPr>
        <w:t>plus</w:t>
      </w:r>
      <w:r w:rsidRPr="00E75E11">
        <w:rPr>
          <w:spacing w:val="-9"/>
          <w:sz w:val="20"/>
        </w:rPr>
        <w:t xml:space="preserve"> </w:t>
      </w:r>
      <w:r w:rsidRPr="00E75E11">
        <w:rPr>
          <w:sz w:val="20"/>
        </w:rPr>
        <w:t>continuing</w:t>
      </w:r>
      <w:r w:rsidRPr="00E75E11">
        <w:rPr>
          <w:spacing w:val="-8"/>
          <w:sz w:val="20"/>
        </w:rPr>
        <w:t xml:space="preserve"> </w:t>
      </w:r>
      <w:r w:rsidRPr="00E75E11">
        <w:rPr>
          <w:sz w:val="20"/>
        </w:rPr>
        <w:t>expenses.</w:t>
      </w:r>
      <w:r w:rsidRPr="00E75E11">
        <w:rPr>
          <w:spacing w:val="-8"/>
          <w:sz w:val="20"/>
        </w:rPr>
        <w:t xml:space="preserve"> </w:t>
      </w:r>
      <w:r w:rsidRPr="00E75E11">
        <w:rPr>
          <w:sz w:val="20"/>
        </w:rPr>
        <w:t>At</w:t>
      </w:r>
      <w:r w:rsidRPr="00E75E11">
        <w:rPr>
          <w:spacing w:val="-8"/>
          <w:sz w:val="20"/>
        </w:rPr>
        <w:t xml:space="preserve"> </w:t>
      </w:r>
      <w:r w:rsidRPr="00E75E11">
        <w:rPr>
          <w:sz w:val="20"/>
        </w:rPr>
        <w:t>the</w:t>
      </w:r>
      <w:r w:rsidRPr="00E75E11">
        <w:rPr>
          <w:spacing w:val="-8"/>
          <w:sz w:val="20"/>
        </w:rPr>
        <w:t xml:space="preserve"> </w:t>
      </w:r>
      <w:r w:rsidRPr="00E75E11">
        <w:rPr>
          <w:sz w:val="20"/>
        </w:rPr>
        <w:t>discretion</w:t>
      </w:r>
      <w:r w:rsidRPr="00E75E11">
        <w:rPr>
          <w:spacing w:val="-9"/>
          <w:sz w:val="20"/>
        </w:rPr>
        <w:t xml:space="preserve"> </w:t>
      </w:r>
      <w:r w:rsidRPr="00E75E11">
        <w:rPr>
          <w:sz w:val="20"/>
        </w:rPr>
        <w:t>of</w:t>
      </w:r>
      <w:r w:rsidRPr="00E75E11">
        <w:rPr>
          <w:spacing w:val="-8"/>
          <w:sz w:val="20"/>
        </w:rPr>
        <w:t xml:space="preserve"> </w:t>
      </w:r>
      <w:r w:rsidRPr="00E75E11">
        <w:rPr>
          <w:sz w:val="20"/>
        </w:rPr>
        <w:t>Lender, Business Income of more than 12 months, including either a six or twelve month extended period of indemnity, may be required for larger projects at an amount of time reasonably estimated to rebuild the property and bring operations back up and running to the point they were prior to the</w:t>
      </w:r>
      <w:r w:rsidRPr="00E75E11">
        <w:rPr>
          <w:spacing w:val="-8"/>
          <w:sz w:val="20"/>
        </w:rPr>
        <w:t xml:space="preserve"> </w:t>
      </w:r>
      <w:r w:rsidRPr="00E75E11">
        <w:rPr>
          <w:sz w:val="20"/>
        </w:rPr>
        <w:t>loss.</w:t>
      </w:r>
    </w:p>
    <w:p w14:paraId="13BA56D8" w14:textId="77777777" w:rsidR="00E75E11" w:rsidRPr="00E75E11" w:rsidRDefault="00E75E11" w:rsidP="00E75E11">
      <w:pPr>
        <w:pStyle w:val="ListParagraph"/>
        <w:widowControl w:val="0"/>
        <w:numPr>
          <w:ilvl w:val="0"/>
          <w:numId w:val="25"/>
        </w:numPr>
        <w:tabs>
          <w:tab w:val="left" w:pos="840"/>
        </w:tabs>
        <w:autoSpaceDE w:val="0"/>
        <w:autoSpaceDN w:val="0"/>
        <w:ind w:right="116"/>
        <w:rPr>
          <w:sz w:val="20"/>
        </w:rPr>
      </w:pPr>
      <w:r w:rsidRPr="00E75E11">
        <w:rPr>
          <w:sz w:val="20"/>
        </w:rPr>
        <w:t xml:space="preserve">During any period of construction for 1 – 20 Unit locations, builders risk insurance is required on any of the following: </w:t>
      </w:r>
    </w:p>
    <w:p w14:paraId="6EA24561" w14:textId="77777777" w:rsidR="00E75E11" w:rsidRPr="00E75E11" w:rsidRDefault="00E75E11" w:rsidP="00E75E11">
      <w:pPr>
        <w:numPr>
          <w:ilvl w:val="2"/>
          <w:numId w:val="25"/>
        </w:numPr>
        <w:spacing w:line="252" w:lineRule="auto"/>
        <w:jc w:val="left"/>
        <w:rPr>
          <w:sz w:val="20"/>
        </w:rPr>
      </w:pPr>
      <w:r w:rsidRPr="00E75E11">
        <w:rPr>
          <w:sz w:val="20"/>
        </w:rPr>
        <w:t>All new construction projects</w:t>
      </w:r>
    </w:p>
    <w:p w14:paraId="624C7AD2" w14:textId="77777777" w:rsidR="00E75E11" w:rsidRPr="00E75E11" w:rsidRDefault="00E75E11" w:rsidP="00E75E11">
      <w:pPr>
        <w:numPr>
          <w:ilvl w:val="2"/>
          <w:numId w:val="25"/>
        </w:numPr>
        <w:spacing w:line="252" w:lineRule="auto"/>
        <w:jc w:val="left"/>
        <w:rPr>
          <w:sz w:val="20"/>
        </w:rPr>
      </w:pPr>
      <w:r w:rsidRPr="00E75E11">
        <w:rPr>
          <w:sz w:val="20"/>
        </w:rPr>
        <w:t xml:space="preserve">If more than 50% of the total costs (net purchase price/appraised value + rehab costs) is allocated to rehab budget.  The CoreVest underwriter retains the discretion to waive this requirement where they deem appropriate and allow for standard hazard coverage. </w:t>
      </w:r>
    </w:p>
    <w:p w14:paraId="2B10A960" w14:textId="77777777" w:rsidR="00E75E11" w:rsidRPr="00E75E11" w:rsidRDefault="00E75E11" w:rsidP="00E75E11">
      <w:pPr>
        <w:pStyle w:val="ListParagraph"/>
        <w:widowControl w:val="0"/>
        <w:numPr>
          <w:ilvl w:val="2"/>
          <w:numId w:val="25"/>
        </w:numPr>
        <w:autoSpaceDE w:val="0"/>
        <w:autoSpaceDN w:val="0"/>
        <w:adjustRightInd w:val="0"/>
        <w:rPr>
          <w:sz w:val="20"/>
        </w:rPr>
      </w:pPr>
      <w:r w:rsidRPr="00E75E11">
        <w:rPr>
          <w:sz w:val="20"/>
        </w:rPr>
        <w:t xml:space="preserve">For projects considered “cosmetic” renovations, a standard dwelling fire policy may be used in conjunction with an acceptable “builders risk endorsement”.  </w:t>
      </w:r>
    </w:p>
    <w:p w14:paraId="393E8E9C" w14:textId="77777777" w:rsidR="00E75E11" w:rsidRPr="00E75E11" w:rsidRDefault="00E75E11" w:rsidP="00E75E11">
      <w:pPr>
        <w:spacing w:line="252" w:lineRule="auto"/>
        <w:ind w:left="2453"/>
        <w:rPr>
          <w:sz w:val="20"/>
        </w:rPr>
      </w:pPr>
    </w:p>
    <w:p w14:paraId="2FF1BC22" w14:textId="77777777" w:rsidR="00E75E11" w:rsidRPr="00E75E11" w:rsidRDefault="00E75E11" w:rsidP="00E75E11">
      <w:pPr>
        <w:pStyle w:val="ListParagraph"/>
        <w:widowControl w:val="0"/>
        <w:numPr>
          <w:ilvl w:val="1"/>
          <w:numId w:val="25"/>
        </w:numPr>
        <w:autoSpaceDE w:val="0"/>
        <w:autoSpaceDN w:val="0"/>
        <w:adjustRightInd w:val="0"/>
        <w:rPr>
          <w:sz w:val="20"/>
        </w:rPr>
      </w:pPr>
      <w:r w:rsidRPr="00E75E11">
        <w:rPr>
          <w:sz w:val="20"/>
        </w:rPr>
        <w:t xml:space="preserve">The amount of coverage must be at least equal to the total loan amount or an amount at least equal to the replacement cost value as established by the insurer affording coverage. Coverage must be in place by the time structural construction, repairs or renovations begin and must remain in place until they are completed. A policy held by the general contractor or builder performing the work would be acceptable so long as it meets the requirements outlined in this policy and all borrowers, the borrowing entity and Lender are named as additional insured. If the Builder’s Risk Insurance is replacing the hazard insurance, then the same requirements applicable to the hazard policy would apply to the Builder’s Risk policy. Hazard insurance and Builder’s Risk coverage may be combined, if required, to meet coverage limits. CoreVest must be added as a mortgagee/loss payee to any policy.  Any form of Builder’s Risk insurance must be paid on a replacement cost basis for improvements and must cover the total amount budgeted to repair/construct/improve the property. In certain situations, actual cash value coverage may only be available for the existing structure, which may be deemed as compliant by the CoreVest underwriter.  </w:t>
      </w:r>
    </w:p>
    <w:p w14:paraId="67CB2670" w14:textId="77777777" w:rsidR="00E75E11" w:rsidRPr="00E75E11" w:rsidRDefault="00E75E11" w:rsidP="00E75E11">
      <w:pPr>
        <w:pStyle w:val="ListParagraph"/>
        <w:adjustRightInd w:val="0"/>
        <w:rPr>
          <w:sz w:val="20"/>
        </w:rPr>
      </w:pPr>
    </w:p>
    <w:p w14:paraId="778E7877" w14:textId="77777777" w:rsidR="00E75E11" w:rsidRPr="00E75E11" w:rsidRDefault="00E75E11" w:rsidP="00E75E11">
      <w:pPr>
        <w:pStyle w:val="ListParagraph"/>
        <w:adjustRightInd w:val="0"/>
        <w:ind w:left="1559"/>
        <w:rPr>
          <w:sz w:val="20"/>
        </w:rPr>
      </w:pPr>
      <w:r w:rsidRPr="00E75E11">
        <w:rPr>
          <w:sz w:val="20"/>
        </w:rPr>
        <w:t xml:space="preserve">For new construction loans that are ground up construction or tear down new construction the required insurances must be in place once construction commences on the new dwelling. The policy must have term not less than the remaining term of the loan at the time of placement. </w:t>
      </w:r>
    </w:p>
    <w:p w14:paraId="2FB06F02" w14:textId="77777777" w:rsidR="00E75E11" w:rsidRPr="00E75E11" w:rsidRDefault="00E75E11" w:rsidP="00E75E11">
      <w:pPr>
        <w:pStyle w:val="ListParagraph"/>
        <w:adjustRightInd w:val="0"/>
        <w:rPr>
          <w:sz w:val="20"/>
        </w:rPr>
      </w:pPr>
    </w:p>
    <w:p w14:paraId="1E9F6A48" w14:textId="77777777" w:rsidR="00E75E11" w:rsidRPr="00E75E11" w:rsidRDefault="00E75E11" w:rsidP="00E75E11">
      <w:pPr>
        <w:pStyle w:val="ListParagraph"/>
        <w:adjustRightInd w:val="0"/>
        <w:ind w:left="958" w:firstLine="601"/>
        <w:rPr>
          <w:sz w:val="20"/>
        </w:rPr>
      </w:pPr>
      <w:r w:rsidRPr="00E75E11">
        <w:rPr>
          <w:sz w:val="20"/>
        </w:rPr>
        <w:t>No construction draws will be released until adequate insurance is verified.</w:t>
      </w:r>
    </w:p>
    <w:p w14:paraId="5BFC3C48" w14:textId="77777777" w:rsidR="00E75E11" w:rsidRDefault="00E75E11" w:rsidP="00E75E11">
      <w:pPr>
        <w:pStyle w:val="ListParagraph"/>
        <w:widowControl w:val="0"/>
        <w:tabs>
          <w:tab w:val="left" w:pos="840"/>
        </w:tabs>
        <w:autoSpaceDE w:val="0"/>
        <w:autoSpaceDN w:val="0"/>
        <w:ind w:left="839" w:right="116"/>
        <w:rPr>
          <w:sz w:val="20"/>
        </w:rPr>
      </w:pPr>
    </w:p>
    <w:p w14:paraId="45DDAB07" w14:textId="2D70D085" w:rsidR="00E75E11" w:rsidRPr="00E75E11" w:rsidRDefault="00E75E11" w:rsidP="00E75E11">
      <w:pPr>
        <w:pStyle w:val="ListParagraph"/>
        <w:widowControl w:val="0"/>
        <w:numPr>
          <w:ilvl w:val="0"/>
          <w:numId w:val="25"/>
        </w:numPr>
        <w:tabs>
          <w:tab w:val="left" w:pos="840"/>
        </w:tabs>
        <w:autoSpaceDE w:val="0"/>
        <w:autoSpaceDN w:val="0"/>
        <w:ind w:right="116"/>
        <w:rPr>
          <w:sz w:val="20"/>
        </w:rPr>
      </w:pPr>
      <w:r w:rsidRPr="00E75E11">
        <w:rPr>
          <w:sz w:val="20"/>
        </w:rPr>
        <w:t>During any period of construction on units greater than 20, with renovations, and with a General Contractor or Construction Manager in place “Special Form” Builders Risk Insurance (Completed Value basis/non-reporting</w:t>
      </w:r>
      <w:r w:rsidRPr="00E75E11">
        <w:rPr>
          <w:spacing w:val="-6"/>
          <w:sz w:val="20"/>
        </w:rPr>
        <w:t xml:space="preserve"> </w:t>
      </w:r>
      <w:r w:rsidRPr="00E75E11">
        <w:rPr>
          <w:sz w:val="20"/>
        </w:rPr>
        <w:t>form),</w:t>
      </w:r>
      <w:r w:rsidRPr="00E75E11">
        <w:rPr>
          <w:spacing w:val="-6"/>
          <w:sz w:val="20"/>
        </w:rPr>
        <w:t xml:space="preserve"> </w:t>
      </w:r>
      <w:r w:rsidRPr="00E75E11">
        <w:rPr>
          <w:sz w:val="20"/>
        </w:rPr>
        <w:t>with</w:t>
      </w:r>
      <w:r w:rsidRPr="00E75E11">
        <w:rPr>
          <w:spacing w:val="-5"/>
          <w:sz w:val="20"/>
        </w:rPr>
        <w:t xml:space="preserve"> </w:t>
      </w:r>
      <w:r w:rsidRPr="00E75E11">
        <w:rPr>
          <w:sz w:val="20"/>
        </w:rPr>
        <w:t>a</w:t>
      </w:r>
      <w:r w:rsidRPr="00E75E11">
        <w:rPr>
          <w:spacing w:val="-6"/>
          <w:sz w:val="20"/>
        </w:rPr>
        <w:t xml:space="preserve"> </w:t>
      </w:r>
      <w:r w:rsidRPr="00E75E11">
        <w:rPr>
          <w:sz w:val="20"/>
        </w:rPr>
        <w:t>“Replacement</w:t>
      </w:r>
      <w:r w:rsidRPr="00E75E11">
        <w:rPr>
          <w:spacing w:val="-5"/>
          <w:sz w:val="20"/>
        </w:rPr>
        <w:t xml:space="preserve"> </w:t>
      </w:r>
      <w:r w:rsidRPr="00E75E11">
        <w:rPr>
          <w:sz w:val="20"/>
        </w:rPr>
        <w:t>Cost”</w:t>
      </w:r>
      <w:r w:rsidRPr="00E75E11">
        <w:rPr>
          <w:spacing w:val="-5"/>
          <w:sz w:val="20"/>
        </w:rPr>
        <w:t xml:space="preserve"> </w:t>
      </w:r>
      <w:r w:rsidRPr="00E75E11">
        <w:rPr>
          <w:sz w:val="20"/>
        </w:rPr>
        <w:t>endorsement</w:t>
      </w:r>
      <w:r w:rsidRPr="00E75E11">
        <w:rPr>
          <w:spacing w:val="-4"/>
          <w:sz w:val="20"/>
        </w:rPr>
        <w:t xml:space="preserve"> </w:t>
      </w:r>
      <w:r w:rsidRPr="00E75E11">
        <w:rPr>
          <w:sz w:val="20"/>
        </w:rPr>
        <w:t>with</w:t>
      </w:r>
      <w:r w:rsidRPr="00E75E11">
        <w:rPr>
          <w:spacing w:val="-6"/>
          <w:sz w:val="20"/>
        </w:rPr>
        <w:t xml:space="preserve"> </w:t>
      </w:r>
      <w:r w:rsidRPr="00E75E11">
        <w:rPr>
          <w:sz w:val="20"/>
        </w:rPr>
        <w:t>either</w:t>
      </w:r>
      <w:r w:rsidRPr="00E75E11">
        <w:rPr>
          <w:spacing w:val="-5"/>
          <w:sz w:val="20"/>
        </w:rPr>
        <w:t xml:space="preserve"> </w:t>
      </w:r>
      <w:r w:rsidRPr="00E75E11">
        <w:rPr>
          <w:sz w:val="20"/>
        </w:rPr>
        <w:t>No</w:t>
      </w:r>
      <w:r w:rsidRPr="00E75E11">
        <w:rPr>
          <w:spacing w:val="-5"/>
          <w:sz w:val="20"/>
        </w:rPr>
        <w:t xml:space="preserve"> </w:t>
      </w:r>
      <w:r w:rsidRPr="00E75E11">
        <w:rPr>
          <w:sz w:val="20"/>
        </w:rPr>
        <w:t>Coinsurance</w:t>
      </w:r>
      <w:r w:rsidRPr="00E75E11">
        <w:rPr>
          <w:spacing w:val="-6"/>
          <w:sz w:val="20"/>
        </w:rPr>
        <w:t xml:space="preserve"> </w:t>
      </w:r>
      <w:r w:rsidRPr="00E75E11">
        <w:rPr>
          <w:sz w:val="20"/>
        </w:rPr>
        <w:t>or an Agreed Amount endorsement to be written on a “completed value basis” in an amount not less than</w:t>
      </w:r>
      <w:r w:rsidRPr="00E75E11">
        <w:rPr>
          <w:spacing w:val="-13"/>
          <w:sz w:val="20"/>
        </w:rPr>
        <w:t xml:space="preserve"> </w:t>
      </w:r>
      <w:r w:rsidRPr="00E75E11">
        <w:rPr>
          <w:sz w:val="20"/>
        </w:rPr>
        <w:t>the</w:t>
      </w:r>
      <w:r w:rsidRPr="00E75E11">
        <w:rPr>
          <w:spacing w:val="-13"/>
          <w:sz w:val="20"/>
        </w:rPr>
        <w:t xml:space="preserve"> </w:t>
      </w:r>
      <w:r w:rsidRPr="00E75E11">
        <w:rPr>
          <w:sz w:val="20"/>
        </w:rPr>
        <w:lastRenderedPageBreak/>
        <w:t>total</w:t>
      </w:r>
      <w:r w:rsidRPr="00E75E11">
        <w:rPr>
          <w:spacing w:val="-13"/>
          <w:sz w:val="20"/>
        </w:rPr>
        <w:t xml:space="preserve"> </w:t>
      </w:r>
      <w:r w:rsidRPr="00E75E11">
        <w:rPr>
          <w:sz w:val="20"/>
        </w:rPr>
        <w:t>value</w:t>
      </w:r>
      <w:r w:rsidRPr="00E75E11">
        <w:rPr>
          <w:spacing w:val="-13"/>
          <w:sz w:val="20"/>
        </w:rPr>
        <w:t xml:space="preserve"> </w:t>
      </w:r>
      <w:r w:rsidRPr="00E75E11">
        <w:rPr>
          <w:sz w:val="20"/>
        </w:rPr>
        <w:t>of</w:t>
      </w:r>
      <w:r w:rsidRPr="00E75E11">
        <w:rPr>
          <w:spacing w:val="-13"/>
          <w:sz w:val="20"/>
        </w:rPr>
        <w:t xml:space="preserve"> </w:t>
      </w:r>
      <w:r w:rsidRPr="00E75E11">
        <w:rPr>
          <w:sz w:val="20"/>
        </w:rPr>
        <w:t>the</w:t>
      </w:r>
      <w:r w:rsidRPr="00E75E11">
        <w:rPr>
          <w:spacing w:val="-13"/>
          <w:sz w:val="20"/>
        </w:rPr>
        <w:t xml:space="preserve"> </w:t>
      </w:r>
      <w:r w:rsidRPr="00E75E11">
        <w:rPr>
          <w:sz w:val="20"/>
        </w:rPr>
        <w:t>premises</w:t>
      </w:r>
      <w:r w:rsidRPr="00E75E11">
        <w:rPr>
          <w:spacing w:val="-13"/>
          <w:sz w:val="20"/>
        </w:rPr>
        <w:t xml:space="preserve"> </w:t>
      </w:r>
      <w:r w:rsidRPr="00E75E11">
        <w:rPr>
          <w:sz w:val="20"/>
        </w:rPr>
        <w:t>under</w:t>
      </w:r>
      <w:r w:rsidRPr="00E75E11">
        <w:rPr>
          <w:spacing w:val="-13"/>
          <w:sz w:val="20"/>
        </w:rPr>
        <w:t xml:space="preserve"> </w:t>
      </w:r>
      <w:r w:rsidRPr="00E75E11">
        <w:rPr>
          <w:sz w:val="20"/>
        </w:rPr>
        <w:t>construction</w:t>
      </w:r>
      <w:r w:rsidRPr="00E75E11">
        <w:rPr>
          <w:spacing w:val="-14"/>
          <w:sz w:val="20"/>
        </w:rPr>
        <w:t xml:space="preserve"> </w:t>
      </w:r>
      <w:r w:rsidRPr="00E75E11">
        <w:rPr>
          <w:sz w:val="20"/>
        </w:rPr>
        <w:t>and</w:t>
      </w:r>
      <w:r w:rsidRPr="00E75E11">
        <w:rPr>
          <w:spacing w:val="-13"/>
          <w:sz w:val="20"/>
        </w:rPr>
        <w:t xml:space="preserve"> </w:t>
      </w:r>
      <w:r w:rsidRPr="00E75E11">
        <w:rPr>
          <w:sz w:val="20"/>
        </w:rPr>
        <w:t>in</w:t>
      </w:r>
      <w:r w:rsidRPr="00E75E11">
        <w:rPr>
          <w:spacing w:val="-13"/>
          <w:sz w:val="20"/>
        </w:rPr>
        <w:t xml:space="preserve"> </w:t>
      </w:r>
      <w:r w:rsidRPr="00E75E11">
        <w:rPr>
          <w:sz w:val="20"/>
        </w:rPr>
        <w:t>compliance</w:t>
      </w:r>
      <w:r w:rsidRPr="00E75E11">
        <w:rPr>
          <w:spacing w:val="-13"/>
          <w:sz w:val="20"/>
        </w:rPr>
        <w:t xml:space="preserve"> </w:t>
      </w:r>
      <w:r w:rsidRPr="00E75E11">
        <w:rPr>
          <w:sz w:val="20"/>
        </w:rPr>
        <w:t>with</w:t>
      </w:r>
      <w:r w:rsidRPr="00E75E11">
        <w:rPr>
          <w:spacing w:val="-13"/>
          <w:sz w:val="20"/>
        </w:rPr>
        <w:t xml:space="preserve"> </w:t>
      </w:r>
      <w:r w:rsidRPr="00E75E11">
        <w:rPr>
          <w:sz w:val="20"/>
        </w:rPr>
        <w:t>the</w:t>
      </w:r>
      <w:r w:rsidRPr="00E75E11">
        <w:rPr>
          <w:spacing w:val="-12"/>
          <w:sz w:val="20"/>
        </w:rPr>
        <w:t xml:space="preserve"> </w:t>
      </w:r>
      <w:r w:rsidRPr="00E75E11">
        <w:rPr>
          <w:sz w:val="20"/>
        </w:rPr>
        <w:t>standard</w:t>
      </w:r>
      <w:r w:rsidRPr="00E75E11">
        <w:rPr>
          <w:spacing w:val="-13"/>
          <w:sz w:val="20"/>
        </w:rPr>
        <w:t xml:space="preserve"> </w:t>
      </w:r>
      <w:r w:rsidRPr="00E75E11">
        <w:rPr>
          <w:sz w:val="20"/>
        </w:rPr>
        <w:t>property insurance</w:t>
      </w:r>
      <w:r w:rsidRPr="00E75E11">
        <w:rPr>
          <w:spacing w:val="-12"/>
          <w:sz w:val="20"/>
        </w:rPr>
        <w:t xml:space="preserve"> </w:t>
      </w:r>
      <w:r w:rsidRPr="00E75E11">
        <w:rPr>
          <w:sz w:val="20"/>
        </w:rPr>
        <w:t>requirements will be required.</w:t>
      </w:r>
      <w:r w:rsidRPr="00E75E11">
        <w:rPr>
          <w:spacing w:val="34"/>
          <w:sz w:val="20"/>
        </w:rPr>
        <w:t xml:space="preserve"> </w:t>
      </w:r>
      <w:r w:rsidRPr="00E75E11">
        <w:rPr>
          <w:sz w:val="20"/>
        </w:rPr>
        <w:t>Coverage</w:t>
      </w:r>
      <w:r w:rsidRPr="00E75E11">
        <w:rPr>
          <w:spacing w:val="-12"/>
          <w:sz w:val="20"/>
        </w:rPr>
        <w:t xml:space="preserve"> </w:t>
      </w:r>
      <w:r w:rsidRPr="00E75E11">
        <w:rPr>
          <w:sz w:val="20"/>
        </w:rPr>
        <w:t>to</w:t>
      </w:r>
      <w:r w:rsidRPr="00E75E11">
        <w:rPr>
          <w:spacing w:val="-11"/>
          <w:sz w:val="20"/>
        </w:rPr>
        <w:t xml:space="preserve"> </w:t>
      </w:r>
      <w:r w:rsidRPr="00E75E11">
        <w:rPr>
          <w:sz w:val="20"/>
        </w:rPr>
        <w:t>include</w:t>
      </w:r>
      <w:r w:rsidRPr="00E75E11">
        <w:rPr>
          <w:spacing w:val="-11"/>
          <w:sz w:val="20"/>
        </w:rPr>
        <w:t xml:space="preserve"> </w:t>
      </w:r>
      <w:r w:rsidRPr="00E75E11">
        <w:rPr>
          <w:sz w:val="20"/>
        </w:rPr>
        <w:t>soft</w:t>
      </w:r>
      <w:r w:rsidRPr="00E75E11">
        <w:rPr>
          <w:spacing w:val="-12"/>
          <w:sz w:val="20"/>
        </w:rPr>
        <w:t xml:space="preserve"> </w:t>
      </w:r>
      <w:r w:rsidRPr="00E75E11">
        <w:rPr>
          <w:sz w:val="20"/>
        </w:rPr>
        <w:t>costs</w:t>
      </w:r>
      <w:r w:rsidRPr="00E75E11">
        <w:rPr>
          <w:spacing w:val="-11"/>
          <w:sz w:val="20"/>
        </w:rPr>
        <w:t xml:space="preserve"> </w:t>
      </w:r>
      <w:r w:rsidRPr="00E75E11">
        <w:rPr>
          <w:sz w:val="20"/>
        </w:rPr>
        <w:t>with</w:t>
      </w:r>
      <w:r w:rsidRPr="00E75E11">
        <w:rPr>
          <w:spacing w:val="-11"/>
          <w:sz w:val="20"/>
        </w:rPr>
        <w:t xml:space="preserve"> </w:t>
      </w:r>
      <w:r w:rsidRPr="00E75E11">
        <w:rPr>
          <w:sz w:val="20"/>
        </w:rPr>
        <w:t>delayed</w:t>
      </w:r>
      <w:r w:rsidRPr="00E75E11">
        <w:rPr>
          <w:spacing w:val="-12"/>
          <w:sz w:val="20"/>
        </w:rPr>
        <w:t xml:space="preserve"> </w:t>
      </w:r>
      <w:r w:rsidRPr="00E75E11">
        <w:rPr>
          <w:sz w:val="20"/>
        </w:rPr>
        <w:t>opening,</w:t>
      </w:r>
      <w:r w:rsidRPr="00E75E11">
        <w:rPr>
          <w:spacing w:val="-11"/>
          <w:sz w:val="20"/>
        </w:rPr>
        <w:t xml:space="preserve"> </w:t>
      </w:r>
      <w:r w:rsidRPr="00E75E11">
        <w:rPr>
          <w:sz w:val="20"/>
        </w:rPr>
        <w:t>property</w:t>
      </w:r>
      <w:r w:rsidRPr="00E75E11">
        <w:rPr>
          <w:spacing w:val="-11"/>
          <w:sz w:val="20"/>
        </w:rPr>
        <w:t xml:space="preserve"> </w:t>
      </w:r>
      <w:r w:rsidRPr="00E75E11">
        <w:rPr>
          <w:sz w:val="20"/>
        </w:rPr>
        <w:t>on-site,</w:t>
      </w:r>
      <w:r w:rsidRPr="00E75E11">
        <w:rPr>
          <w:spacing w:val="-11"/>
          <w:sz w:val="20"/>
        </w:rPr>
        <w:t xml:space="preserve"> </w:t>
      </w:r>
      <w:r w:rsidRPr="00E75E11">
        <w:rPr>
          <w:sz w:val="20"/>
        </w:rPr>
        <w:t>off- site and in-transit. Coverage in form and substance acceptable to Lender in its sole</w:t>
      </w:r>
      <w:r w:rsidRPr="00E75E11">
        <w:rPr>
          <w:spacing w:val="-10"/>
          <w:sz w:val="20"/>
        </w:rPr>
        <w:t xml:space="preserve"> </w:t>
      </w:r>
      <w:r w:rsidRPr="00E75E11">
        <w:rPr>
          <w:sz w:val="20"/>
        </w:rPr>
        <w:t>discretion.</w:t>
      </w:r>
    </w:p>
    <w:p w14:paraId="14E445CE" w14:textId="77777777" w:rsidR="00E75E11" w:rsidRPr="00E75E11" w:rsidRDefault="00E75E11" w:rsidP="00E75E11">
      <w:pPr>
        <w:pStyle w:val="Heading1"/>
        <w:numPr>
          <w:ilvl w:val="0"/>
          <w:numId w:val="0"/>
        </w:numPr>
        <w:spacing w:before="202"/>
        <w:jc w:val="both"/>
        <w:rPr>
          <w:b/>
          <w:bCs/>
          <w:sz w:val="20"/>
          <w:u w:val="single"/>
        </w:rPr>
      </w:pPr>
      <w:r w:rsidRPr="00E75E11">
        <w:rPr>
          <w:b/>
          <w:bCs/>
          <w:sz w:val="20"/>
          <w:u w:val="single"/>
        </w:rPr>
        <w:t>ACCEPTABLE COVERAGE – LIABILITY INSURANCE:</w:t>
      </w:r>
    </w:p>
    <w:p w14:paraId="5BF797E5" w14:textId="77777777" w:rsidR="00E75E11" w:rsidRPr="00E75E11" w:rsidRDefault="00E75E11" w:rsidP="00E75E11">
      <w:pPr>
        <w:pStyle w:val="ListParagraph"/>
        <w:widowControl w:val="0"/>
        <w:numPr>
          <w:ilvl w:val="0"/>
          <w:numId w:val="25"/>
        </w:numPr>
        <w:tabs>
          <w:tab w:val="left" w:pos="840"/>
        </w:tabs>
        <w:autoSpaceDE w:val="0"/>
        <w:autoSpaceDN w:val="0"/>
        <w:spacing w:line="259" w:lineRule="auto"/>
        <w:ind w:right="115"/>
        <w:rPr>
          <w:sz w:val="20"/>
        </w:rPr>
      </w:pPr>
      <w:r w:rsidRPr="00E75E11">
        <w:rPr>
          <w:sz w:val="20"/>
        </w:rPr>
        <w:t>Commercial general liability and excess liability/umbrella insurance, naming Lender as an additional insured protecting Borrower and Lender against liability for bodily injury or property damage occurring in, on or adjacent to the Property, with a combined single limit of not less</w:t>
      </w:r>
      <w:r w:rsidRPr="00E75E11">
        <w:rPr>
          <w:spacing w:val="-1"/>
          <w:sz w:val="20"/>
        </w:rPr>
        <w:t xml:space="preserve"> </w:t>
      </w:r>
      <w:r w:rsidRPr="00E75E11">
        <w:rPr>
          <w:sz w:val="20"/>
        </w:rPr>
        <w:t>than the following limits, unless otherwise approved by Lender in its sole discretion:</w:t>
      </w:r>
    </w:p>
    <w:p w14:paraId="448B18FD" w14:textId="77777777" w:rsidR="00E75E11" w:rsidRPr="00E75E11" w:rsidRDefault="00E75E11" w:rsidP="00E75E11">
      <w:pPr>
        <w:pStyle w:val="ListParagraph"/>
        <w:widowControl w:val="0"/>
        <w:numPr>
          <w:ilvl w:val="1"/>
          <w:numId w:val="25"/>
        </w:numPr>
        <w:tabs>
          <w:tab w:val="left" w:pos="1560"/>
        </w:tabs>
        <w:autoSpaceDE w:val="0"/>
        <w:autoSpaceDN w:val="0"/>
        <w:spacing w:line="249" w:lineRule="auto"/>
        <w:ind w:right="117"/>
        <w:rPr>
          <w:sz w:val="20"/>
        </w:rPr>
      </w:pPr>
      <w:r w:rsidRPr="00E75E11">
        <w:rPr>
          <w:sz w:val="20"/>
        </w:rPr>
        <w:t xml:space="preserve">Loans Five Million Dollars ($5,000,000) or less: One Million Dollars ($1,000,000) per occurrence with not less than a Two Million Dollar ($2,000,000) aggregate limit, written on a “per location” basis.  </w:t>
      </w:r>
    </w:p>
    <w:p w14:paraId="274A71DC" w14:textId="77777777" w:rsidR="00E75E11" w:rsidRPr="00E75E11" w:rsidRDefault="00E75E11" w:rsidP="00E75E11">
      <w:pPr>
        <w:pStyle w:val="ListParagraph"/>
        <w:widowControl w:val="0"/>
        <w:numPr>
          <w:ilvl w:val="1"/>
          <w:numId w:val="25"/>
        </w:numPr>
        <w:tabs>
          <w:tab w:val="left" w:pos="1560"/>
        </w:tabs>
        <w:autoSpaceDE w:val="0"/>
        <w:autoSpaceDN w:val="0"/>
        <w:spacing w:before="7" w:line="249" w:lineRule="auto"/>
        <w:ind w:right="116"/>
        <w:rPr>
          <w:sz w:val="20"/>
        </w:rPr>
      </w:pPr>
      <w:r w:rsidRPr="00E75E11">
        <w:rPr>
          <w:sz w:val="20"/>
        </w:rPr>
        <w:t>Loans over Five Million Dollars ($5,000,000) up to Twenty Million Dollars ($20,000,000): One Million Dollars ($1,000,000) per occurrence / Two Million Dollar ($2,000,000) aggregate, written on a “per location” basis and Ten Million ($5,000,000)</w:t>
      </w:r>
      <w:r w:rsidRPr="00E75E11">
        <w:rPr>
          <w:spacing w:val="-4"/>
          <w:sz w:val="20"/>
        </w:rPr>
        <w:t xml:space="preserve"> Excess/</w:t>
      </w:r>
      <w:r w:rsidRPr="00E75E11">
        <w:rPr>
          <w:sz w:val="20"/>
        </w:rPr>
        <w:t>Umbrella policy.</w:t>
      </w:r>
    </w:p>
    <w:p w14:paraId="6DFED77E" w14:textId="77777777" w:rsidR="00E75E11" w:rsidRPr="00E75E11" w:rsidRDefault="00E75E11" w:rsidP="00E75E11">
      <w:pPr>
        <w:pStyle w:val="ListParagraph"/>
        <w:widowControl w:val="0"/>
        <w:numPr>
          <w:ilvl w:val="1"/>
          <w:numId w:val="25"/>
        </w:numPr>
        <w:tabs>
          <w:tab w:val="left" w:pos="1560"/>
        </w:tabs>
        <w:autoSpaceDE w:val="0"/>
        <w:autoSpaceDN w:val="0"/>
        <w:spacing w:before="12" w:line="249" w:lineRule="auto"/>
        <w:ind w:right="116"/>
        <w:rPr>
          <w:sz w:val="20"/>
        </w:rPr>
      </w:pPr>
      <w:r w:rsidRPr="00E75E11">
        <w:rPr>
          <w:sz w:val="20"/>
        </w:rPr>
        <w:t>Loans over Twenty Million Dollars ($20,000,000): One Million Dollars ($1,000,000) per occurrence</w:t>
      </w:r>
      <w:r w:rsidRPr="00E75E11">
        <w:rPr>
          <w:spacing w:val="-14"/>
          <w:sz w:val="20"/>
        </w:rPr>
        <w:t xml:space="preserve"> </w:t>
      </w:r>
      <w:r w:rsidRPr="00E75E11">
        <w:rPr>
          <w:sz w:val="20"/>
        </w:rPr>
        <w:t>/</w:t>
      </w:r>
      <w:r w:rsidRPr="00E75E11">
        <w:rPr>
          <w:spacing w:val="-13"/>
          <w:sz w:val="20"/>
        </w:rPr>
        <w:t xml:space="preserve"> </w:t>
      </w:r>
      <w:r w:rsidRPr="00E75E11">
        <w:rPr>
          <w:sz w:val="20"/>
        </w:rPr>
        <w:t>Two</w:t>
      </w:r>
      <w:r w:rsidRPr="00E75E11">
        <w:rPr>
          <w:spacing w:val="-13"/>
          <w:sz w:val="20"/>
        </w:rPr>
        <w:t xml:space="preserve"> </w:t>
      </w:r>
      <w:r w:rsidRPr="00E75E11">
        <w:rPr>
          <w:sz w:val="20"/>
        </w:rPr>
        <w:t>Million</w:t>
      </w:r>
      <w:r w:rsidRPr="00E75E11">
        <w:rPr>
          <w:spacing w:val="-15"/>
          <w:sz w:val="20"/>
        </w:rPr>
        <w:t xml:space="preserve"> </w:t>
      </w:r>
      <w:r w:rsidRPr="00E75E11">
        <w:rPr>
          <w:sz w:val="20"/>
        </w:rPr>
        <w:t>Dollar</w:t>
      </w:r>
      <w:r w:rsidRPr="00E75E11">
        <w:rPr>
          <w:spacing w:val="-13"/>
          <w:sz w:val="20"/>
        </w:rPr>
        <w:t xml:space="preserve"> </w:t>
      </w:r>
      <w:r w:rsidRPr="00E75E11">
        <w:rPr>
          <w:sz w:val="20"/>
        </w:rPr>
        <w:t>($2,000,000)</w:t>
      </w:r>
      <w:r w:rsidRPr="00E75E11">
        <w:rPr>
          <w:spacing w:val="-13"/>
          <w:sz w:val="20"/>
        </w:rPr>
        <w:t xml:space="preserve"> </w:t>
      </w:r>
      <w:r w:rsidRPr="00E75E11">
        <w:rPr>
          <w:sz w:val="20"/>
        </w:rPr>
        <w:t>aggregate, written on a “per location” basis,</w:t>
      </w:r>
      <w:r w:rsidRPr="00E75E11">
        <w:rPr>
          <w:spacing w:val="-14"/>
          <w:sz w:val="20"/>
        </w:rPr>
        <w:t xml:space="preserve"> </w:t>
      </w:r>
      <w:r w:rsidRPr="00E75E11">
        <w:rPr>
          <w:sz w:val="20"/>
        </w:rPr>
        <w:t>and</w:t>
      </w:r>
      <w:r w:rsidRPr="00E75E11">
        <w:rPr>
          <w:spacing w:val="-13"/>
          <w:sz w:val="20"/>
        </w:rPr>
        <w:t xml:space="preserve"> a </w:t>
      </w:r>
      <w:r w:rsidRPr="00E75E11">
        <w:rPr>
          <w:sz w:val="20"/>
        </w:rPr>
        <w:t>Fifteen</w:t>
      </w:r>
      <w:r w:rsidRPr="00E75E11">
        <w:rPr>
          <w:spacing w:val="-13"/>
          <w:sz w:val="20"/>
        </w:rPr>
        <w:t xml:space="preserve"> </w:t>
      </w:r>
      <w:r w:rsidRPr="00E75E11">
        <w:rPr>
          <w:sz w:val="20"/>
        </w:rPr>
        <w:t>Million</w:t>
      </w:r>
      <w:r w:rsidRPr="00E75E11">
        <w:rPr>
          <w:spacing w:val="-14"/>
          <w:sz w:val="20"/>
        </w:rPr>
        <w:t xml:space="preserve"> </w:t>
      </w:r>
      <w:r w:rsidRPr="00E75E11">
        <w:rPr>
          <w:sz w:val="20"/>
        </w:rPr>
        <w:t xml:space="preserve">($15,000,000) </w:t>
      </w:r>
      <w:proofErr w:type="gramStart"/>
      <w:r w:rsidRPr="00E75E11">
        <w:rPr>
          <w:sz w:val="20"/>
        </w:rPr>
        <w:t>Umbrella;</w:t>
      </w:r>
      <w:proofErr w:type="gramEnd"/>
    </w:p>
    <w:p w14:paraId="649DDD0E" w14:textId="77777777" w:rsidR="00E75E11" w:rsidRPr="00E75E11" w:rsidRDefault="00E75E11" w:rsidP="00E75E11">
      <w:pPr>
        <w:pStyle w:val="BodyText"/>
        <w:spacing w:before="11"/>
        <w:ind w:right="118"/>
        <w:rPr>
          <w:sz w:val="20"/>
        </w:rPr>
      </w:pPr>
    </w:p>
    <w:p w14:paraId="17364BAA" w14:textId="77777777" w:rsidR="00E75E11" w:rsidRPr="00E75E11" w:rsidRDefault="00E75E11" w:rsidP="00E75E11">
      <w:pPr>
        <w:pStyle w:val="BodyText"/>
        <w:spacing w:before="11"/>
        <w:ind w:right="118"/>
        <w:rPr>
          <w:sz w:val="20"/>
        </w:rPr>
      </w:pPr>
      <w:r w:rsidRPr="00E75E11">
        <w:rPr>
          <w:sz w:val="20"/>
        </w:rPr>
        <w:t>All general liability policies must be written on an occurrence basis with a maximum deductible as described below or self-insured retention on the general liability, unless otherwise approved by Lender.</w:t>
      </w:r>
    </w:p>
    <w:p w14:paraId="1901699D" w14:textId="77777777" w:rsidR="00E75E11" w:rsidRPr="00E75E11" w:rsidRDefault="00E75E11" w:rsidP="00E75E11">
      <w:pPr>
        <w:pStyle w:val="ListParagraph"/>
        <w:widowControl w:val="0"/>
        <w:numPr>
          <w:ilvl w:val="0"/>
          <w:numId w:val="25"/>
        </w:numPr>
        <w:tabs>
          <w:tab w:val="left" w:pos="839"/>
          <w:tab w:val="left" w:pos="840"/>
        </w:tabs>
        <w:autoSpaceDE w:val="0"/>
        <w:autoSpaceDN w:val="0"/>
        <w:ind w:left="840" w:right="117" w:hanging="361"/>
        <w:jc w:val="left"/>
        <w:rPr>
          <w:sz w:val="20"/>
        </w:rPr>
      </w:pPr>
      <w:r w:rsidRPr="00E75E11">
        <w:rPr>
          <w:sz w:val="20"/>
        </w:rPr>
        <w:t>Excess/Umbrella</w:t>
      </w:r>
      <w:r w:rsidRPr="00E75E11">
        <w:rPr>
          <w:spacing w:val="-12"/>
          <w:sz w:val="20"/>
        </w:rPr>
        <w:t xml:space="preserve"> </w:t>
      </w:r>
      <w:r w:rsidRPr="00E75E11">
        <w:rPr>
          <w:sz w:val="20"/>
        </w:rPr>
        <w:t>Liability</w:t>
      </w:r>
      <w:r w:rsidRPr="00E75E11">
        <w:rPr>
          <w:spacing w:val="-11"/>
          <w:sz w:val="20"/>
        </w:rPr>
        <w:t xml:space="preserve"> </w:t>
      </w:r>
      <w:r w:rsidRPr="00E75E11">
        <w:rPr>
          <w:sz w:val="20"/>
        </w:rPr>
        <w:t>Policy</w:t>
      </w:r>
      <w:r w:rsidRPr="00E75E11">
        <w:rPr>
          <w:spacing w:val="-12"/>
          <w:sz w:val="20"/>
        </w:rPr>
        <w:t xml:space="preserve"> </w:t>
      </w:r>
      <w:r w:rsidRPr="00E75E11">
        <w:rPr>
          <w:sz w:val="20"/>
        </w:rPr>
        <w:t>Limit</w:t>
      </w:r>
      <w:r w:rsidRPr="00E75E11">
        <w:rPr>
          <w:spacing w:val="-11"/>
          <w:sz w:val="20"/>
        </w:rPr>
        <w:t xml:space="preserve"> </w:t>
      </w:r>
      <w:r w:rsidRPr="00E75E11">
        <w:rPr>
          <w:sz w:val="20"/>
        </w:rPr>
        <w:t>amounts</w:t>
      </w:r>
      <w:r w:rsidRPr="00E75E11">
        <w:rPr>
          <w:spacing w:val="-11"/>
          <w:sz w:val="20"/>
        </w:rPr>
        <w:t xml:space="preserve"> </w:t>
      </w:r>
      <w:r w:rsidRPr="00E75E11">
        <w:rPr>
          <w:sz w:val="20"/>
        </w:rPr>
        <w:t>may</w:t>
      </w:r>
      <w:r w:rsidRPr="00E75E11">
        <w:rPr>
          <w:spacing w:val="-10"/>
          <w:sz w:val="20"/>
        </w:rPr>
        <w:t xml:space="preserve"> </w:t>
      </w:r>
      <w:r w:rsidRPr="00E75E11">
        <w:rPr>
          <w:sz w:val="20"/>
        </w:rPr>
        <w:t>increase</w:t>
      </w:r>
      <w:r w:rsidRPr="00E75E11">
        <w:rPr>
          <w:spacing w:val="-11"/>
          <w:sz w:val="20"/>
        </w:rPr>
        <w:t xml:space="preserve"> or decrease </w:t>
      </w:r>
      <w:r w:rsidRPr="00E75E11">
        <w:rPr>
          <w:sz w:val="20"/>
        </w:rPr>
        <w:t>depending</w:t>
      </w:r>
      <w:r w:rsidRPr="00E75E11">
        <w:rPr>
          <w:spacing w:val="-11"/>
          <w:sz w:val="20"/>
        </w:rPr>
        <w:t xml:space="preserve"> </w:t>
      </w:r>
      <w:r w:rsidRPr="00E75E11">
        <w:rPr>
          <w:sz w:val="20"/>
        </w:rPr>
        <w:t>upon</w:t>
      </w:r>
      <w:r w:rsidRPr="00E75E11">
        <w:rPr>
          <w:spacing w:val="-12"/>
          <w:sz w:val="20"/>
        </w:rPr>
        <w:t xml:space="preserve"> </w:t>
      </w:r>
      <w:r w:rsidRPr="00E75E11">
        <w:rPr>
          <w:sz w:val="20"/>
        </w:rPr>
        <w:t>the</w:t>
      </w:r>
      <w:r w:rsidRPr="00E75E11">
        <w:rPr>
          <w:spacing w:val="-11"/>
          <w:sz w:val="20"/>
        </w:rPr>
        <w:t xml:space="preserve"> </w:t>
      </w:r>
      <w:r w:rsidRPr="00E75E11">
        <w:rPr>
          <w:sz w:val="20"/>
        </w:rPr>
        <w:t>exposures</w:t>
      </w:r>
      <w:r w:rsidRPr="00E75E11">
        <w:rPr>
          <w:spacing w:val="-11"/>
          <w:sz w:val="20"/>
        </w:rPr>
        <w:t xml:space="preserve"> </w:t>
      </w:r>
      <w:r w:rsidRPr="00E75E11">
        <w:rPr>
          <w:sz w:val="20"/>
        </w:rPr>
        <w:t>at</w:t>
      </w:r>
      <w:r w:rsidRPr="00E75E11">
        <w:rPr>
          <w:spacing w:val="-10"/>
          <w:sz w:val="20"/>
        </w:rPr>
        <w:t xml:space="preserve"> </w:t>
      </w:r>
      <w:r w:rsidRPr="00E75E11">
        <w:rPr>
          <w:sz w:val="20"/>
        </w:rPr>
        <w:t>the location and whether the property is written on a blanket or stand-alone</w:t>
      </w:r>
      <w:r w:rsidRPr="00E75E11">
        <w:rPr>
          <w:spacing w:val="-5"/>
          <w:sz w:val="20"/>
        </w:rPr>
        <w:t xml:space="preserve"> </w:t>
      </w:r>
      <w:r w:rsidRPr="00E75E11">
        <w:rPr>
          <w:sz w:val="20"/>
        </w:rPr>
        <w:t>policy.</w:t>
      </w:r>
    </w:p>
    <w:p w14:paraId="663D6FFE" w14:textId="77777777" w:rsidR="00E75E11" w:rsidRPr="00E75E11" w:rsidRDefault="00E75E11" w:rsidP="00E75E11">
      <w:pPr>
        <w:pStyle w:val="ListParagraph"/>
        <w:widowControl w:val="0"/>
        <w:numPr>
          <w:ilvl w:val="0"/>
          <w:numId w:val="25"/>
        </w:numPr>
        <w:tabs>
          <w:tab w:val="left" w:pos="839"/>
          <w:tab w:val="left" w:pos="840"/>
        </w:tabs>
        <w:autoSpaceDE w:val="0"/>
        <w:autoSpaceDN w:val="0"/>
        <w:spacing w:line="269" w:lineRule="exact"/>
        <w:jc w:val="left"/>
        <w:rPr>
          <w:sz w:val="20"/>
        </w:rPr>
      </w:pPr>
      <w:r w:rsidRPr="00E75E11">
        <w:rPr>
          <w:sz w:val="20"/>
        </w:rPr>
        <w:t>Per location aggregate endorsement required if blanket policy covering more than one</w:t>
      </w:r>
      <w:r w:rsidRPr="00E75E11">
        <w:rPr>
          <w:spacing w:val="-12"/>
          <w:sz w:val="20"/>
        </w:rPr>
        <w:t xml:space="preserve"> </w:t>
      </w:r>
      <w:r w:rsidRPr="00E75E11">
        <w:rPr>
          <w:sz w:val="20"/>
        </w:rPr>
        <w:t>location.</w:t>
      </w:r>
    </w:p>
    <w:p w14:paraId="5DFE59CF" w14:textId="77777777" w:rsidR="00E75E11" w:rsidRPr="00E75E11" w:rsidRDefault="00E75E11" w:rsidP="00E75E11">
      <w:pPr>
        <w:pStyle w:val="ListParagraph"/>
        <w:widowControl w:val="0"/>
        <w:numPr>
          <w:ilvl w:val="0"/>
          <w:numId w:val="25"/>
        </w:numPr>
        <w:tabs>
          <w:tab w:val="left" w:pos="839"/>
          <w:tab w:val="left" w:pos="840"/>
        </w:tabs>
        <w:autoSpaceDE w:val="0"/>
        <w:autoSpaceDN w:val="0"/>
        <w:spacing w:line="269" w:lineRule="exact"/>
        <w:ind w:hanging="361"/>
        <w:jc w:val="left"/>
        <w:rPr>
          <w:sz w:val="20"/>
        </w:rPr>
      </w:pPr>
      <w:r w:rsidRPr="00E75E11">
        <w:rPr>
          <w:sz w:val="20"/>
        </w:rPr>
        <w:t>General Liability</w:t>
      </w:r>
      <w:r w:rsidRPr="00E75E11">
        <w:rPr>
          <w:spacing w:val="-1"/>
          <w:sz w:val="20"/>
        </w:rPr>
        <w:t xml:space="preserve"> </w:t>
      </w:r>
      <w:r w:rsidRPr="00E75E11">
        <w:rPr>
          <w:sz w:val="20"/>
        </w:rPr>
        <w:t>Deductible:</w:t>
      </w:r>
    </w:p>
    <w:p w14:paraId="01C841AE" w14:textId="77777777" w:rsidR="00E75E11" w:rsidRPr="00E75E11" w:rsidRDefault="00E75E11" w:rsidP="00E75E11">
      <w:pPr>
        <w:pStyle w:val="ListParagraph"/>
        <w:numPr>
          <w:ilvl w:val="1"/>
          <w:numId w:val="25"/>
        </w:numPr>
        <w:contextualSpacing/>
        <w:rPr>
          <w:sz w:val="20"/>
        </w:rPr>
      </w:pPr>
      <w:r w:rsidRPr="00E75E11">
        <w:rPr>
          <w:sz w:val="20"/>
        </w:rPr>
        <w:t>For SFR’s 1-4 units, the maximum deductible allowed is $5,000 per occurrence.</w:t>
      </w:r>
    </w:p>
    <w:p w14:paraId="7A8C5DC4" w14:textId="77777777" w:rsidR="00E75E11" w:rsidRPr="00E75E11" w:rsidRDefault="00E75E11" w:rsidP="00E75E11">
      <w:pPr>
        <w:pStyle w:val="ListParagraph"/>
        <w:numPr>
          <w:ilvl w:val="1"/>
          <w:numId w:val="25"/>
        </w:numPr>
        <w:contextualSpacing/>
        <w:rPr>
          <w:sz w:val="20"/>
        </w:rPr>
      </w:pPr>
      <w:r w:rsidRPr="00E75E11">
        <w:rPr>
          <w:sz w:val="20"/>
        </w:rPr>
        <w:t>For Commercial Properties greater than 4 units, the maximum deductible allowed is $25,000 per occurrence</w:t>
      </w:r>
    </w:p>
    <w:p w14:paraId="75F612D3" w14:textId="77777777" w:rsidR="00E75E11" w:rsidRPr="00E75E11" w:rsidRDefault="00E75E11" w:rsidP="00E75E11">
      <w:pPr>
        <w:pStyle w:val="ListParagraph"/>
        <w:tabs>
          <w:tab w:val="left" w:pos="840"/>
        </w:tabs>
        <w:spacing w:before="5"/>
        <w:ind w:right="116"/>
        <w:rPr>
          <w:sz w:val="20"/>
        </w:rPr>
      </w:pPr>
    </w:p>
    <w:p w14:paraId="7C3D2BB3" w14:textId="77777777" w:rsidR="00E75E11" w:rsidRPr="00E75E11" w:rsidRDefault="00E75E11" w:rsidP="00E75E11">
      <w:pPr>
        <w:pStyle w:val="Heading1"/>
        <w:numPr>
          <w:ilvl w:val="0"/>
          <w:numId w:val="0"/>
        </w:numPr>
        <w:spacing w:before="80"/>
        <w:jc w:val="both"/>
        <w:rPr>
          <w:b/>
          <w:bCs/>
          <w:sz w:val="20"/>
          <w:u w:val="single"/>
        </w:rPr>
      </w:pPr>
      <w:r w:rsidRPr="00E75E11">
        <w:rPr>
          <w:b/>
          <w:bCs/>
          <w:sz w:val="20"/>
          <w:u w:val="single"/>
        </w:rPr>
        <w:t>ADDITIONAL COVERAGE (IF APPLICABLE):</w:t>
      </w:r>
    </w:p>
    <w:p w14:paraId="51C26664" w14:textId="77777777" w:rsidR="00E75E11" w:rsidRPr="00E75E11" w:rsidRDefault="00E75E11" w:rsidP="00E75E11">
      <w:pPr>
        <w:pStyle w:val="Heading1"/>
        <w:numPr>
          <w:ilvl w:val="0"/>
          <w:numId w:val="26"/>
        </w:numPr>
        <w:tabs>
          <w:tab w:val="num" w:pos="1080"/>
        </w:tabs>
        <w:spacing w:before="80"/>
        <w:ind w:left="1080"/>
        <w:rPr>
          <w:b/>
          <w:bCs/>
          <w:sz w:val="20"/>
        </w:rPr>
      </w:pPr>
      <w:r w:rsidRPr="00E75E11">
        <w:rPr>
          <w:sz w:val="20"/>
        </w:rPr>
        <w:t>Mortgage</w:t>
      </w:r>
      <w:r w:rsidRPr="00E75E11">
        <w:rPr>
          <w:spacing w:val="-14"/>
          <w:sz w:val="20"/>
        </w:rPr>
        <w:t xml:space="preserve"> </w:t>
      </w:r>
      <w:r w:rsidRPr="00E75E11">
        <w:rPr>
          <w:sz w:val="20"/>
        </w:rPr>
        <w:t>cancellation</w:t>
      </w:r>
      <w:r w:rsidRPr="00E75E11">
        <w:rPr>
          <w:spacing w:val="-13"/>
          <w:sz w:val="20"/>
        </w:rPr>
        <w:t xml:space="preserve"> </w:t>
      </w:r>
      <w:r w:rsidRPr="00E75E11">
        <w:rPr>
          <w:sz w:val="20"/>
        </w:rPr>
        <w:t>clause:</w:t>
      </w:r>
      <w:r w:rsidRPr="00E75E11">
        <w:rPr>
          <w:spacing w:val="29"/>
          <w:sz w:val="20"/>
        </w:rPr>
        <w:t xml:space="preserve"> </w:t>
      </w:r>
      <w:r w:rsidRPr="00E75E11">
        <w:rPr>
          <w:sz w:val="20"/>
        </w:rPr>
        <w:t>provision</w:t>
      </w:r>
      <w:r w:rsidRPr="00E75E11">
        <w:rPr>
          <w:spacing w:val="-15"/>
          <w:sz w:val="20"/>
        </w:rPr>
        <w:t xml:space="preserve"> </w:t>
      </w:r>
      <w:r w:rsidRPr="00E75E11">
        <w:rPr>
          <w:sz w:val="20"/>
        </w:rPr>
        <w:t>must</w:t>
      </w:r>
      <w:r w:rsidRPr="00E75E11">
        <w:rPr>
          <w:spacing w:val="-13"/>
          <w:sz w:val="20"/>
        </w:rPr>
        <w:t xml:space="preserve"> </w:t>
      </w:r>
      <w:r w:rsidRPr="00E75E11">
        <w:rPr>
          <w:sz w:val="20"/>
        </w:rPr>
        <w:t>specify</w:t>
      </w:r>
      <w:r w:rsidRPr="00E75E11">
        <w:rPr>
          <w:spacing w:val="-14"/>
          <w:sz w:val="20"/>
        </w:rPr>
        <w:t xml:space="preserve"> </w:t>
      </w:r>
      <w:r w:rsidRPr="00E75E11">
        <w:rPr>
          <w:sz w:val="20"/>
        </w:rPr>
        <w:t>that</w:t>
      </w:r>
      <w:r w:rsidRPr="00E75E11">
        <w:rPr>
          <w:spacing w:val="-13"/>
          <w:sz w:val="20"/>
        </w:rPr>
        <w:t xml:space="preserve"> </w:t>
      </w:r>
      <w:r w:rsidRPr="00E75E11">
        <w:rPr>
          <w:sz w:val="20"/>
        </w:rPr>
        <w:t>such</w:t>
      </w:r>
      <w:r w:rsidRPr="00E75E11">
        <w:rPr>
          <w:spacing w:val="-15"/>
          <w:sz w:val="20"/>
        </w:rPr>
        <w:t xml:space="preserve"> </w:t>
      </w:r>
      <w:r w:rsidRPr="00E75E11">
        <w:rPr>
          <w:sz w:val="20"/>
        </w:rPr>
        <w:t>policy</w:t>
      </w:r>
      <w:r w:rsidRPr="00E75E11">
        <w:rPr>
          <w:spacing w:val="-13"/>
          <w:sz w:val="20"/>
        </w:rPr>
        <w:t xml:space="preserve"> </w:t>
      </w:r>
      <w:r w:rsidRPr="00E75E11">
        <w:rPr>
          <w:sz w:val="20"/>
        </w:rPr>
        <w:t>shall</w:t>
      </w:r>
      <w:r w:rsidRPr="00E75E11">
        <w:rPr>
          <w:spacing w:val="-15"/>
          <w:sz w:val="20"/>
        </w:rPr>
        <w:t xml:space="preserve"> </w:t>
      </w:r>
      <w:r w:rsidRPr="00E75E11">
        <w:rPr>
          <w:sz w:val="20"/>
        </w:rPr>
        <w:t>not</w:t>
      </w:r>
      <w:r w:rsidRPr="00E75E11">
        <w:rPr>
          <w:spacing w:val="-14"/>
          <w:sz w:val="20"/>
        </w:rPr>
        <w:t xml:space="preserve"> </w:t>
      </w:r>
      <w:r w:rsidRPr="00E75E11">
        <w:rPr>
          <w:sz w:val="20"/>
        </w:rPr>
        <w:t>be</w:t>
      </w:r>
      <w:r w:rsidRPr="00E75E11">
        <w:rPr>
          <w:spacing w:val="-15"/>
          <w:sz w:val="20"/>
        </w:rPr>
        <w:t xml:space="preserve"> </w:t>
      </w:r>
      <w:r w:rsidRPr="00E75E11">
        <w:rPr>
          <w:sz w:val="20"/>
        </w:rPr>
        <w:t>cancelled,</w:t>
      </w:r>
      <w:r w:rsidRPr="00E75E11">
        <w:rPr>
          <w:spacing w:val="-13"/>
          <w:sz w:val="20"/>
        </w:rPr>
        <w:t xml:space="preserve"> </w:t>
      </w:r>
      <w:r w:rsidRPr="00E75E11">
        <w:rPr>
          <w:sz w:val="20"/>
        </w:rPr>
        <w:t>unless the Lender is notified in writing at least 30 days prior to such change, 10 days for nonpayment of premium.</w:t>
      </w:r>
    </w:p>
    <w:p w14:paraId="29DEE79E" w14:textId="77777777" w:rsidR="00E75E11" w:rsidRPr="00E75E11" w:rsidRDefault="00E75E11" w:rsidP="00E75E11">
      <w:pPr>
        <w:pStyle w:val="ListParagraph"/>
        <w:widowControl w:val="0"/>
        <w:numPr>
          <w:ilvl w:val="0"/>
          <w:numId w:val="25"/>
        </w:numPr>
        <w:tabs>
          <w:tab w:val="left" w:pos="840"/>
        </w:tabs>
        <w:autoSpaceDE w:val="0"/>
        <w:autoSpaceDN w:val="0"/>
        <w:spacing w:before="1"/>
        <w:ind w:right="116"/>
        <w:rPr>
          <w:sz w:val="20"/>
        </w:rPr>
      </w:pPr>
      <w:r w:rsidRPr="00E75E11">
        <w:rPr>
          <w:sz w:val="20"/>
        </w:rPr>
        <w:t>Workers’ Compensation Insurance: statutory amount requirement for General Contractor and Borrower. Only required from Borrower when Borrower has</w:t>
      </w:r>
      <w:r w:rsidRPr="00E75E11">
        <w:rPr>
          <w:spacing w:val="-2"/>
          <w:sz w:val="20"/>
        </w:rPr>
        <w:t xml:space="preserve"> </w:t>
      </w:r>
      <w:r w:rsidRPr="00E75E11">
        <w:rPr>
          <w:sz w:val="20"/>
        </w:rPr>
        <w:t>employees.</w:t>
      </w:r>
    </w:p>
    <w:p w14:paraId="67685158" w14:textId="77777777" w:rsidR="00E75E11" w:rsidRPr="00E75E11" w:rsidRDefault="00E75E11" w:rsidP="00E75E11">
      <w:pPr>
        <w:pStyle w:val="ListParagraph"/>
        <w:widowControl w:val="0"/>
        <w:numPr>
          <w:ilvl w:val="0"/>
          <w:numId w:val="25"/>
        </w:numPr>
        <w:tabs>
          <w:tab w:val="left" w:pos="840"/>
        </w:tabs>
        <w:autoSpaceDE w:val="0"/>
        <w:autoSpaceDN w:val="0"/>
        <w:ind w:right="117"/>
        <w:rPr>
          <w:sz w:val="20"/>
        </w:rPr>
      </w:pPr>
      <w:r w:rsidRPr="00E75E11">
        <w:rPr>
          <w:sz w:val="20"/>
        </w:rPr>
        <w:t>Builders</w:t>
      </w:r>
      <w:r w:rsidRPr="00E75E11">
        <w:rPr>
          <w:spacing w:val="-11"/>
          <w:sz w:val="20"/>
        </w:rPr>
        <w:t xml:space="preserve"> </w:t>
      </w:r>
      <w:r w:rsidRPr="00E75E11">
        <w:rPr>
          <w:sz w:val="20"/>
        </w:rPr>
        <w:t>Risk</w:t>
      </w:r>
      <w:r w:rsidRPr="00E75E11">
        <w:rPr>
          <w:spacing w:val="-10"/>
          <w:sz w:val="20"/>
        </w:rPr>
        <w:t xml:space="preserve"> </w:t>
      </w:r>
      <w:r w:rsidRPr="00E75E11">
        <w:rPr>
          <w:sz w:val="20"/>
        </w:rPr>
        <w:t>–</w:t>
      </w:r>
      <w:r w:rsidRPr="00E75E11">
        <w:rPr>
          <w:spacing w:val="-10"/>
          <w:sz w:val="20"/>
        </w:rPr>
        <w:t xml:space="preserve"> </w:t>
      </w:r>
      <w:r w:rsidRPr="00E75E11">
        <w:rPr>
          <w:sz w:val="20"/>
        </w:rPr>
        <w:t>required</w:t>
      </w:r>
      <w:r w:rsidRPr="00E75E11">
        <w:rPr>
          <w:spacing w:val="-10"/>
          <w:sz w:val="20"/>
        </w:rPr>
        <w:t xml:space="preserve"> </w:t>
      </w:r>
      <w:r w:rsidRPr="00E75E11">
        <w:rPr>
          <w:sz w:val="20"/>
        </w:rPr>
        <w:t>during</w:t>
      </w:r>
      <w:r w:rsidRPr="00E75E11">
        <w:rPr>
          <w:spacing w:val="-10"/>
          <w:sz w:val="20"/>
        </w:rPr>
        <w:t xml:space="preserve"> </w:t>
      </w:r>
      <w:r w:rsidRPr="00E75E11">
        <w:rPr>
          <w:sz w:val="20"/>
        </w:rPr>
        <w:t>construction</w:t>
      </w:r>
      <w:r w:rsidRPr="00E75E11">
        <w:rPr>
          <w:spacing w:val="-10"/>
          <w:sz w:val="20"/>
        </w:rPr>
        <w:t xml:space="preserve"> </w:t>
      </w:r>
      <w:r w:rsidRPr="00E75E11">
        <w:rPr>
          <w:sz w:val="20"/>
        </w:rPr>
        <w:t>phase</w:t>
      </w:r>
      <w:r w:rsidRPr="00E75E11">
        <w:rPr>
          <w:spacing w:val="-10"/>
          <w:sz w:val="20"/>
        </w:rPr>
        <w:t xml:space="preserve"> </w:t>
      </w:r>
      <w:r w:rsidRPr="00E75E11">
        <w:rPr>
          <w:sz w:val="20"/>
        </w:rPr>
        <w:t>at</w:t>
      </w:r>
      <w:r w:rsidRPr="00E75E11">
        <w:rPr>
          <w:spacing w:val="-10"/>
          <w:sz w:val="20"/>
        </w:rPr>
        <w:t xml:space="preserve"> </w:t>
      </w:r>
      <w:r w:rsidRPr="00E75E11">
        <w:rPr>
          <w:sz w:val="20"/>
        </w:rPr>
        <w:t>the</w:t>
      </w:r>
      <w:r w:rsidRPr="00E75E11">
        <w:rPr>
          <w:spacing w:val="-10"/>
          <w:sz w:val="20"/>
        </w:rPr>
        <w:t xml:space="preserve"> </w:t>
      </w:r>
      <w:r w:rsidRPr="00E75E11">
        <w:rPr>
          <w:sz w:val="20"/>
        </w:rPr>
        <w:t>Property.</w:t>
      </w:r>
      <w:r w:rsidRPr="00E75E11">
        <w:rPr>
          <w:spacing w:val="-10"/>
          <w:sz w:val="20"/>
        </w:rPr>
        <w:t xml:space="preserve"> </w:t>
      </w:r>
      <w:r w:rsidRPr="00E75E11">
        <w:rPr>
          <w:sz w:val="20"/>
        </w:rPr>
        <w:t>100%</w:t>
      </w:r>
      <w:r w:rsidRPr="00E75E11">
        <w:rPr>
          <w:spacing w:val="-11"/>
          <w:sz w:val="20"/>
        </w:rPr>
        <w:t xml:space="preserve"> </w:t>
      </w:r>
      <w:r w:rsidRPr="00E75E11">
        <w:rPr>
          <w:sz w:val="20"/>
        </w:rPr>
        <w:t>insurable</w:t>
      </w:r>
      <w:r w:rsidRPr="00E75E11">
        <w:rPr>
          <w:spacing w:val="-10"/>
          <w:sz w:val="20"/>
        </w:rPr>
        <w:t xml:space="preserve"> </w:t>
      </w:r>
      <w:r w:rsidRPr="00E75E11">
        <w:rPr>
          <w:sz w:val="20"/>
        </w:rPr>
        <w:t>value</w:t>
      </w:r>
      <w:r w:rsidRPr="00E75E11">
        <w:rPr>
          <w:spacing w:val="-10"/>
          <w:sz w:val="20"/>
        </w:rPr>
        <w:t xml:space="preserve"> </w:t>
      </w:r>
      <w:r w:rsidRPr="00E75E11">
        <w:rPr>
          <w:sz w:val="20"/>
        </w:rPr>
        <w:t>insurance required from the contractor or sub-contractor, or as otherwise approved by Lender in its sole discretion. Such value to be determined under the plans and specifications, construction contracts or any of the approved construction</w:t>
      </w:r>
      <w:r w:rsidRPr="00E75E11">
        <w:rPr>
          <w:spacing w:val="-8"/>
          <w:sz w:val="20"/>
        </w:rPr>
        <w:t xml:space="preserve"> </w:t>
      </w:r>
      <w:r w:rsidRPr="00E75E11">
        <w:rPr>
          <w:sz w:val="20"/>
        </w:rPr>
        <w:t>documents.</w:t>
      </w:r>
    </w:p>
    <w:p w14:paraId="2805789C" w14:textId="77777777" w:rsidR="00E75E11" w:rsidRPr="00E75E11" w:rsidRDefault="00E75E11" w:rsidP="00E75E11">
      <w:pPr>
        <w:pStyle w:val="ListParagraph"/>
        <w:widowControl w:val="0"/>
        <w:numPr>
          <w:ilvl w:val="0"/>
          <w:numId w:val="25"/>
        </w:numPr>
        <w:tabs>
          <w:tab w:val="left" w:pos="840"/>
        </w:tabs>
        <w:autoSpaceDE w:val="0"/>
        <w:autoSpaceDN w:val="0"/>
        <w:spacing w:line="268" w:lineRule="exact"/>
        <w:rPr>
          <w:sz w:val="20"/>
        </w:rPr>
      </w:pPr>
      <w:r w:rsidRPr="00E75E11">
        <w:rPr>
          <w:sz w:val="20"/>
        </w:rPr>
        <w:t>Sink Holes/Mine Subsidence: required if the Property is in a high-risk</w:t>
      </w:r>
      <w:r w:rsidRPr="00E75E11">
        <w:rPr>
          <w:spacing w:val="-5"/>
          <w:sz w:val="20"/>
        </w:rPr>
        <w:t xml:space="preserve"> </w:t>
      </w:r>
      <w:r w:rsidRPr="00E75E11">
        <w:rPr>
          <w:sz w:val="20"/>
        </w:rPr>
        <w:t>area.</w:t>
      </w:r>
    </w:p>
    <w:p w14:paraId="74F0B1C4" w14:textId="77777777" w:rsidR="00E75E11" w:rsidRPr="00E75E11" w:rsidRDefault="00E75E11" w:rsidP="00E75E11">
      <w:pPr>
        <w:pStyle w:val="ListParagraph"/>
        <w:widowControl w:val="0"/>
        <w:numPr>
          <w:ilvl w:val="0"/>
          <w:numId w:val="25"/>
        </w:numPr>
        <w:tabs>
          <w:tab w:val="left" w:pos="840"/>
        </w:tabs>
        <w:autoSpaceDE w:val="0"/>
        <w:autoSpaceDN w:val="0"/>
        <w:spacing w:line="269" w:lineRule="exact"/>
        <w:rPr>
          <w:sz w:val="20"/>
        </w:rPr>
      </w:pPr>
      <w:r w:rsidRPr="00E75E11">
        <w:rPr>
          <w:sz w:val="20"/>
        </w:rPr>
        <w:t>Additional</w:t>
      </w:r>
      <w:r w:rsidRPr="00E75E11">
        <w:rPr>
          <w:spacing w:val="-6"/>
          <w:sz w:val="20"/>
        </w:rPr>
        <w:t xml:space="preserve"> </w:t>
      </w:r>
      <w:r w:rsidRPr="00E75E11">
        <w:rPr>
          <w:sz w:val="20"/>
        </w:rPr>
        <w:t>Coverages or higher limits</w:t>
      </w:r>
      <w:r w:rsidRPr="00E75E11">
        <w:rPr>
          <w:spacing w:val="-5"/>
          <w:sz w:val="20"/>
        </w:rPr>
        <w:t xml:space="preserve"> </w:t>
      </w:r>
      <w:r w:rsidRPr="00E75E11">
        <w:rPr>
          <w:sz w:val="20"/>
        </w:rPr>
        <w:t>as</w:t>
      </w:r>
      <w:r w:rsidRPr="00E75E11">
        <w:rPr>
          <w:spacing w:val="-5"/>
          <w:sz w:val="20"/>
        </w:rPr>
        <w:t xml:space="preserve"> </w:t>
      </w:r>
      <w:r w:rsidRPr="00E75E11">
        <w:rPr>
          <w:sz w:val="20"/>
        </w:rPr>
        <w:t>required</w:t>
      </w:r>
      <w:r w:rsidRPr="00E75E11">
        <w:rPr>
          <w:spacing w:val="-5"/>
          <w:sz w:val="20"/>
        </w:rPr>
        <w:t xml:space="preserve"> </w:t>
      </w:r>
      <w:r w:rsidRPr="00E75E11">
        <w:rPr>
          <w:sz w:val="20"/>
        </w:rPr>
        <w:t>and</w:t>
      </w:r>
      <w:r w:rsidRPr="00E75E11">
        <w:rPr>
          <w:spacing w:val="-5"/>
          <w:sz w:val="20"/>
        </w:rPr>
        <w:t xml:space="preserve"> </w:t>
      </w:r>
      <w:r w:rsidRPr="00E75E11">
        <w:rPr>
          <w:sz w:val="20"/>
        </w:rPr>
        <w:t>deemed</w:t>
      </w:r>
      <w:r w:rsidRPr="00E75E11">
        <w:rPr>
          <w:spacing w:val="-6"/>
          <w:sz w:val="20"/>
        </w:rPr>
        <w:t xml:space="preserve"> </w:t>
      </w:r>
      <w:r w:rsidRPr="00E75E11">
        <w:rPr>
          <w:sz w:val="20"/>
        </w:rPr>
        <w:t>appropriate</w:t>
      </w:r>
      <w:r w:rsidRPr="00E75E11">
        <w:rPr>
          <w:spacing w:val="-5"/>
          <w:sz w:val="20"/>
        </w:rPr>
        <w:t xml:space="preserve"> </w:t>
      </w:r>
      <w:r w:rsidRPr="00E75E11">
        <w:rPr>
          <w:sz w:val="20"/>
        </w:rPr>
        <w:t>for</w:t>
      </w:r>
      <w:r w:rsidRPr="00E75E11">
        <w:rPr>
          <w:spacing w:val="-5"/>
          <w:sz w:val="20"/>
        </w:rPr>
        <w:t xml:space="preserve"> </w:t>
      </w:r>
      <w:r w:rsidRPr="00E75E11">
        <w:rPr>
          <w:sz w:val="20"/>
        </w:rPr>
        <w:t>similar</w:t>
      </w:r>
      <w:r w:rsidRPr="00E75E11">
        <w:rPr>
          <w:spacing w:val="-5"/>
          <w:sz w:val="20"/>
        </w:rPr>
        <w:t xml:space="preserve"> </w:t>
      </w:r>
      <w:r w:rsidRPr="00E75E11">
        <w:rPr>
          <w:sz w:val="20"/>
        </w:rPr>
        <w:t>properties</w:t>
      </w:r>
      <w:r w:rsidRPr="00E75E11">
        <w:rPr>
          <w:spacing w:val="-5"/>
          <w:sz w:val="20"/>
        </w:rPr>
        <w:t xml:space="preserve"> </w:t>
      </w:r>
      <w:r w:rsidRPr="00E75E11">
        <w:rPr>
          <w:sz w:val="20"/>
        </w:rPr>
        <w:t>with</w:t>
      </w:r>
      <w:r w:rsidRPr="00E75E11">
        <w:rPr>
          <w:spacing w:val="-6"/>
          <w:sz w:val="20"/>
        </w:rPr>
        <w:t xml:space="preserve"> </w:t>
      </w:r>
      <w:r w:rsidRPr="00E75E11">
        <w:rPr>
          <w:sz w:val="20"/>
        </w:rPr>
        <w:t>like</w:t>
      </w:r>
      <w:r w:rsidRPr="00E75E11">
        <w:rPr>
          <w:spacing w:val="-5"/>
          <w:sz w:val="20"/>
        </w:rPr>
        <w:t xml:space="preserve"> </w:t>
      </w:r>
      <w:r w:rsidRPr="00E75E11">
        <w:rPr>
          <w:sz w:val="20"/>
        </w:rPr>
        <w:t>Lenders.</w:t>
      </w:r>
    </w:p>
    <w:p w14:paraId="52DECA95" w14:textId="77777777" w:rsidR="00E75E11" w:rsidRPr="00E75E11" w:rsidRDefault="00E75E11" w:rsidP="00E75E11">
      <w:pPr>
        <w:pStyle w:val="Heading1"/>
        <w:numPr>
          <w:ilvl w:val="0"/>
          <w:numId w:val="0"/>
        </w:numPr>
        <w:jc w:val="both"/>
        <w:rPr>
          <w:b/>
          <w:bCs/>
          <w:sz w:val="20"/>
          <w:u w:val="single"/>
        </w:rPr>
      </w:pPr>
      <w:r w:rsidRPr="00E75E11">
        <w:rPr>
          <w:b/>
          <w:bCs/>
          <w:sz w:val="20"/>
          <w:u w:val="single"/>
        </w:rPr>
        <w:t>OTHER ITEMS (WHERE APPLICABLE):</w:t>
      </w:r>
    </w:p>
    <w:p w14:paraId="7539A649" w14:textId="77777777" w:rsidR="00E75E11" w:rsidRPr="00E75E11" w:rsidRDefault="00E75E11" w:rsidP="00E75E11">
      <w:pPr>
        <w:pStyle w:val="ListParagraph"/>
        <w:widowControl w:val="0"/>
        <w:numPr>
          <w:ilvl w:val="0"/>
          <w:numId w:val="25"/>
        </w:numPr>
        <w:tabs>
          <w:tab w:val="left" w:pos="839"/>
          <w:tab w:val="left" w:pos="840"/>
        </w:tabs>
        <w:autoSpaceDE w:val="0"/>
        <w:autoSpaceDN w:val="0"/>
        <w:spacing w:line="269" w:lineRule="exact"/>
        <w:jc w:val="left"/>
        <w:rPr>
          <w:sz w:val="20"/>
        </w:rPr>
      </w:pPr>
      <w:r w:rsidRPr="00E75E11">
        <w:rPr>
          <w:sz w:val="20"/>
        </w:rPr>
        <w:t>Carriers, policy numbers and insurance amounts should be noted on</w:t>
      </w:r>
      <w:r w:rsidRPr="00E75E11">
        <w:rPr>
          <w:spacing w:val="-5"/>
          <w:sz w:val="20"/>
        </w:rPr>
        <w:t xml:space="preserve"> </w:t>
      </w:r>
      <w:r w:rsidRPr="00E75E11">
        <w:rPr>
          <w:sz w:val="20"/>
        </w:rPr>
        <w:t>certificates.</w:t>
      </w:r>
    </w:p>
    <w:p w14:paraId="3FAD265F" w14:textId="77777777" w:rsidR="00E75E11" w:rsidRPr="00E75E11" w:rsidRDefault="00E75E11" w:rsidP="00E75E11">
      <w:pPr>
        <w:pStyle w:val="ListParagraph"/>
        <w:widowControl w:val="0"/>
        <w:numPr>
          <w:ilvl w:val="0"/>
          <w:numId w:val="25"/>
        </w:numPr>
        <w:tabs>
          <w:tab w:val="left" w:pos="839"/>
          <w:tab w:val="left" w:pos="840"/>
        </w:tabs>
        <w:autoSpaceDE w:val="0"/>
        <w:autoSpaceDN w:val="0"/>
        <w:spacing w:line="269" w:lineRule="exact"/>
        <w:ind w:hanging="361"/>
        <w:jc w:val="left"/>
        <w:rPr>
          <w:sz w:val="20"/>
        </w:rPr>
      </w:pPr>
      <w:r w:rsidRPr="00E75E11">
        <w:rPr>
          <w:sz w:val="20"/>
        </w:rPr>
        <w:t>Evidence of payment of premium through policy</w:t>
      </w:r>
      <w:r w:rsidRPr="00E75E11">
        <w:rPr>
          <w:spacing w:val="-3"/>
          <w:sz w:val="20"/>
        </w:rPr>
        <w:t xml:space="preserve"> </w:t>
      </w:r>
      <w:r w:rsidRPr="00E75E11">
        <w:rPr>
          <w:sz w:val="20"/>
        </w:rPr>
        <w:t>period.</w:t>
      </w:r>
    </w:p>
    <w:p w14:paraId="70A5DB0F" w14:textId="77777777" w:rsidR="00E75E11" w:rsidRPr="00E75E11" w:rsidRDefault="00E75E11" w:rsidP="00E75E11">
      <w:pPr>
        <w:pStyle w:val="ListParagraph"/>
        <w:widowControl w:val="0"/>
        <w:numPr>
          <w:ilvl w:val="0"/>
          <w:numId w:val="25"/>
        </w:numPr>
        <w:tabs>
          <w:tab w:val="left" w:pos="839"/>
          <w:tab w:val="left" w:pos="840"/>
        </w:tabs>
        <w:autoSpaceDE w:val="0"/>
        <w:autoSpaceDN w:val="0"/>
        <w:spacing w:line="269" w:lineRule="exact"/>
        <w:jc w:val="left"/>
        <w:rPr>
          <w:sz w:val="20"/>
        </w:rPr>
      </w:pPr>
      <w:r w:rsidRPr="00E75E11">
        <w:rPr>
          <w:sz w:val="20"/>
        </w:rPr>
        <w:t>All forms must be</w:t>
      </w:r>
      <w:r w:rsidRPr="00E75E11">
        <w:rPr>
          <w:spacing w:val="-1"/>
          <w:sz w:val="20"/>
        </w:rPr>
        <w:t xml:space="preserve"> </w:t>
      </w:r>
      <w:r w:rsidRPr="00E75E11">
        <w:rPr>
          <w:sz w:val="20"/>
        </w:rPr>
        <w:t>signed.</w:t>
      </w:r>
    </w:p>
    <w:p w14:paraId="25D1B268" w14:textId="77777777" w:rsidR="00E75E11" w:rsidRPr="00E75E11" w:rsidRDefault="00E75E11" w:rsidP="00E75E11">
      <w:pPr>
        <w:pStyle w:val="ListParagraph"/>
        <w:widowControl w:val="0"/>
        <w:numPr>
          <w:ilvl w:val="0"/>
          <w:numId w:val="25"/>
        </w:numPr>
        <w:tabs>
          <w:tab w:val="left" w:pos="839"/>
          <w:tab w:val="left" w:pos="840"/>
        </w:tabs>
        <w:autoSpaceDE w:val="0"/>
        <w:autoSpaceDN w:val="0"/>
        <w:ind w:right="117"/>
        <w:jc w:val="left"/>
        <w:rPr>
          <w:sz w:val="20"/>
        </w:rPr>
      </w:pPr>
      <w:r w:rsidRPr="00E75E11">
        <w:rPr>
          <w:sz w:val="20"/>
        </w:rPr>
        <w:t>Lenders its successors and/or assigns, must be listed as mortgagee and loss payee/lender’s loss payable on the property insurance and as an additional insured on the liability</w:t>
      </w:r>
      <w:r w:rsidRPr="00E75E11">
        <w:rPr>
          <w:spacing w:val="-4"/>
          <w:sz w:val="20"/>
        </w:rPr>
        <w:t xml:space="preserve"> </w:t>
      </w:r>
      <w:r w:rsidRPr="00E75E11">
        <w:rPr>
          <w:sz w:val="20"/>
        </w:rPr>
        <w:t>insurance.</w:t>
      </w:r>
    </w:p>
    <w:p w14:paraId="78B5FF3E" w14:textId="77777777" w:rsidR="00E75E11" w:rsidRPr="00E75E11" w:rsidRDefault="00E75E11" w:rsidP="00E75E11">
      <w:pPr>
        <w:pStyle w:val="BodyText"/>
        <w:spacing w:before="10"/>
        <w:rPr>
          <w:sz w:val="20"/>
        </w:rPr>
      </w:pPr>
    </w:p>
    <w:p w14:paraId="193C6F40" w14:textId="77777777" w:rsidR="00E75E11" w:rsidRDefault="00E75E11" w:rsidP="00E75E11">
      <w:pPr>
        <w:pStyle w:val="BodyText"/>
        <w:ind w:left="1801"/>
        <w:rPr>
          <w:i/>
          <w:iCs/>
          <w:sz w:val="20"/>
          <w:u w:val="single"/>
        </w:rPr>
      </w:pPr>
    </w:p>
    <w:p w14:paraId="790DE7F4" w14:textId="0F78680D" w:rsidR="00E75E11" w:rsidRPr="00E75E11" w:rsidRDefault="00E75E11" w:rsidP="00E75E11">
      <w:pPr>
        <w:pStyle w:val="BodyText"/>
        <w:ind w:left="1801"/>
        <w:rPr>
          <w:i/>
          <w:iCs/>
          <w:sz w:val="20"/>
        </w:rPr>
      </w:pPr>
      <w:r w:rsidRPr="00E75E11">
        <w:rPr>
          <w:i/>
          <w:iCs/>
          <w:sz w:val="20"/>
          <w:u w:val="single"/>
        </w:rPr>
        <w:lastRenderedPageBreak/>
        <w:t>Lender’s Address</w:t>
      </w:r>
      <w:r w:rsidRPr="00E75E11">
        <w:rPr>
          <w:i/>
          <w:iCs/>
          <w:sz w:val="20"/>
        </w:rPr>
        <w:t>:</w:t>
      </w:r>
    </w:p>
    <w:p w14:paraId="2588745A" w14:textId="77777777" w:rsidR="00E75E11" w:rsidRPr="00E75E11" w:rsidRDefault="00E75E11" w:rsidP="00E75E11">
      <w:pPr>
        <w:pStyle w:val="BodyText"/>
        <w:spacing w:before="158"/>
        <w:ind w:left="1771" w:right="1362" w:firstLine="30"/>
        <w:rPr>
          <w:sz w:val="20"/>
        </w:rPr>
      </w:pPr>
      <w:r w:rsidRPr="00E75E11">
        <w:rPr>
          <w:sz w:val="20"/>
        </w:rPr>
        <w:t xml:space="preserve">CoreVest American Finance Lender LLC ISAOA, ATIMA, c/o </w:t>
      </w:r>
      <w:proofErr w:type="spellStart"/>
      <w:r w:rsidRPr="00E75E11">
        <w:rPr>
          <w:sz w:val="20"/>
        </w:rPr>
        <w:t>Statebridge</w:t>
      </w:r>
      <w:proofErr w:type="spellEnd"/>
      <w:r w:rsidRPr="00E75E11">
        <w:rPr>
          <w:sz w:val="20"/>
        </w:rPr>
        <w:t xml:space="preserve"> Company, ISAOA/ATIMA</w:t>
      </w:r>
      <w:r w:rsidRPr="00E75E11">
        <w:rPr>
          <w:sz w:val="20"/>
        </w:rPr>
        <w:br/>
        <w:t>PO Box 7086 Troy, MI 48007-7086</w:t>
      </w:r>
    </w:p>
    <w:p w14:paraId="0A177C96" w14:textId="77777777" w:rsidR="00E75E11" w:rsidRPr="00E75E11" w:rsidRDefault="00E75E11" w:rsidP="00E75E11">
      <w:pPr>
        <w:pStyle w:val="Heading1"/>
        <w:numPr>
          <w:ilvl w:val="0"/>
          <w:numId w:val="0"/>
        </w:numPr>
        <w:spacing w:before="204"/>
        <w:jc w:val="both"/>
        <w:rPr>
          <w:b/>
          <w:bCs/>
          <w:sz w:val="20"/>
          <w:u w:val="single"/>
        </w:rPr>
      </w:pPr>
      <w:r w:rsidRPr="00E75E11">
        <w:rPr>
          <w:b/>
          <w:bCs/>
          <w:sz w:val="20"/>
          <w:u w:val="single"/>
        </w:rPr>
        <w:t>BLANKET POLICIES:</w:t>
      </w:r>
    </w:p>
    <w:p w14:paraId="42134116" w14:textId="77777777" w:rsidR="00E75E11" w:rsidRPr="00E75E11" w:rsidRDefault="00E75E11" w:rsidP="00E75E11">
      <w:pPr>
        <w:pStyle w:val="BodyText"/>
        <w:spacing w:before="10"/>
        <w:rPr>
          <w:b/>
          <w:sz w:val="20"/>
        </w:rPr>
      </w:pPr>
    </w:p>
    <w:p w14:paraId="77B4C47A" w14:textId="77777777" w:rsidR="00E75E11" w:rsidRPr="00E75E11" w:rsidRDefault="00E75E11" w:rsidP="00E75E11">
      <w:pPr>
        <w:pStyle w:val="ListParagraph"/>
        <w:widowControl w:val="0"/>
        <w:numPr>
          <w:ilvl w:val="0"/>
          <w:numId w:val="25"/>
        </w:numPr>
        <w:tabs>
          <w:tab w:val="left" w:pos="839"/>
          <w:tab w:val="left" w:pos="840"/>
        </w:tabs>
        <w:autoSpaceDE w:val="0"/>
        <w:autoSpaceDN w:val="0"/>
        <w:ind w:left="840" w:right="116"/>
        <w:jc w:val="left"/>
        <w:rPr>
          <w:sz w:val="20"/>
        </w:rPr>
      </w:pPr>
      <w:r w:rsidRPr="00E75E11">
        <w:rPr>
          <w:sz w:val="20"/>
        </w:rPr>
        <w:t xml:space="preserve">Agent must specify how the blanket policy relates to the Property location </w:t>
      </w:r>
      <w:r w:rsidRPr="00E75E11">
        <w:rPr>
          <w:sz w:val="20"/>
          <w:u w:val="single"/>
        </w:rPr>
        <w:t>only</w:t>
      </w:r>
      <w:r w:rsidRPr="00E75E11">
        <w:rPr>
          <w:sz w:val="20"/>
        </w:rPr>
        <w:t xml:space="preserve"> (provide 100% statement of values) and confirm whether there is a margin clause on the</w:t>
      </w:r>
      <w:r w:rsidRPr="00E75E11">
        <w:rPr>
          <w:spacing w:val="-5"/>
          <w:sz w:val="20"/>
        </w:rPr>
        <w:t xml:space="preserve"> </w:t>
      </w:r>
      <w:r w:rsidRPr="00E75E11">
        <w:rPr>
          <w:sz w:val="20"/>
        </w:rPr>
        <w:t>policy.</w:t>
      </w:r>
    </w:p>
    <w:p w14:paraId="6CE27434" w14:textId="77777777" w:rsidR="00E75E11" w:rsidRPr="00E75E11" w:rsidRDefault="00E75E11" w:rsidP="00E75E11">
      <w:pPr>
        <w:pStyle w:val="ListParagraph"/>
        <w:widowControl w:val="0"/>
        <w:numPr>
          <w:ilvl w:val="0"/>
          <w:numId w:val="25"/>
        </w:numPr>
        <w:tabs>
          <w:tab w:val="left" w:pos="839"/>
          <w:tab w:val="left" w:pos="840"/>
        </w:tabs>
        <w:autoSpaceDE w:val="0"/>
        <w:autoSpaceDN w:val="0"/>
        <w:spacing w:line="269" w:lineRule="exact"/>
        <w:jc w:val="left"/>
        <w:rPr>
          <w:sz w:val="20"/>
        </w:rPr>
      </w:pPr>
      <w:r w:rsidRPr="00E75E11">
        <w:rPr>
          <w:sz w:val="20"/>
        </w:rPr>
        <w:t>Confirm agreed amount endorsement of blanket policy, Co-insurance is not</w:t>
      </w:r>
      <w:r w:rsidRPr="00E75E11">
        <w:rPr>
          <w:spacing w:val="-6"/>
          <w:sz w:val="20"/>
        </w:rPr>
        <w:t xml:space="preserve"> </w:t>
      </w:r>
      <w:r w:rsidRPr="00E75E11">
        <w:rPr>
          <w:sz w:val="20"/>
        </w:rPr>
        <w:t>acceptable.</w:t>
      </w:r>
    </w:p>
    <w:p w14:paraId="4690E0B5" w14:textId="77777777" w:rsidR="00E75E11" w:rsidRPr="00E75E11" w:rsidRDefault="00E75E11" w:rsidP="00E75E11">
      <w:pPr>
        <w:pStyle w:val="ListParagraph"/>
        <w:widowControl w:val="0"/>
        <w:numPr>
          <w:ilvl w:val="0"/>
          <w:numId w:val="25"/>
        </w:numPr>
        <w:tabs>
          <w:tab w:val="left" w:pos="839"/>
          <w:tab w:val="left" w:pos="840"/>
        </w:tabs>
        <w:autoSpaceDE w:val="0"/>
        <w:autoSpaceDN w:val="0"/>
        <w:spacing w:line="269" w:lineRule="exact"/>
        <w:ind w:hanging="361"/>
        <w:jc w:val="left"/>
        <w:rPr>
          <w:sz w:val="20"/>
        </w:rPr>
      </w:pPr>
      <w:r w:rsidRPr="00E75E11">
        <w:rPr>
          <w:sz w:val="20"/>
        </w:rPr>
        <w:t>Borrower's name is specific to loan and property must appear as a named insured/additional named</w:t>
      </w:r>
      <w:r w:rsidRPr="00E75E11">
        <w:rPr>
          <w:spacing w:val="-10"/>
          <w:sz w:val="20"/>
        </w:rPr>
        <w:t xml:space="preserve"> </w:t>
      </w:r>
      <w:r w:rsidRPr="00E75E11">
        <w:rPr>
          <w:sz w:val="20"/>
        </w:rPr>
        <w:t>insured.</w:t>
      </w:r>
    </w:p>
    <w:p w14:paraId="3F09564C" w14:textId="77777777" w:rsidR="00E75E11" w:rsidRPr="00E75E11" w:rsidRDefault="00E75E11" w:rsidP="00E75E11">
      <w:pPr>
        <w:pStyle w:val="ListParagraph"/>
        <w:widowControl w:val="0"/>
        <w:numPr>
          <w:ilvl w:val="0"/>
          <w:numId w:val="25"/>
        </w:numPr>
        <w:tabs>
          <w:tab w:val="left" w:pos="840"/>
        </w:tabs>
        <w:autoSpaceDE w:val="0"/>
        <w:autoSpaceDN w:val="0"/>
        <w:ind w:right="114"/>
        <w:rPr>
          <w:sz w:val="20"/>
        </w:rPr>
      </w:pPr>
      <w:r w:rsidRPr="00E75E11">
        <w:rPr>
          <w:sz w:val="20"/>
        </w:rPr>
        <w:t>Please note, if this location is covered by a blanket policy covering multiple locations, you must submit a complete schedule of locations and values of all other properties in this state which are covered under this policy. Also, the certificate must include the following language: “Blanket loss limit will</w:t>
      </w:r>
      <w:r w:rsidRPr="00E75E11">
        <w:rPr>
          <w:spacing w:val="-7"/>
          <w:sz w:val="20"/>
        </w:rPr>
        <w:t xml:space="preserve"> </w:t>
      </w:r>
      <w:r w:rsidRPr="00E75E11">
        <w:rPr>
          <w:sz w:val="20"/>
        </w:rPr>
        <w:t>apply</w:t>
      </w:r>
      <w:r w:rsidRPr="00E75E11">
        <w:rPr>
          <w:spacing w:val="-7"/>
          <w:sz w:val="20"/>
        </w:rPr>
        <w:t xml:space="preserve"> </w:t>
      </w:r>
      <w:r w:rsidRPr="00E75E11">
        <w:rPr>
          <w:sz w:val="20"/>
        </w:rPr>
        <w:t>on</w:t>
      </w:r>
      <w:r w:rsidRPr="00E75E11">
        <w:rPr>
          <w:spacing w:val="-7"/>
          <w:sz w:val="20"/>
        </w:rPr>
        <w:t xml:space="preserve"> </w:t>
      </w:r>
      <w:r w:rsidRPr="00E75E11">
        <w:rPr>
          <w:sz w:val="20"/>
        </w:rPr>
        <w:t>a</w:t>
      </w:r>
      <w:r w:rsidRPr="00E75E11">
        <w:rPr>
          <w:spacing w:val="-6"/>
          <w:sz w:val="20"/>
        </w:rPr>
        <w:t xml:space="preserve"> </w:t>
      </w:r>
      <w:r w:rsidRPr="00E75E11">
        <w:rPr>
          <w:sz w:val="20"/>
        </w:rPr>
        <w:t>per</w:t>
      </w:r>
      <w:r w:rsidRPr="00E75E11">
        <w:rPr>
          <w:spacing w:val="-7"/>
          <w:sz w:val="20"/>
        </w:rPr>
        <w:t xml:space="preserve"> </w:t>
      </w:r>
      <w:r w:rsidRPr="00E75E11">
        <w:rPr>
          <w:sz w:val="20"/>
        </w:rPr>
        <w:t>occurrence</w:t>
      </w:r>
      <w:r w:rsidRPr="00E75E11">
        <w:rPr>
          <w:spacing w:val="-7"/>
          <w:sz w:val="20"/>
        </w:rPr>
        <w:t xml:space="preserve"> </w:t>
      </w:r>
      <w:r w:rsidRPr="00E75E11">
        <w:rPr>
          <w:sz w:val="20"/>
        </w:rPr>
        <w:t>basis</w:t>
      </w:r>
      <w:r w:rsidRPr="00E75E11">
        <w:rPr>
          <w:spacing w:val="-7"/>
          <w:sz w:val="20"/>
        </w:rPr>
        <w:t xml:space="preserve"> </w:t>
      </w:r>
      <w:r w:rsidRPr="00E75E11">
        <w:rPr>
          <w:sz w:val="20"/>
        </w:rPr>
        <w:t>and</w:t>
      </w:r>
      <w:r w:rsidRPr="00E75E11">
        <w:rPr>
          <w:spacing w:val="-5"/>
          <w:sz w:val="20"/>
        </w:rPr>
        <w:t xml:space="preserve"> </w:t>
      </w:r>
      <w:r w:rsidRPr="00E75E11">
        <w:rPr>
          <w:sz w:val="20"/>
        </w:rPr>
        <w:t>the</w:t>
      </w:r>
      <w:r w:rsidRPr="00E75E11">
        <w:rPr>
          <w:spacing w:val="-7"/>
          <w:sz w:val="20"/>
        </w:rPr>
        <w:t xml:space="preserve"> </w:t>
      </w:r>
      <w:r w:rsidRPr="00E75E11">
        <w:rPr>
          <w:sz w:val="20"/>
        </w:rPr>
        <w:t>blanket</w:t>
      </w:r>
      <w:r w:rsidRPr="00E75E11">
        <w:rPr>
          <w:spacing w:val="-7"/>
          <w:sz w:val="20"/>
        </w:rPr>
        <w:t xml:space="preserve"> </w:t>
      </w:r>
      <w:r w:rsidRPr="00E75E11">
        <w:rPr>
          <w:sz w:val="20"/>
        </w:rPr>
        <w:t>loss</w:t>
      </w:r>
      <w:r w:rsidRPr="00E75E11">
        <w:rPr>
          <w:spacing w:val="-6"/>
          <w:sz w:val="20"/>
        </w:rPr>
        <w:t xml:space="preserve"> </w:t>
      </w:r>
      <w:r w:rsidRPr="00E75E11">
        <w:rPr>
          <w:sz w:val="20"/>
        </w:rPr>
        <w:t>limit</w:t>
      </w:r>
      <w:r w:rsidRPr="00E75E11">
        <w:rPr>
          <w:spacing w:val="-6"/>
          <w:sz w:val="20"/>
        </w:rPr>
        <w:t xml:space="preserve"> </w:t>
      </w:r>
      <w:r w:rsidRPr="00E75E11">
        <w:rPr>
          <w:sz w:val="20"/>
        </w:rPr>
        <w:t>will</w:t>
      </w:r>
      <w:r w:rsidRPr="00E75E11">
        <w:rPr>
          <w:spacing w:val="-6"/>
          <w:sz w:val="20"/>
        </w:rPr>
        <w:t xml:space="preserve"> </w:t>
      </w:r>
      <w:r w:rsidRPr="00E75E11">
        <w:rPr>
          <w:sz w:val="20"/>
        </w:rPr>
        <w:t>apply</w:t>
      </w:r>
      <w:r w:rsidRPr="00E75E11">
        <w:rPr>
          <w:spacing w:val="-7"/>
          <w:sz w:val="20"/>
        </w:rPr>
        <w:t xml:space="preserve"> </w:t>
      </w:r>
      <w:r w:rsidRPr="00E75E11">
        <w:rPr>
          <w:sz w:val="20"/>
        </w:rPr>
        <w:t>to</w:t>
      </w:r>
      <w:r w:rsidRPr="00E75E11">
        <w:rPr>
          <w:spacing w:val="-6"/>
          <w:sz w:val="20"/>
        </w:rPr>
        <w:t xml:space="preserve"> </w:t>
      </w:r>
      <w:r w:rsidRPr="00E75E11">
        <w:rPr>
          <w:sz w:val="20"/>
        </w:rPr>
        <w:t>the</w:t>
      </w:r>
      <w:r w:rsidRPr="00E75E11">
        <w:rPr>
          <w:spacing w:val="-7"/>
          <w:sz w:val="20"/>
        </w:rPr>
        <w:t xml:space="preserve"> </w:t>
      </w:r>
      <w:r w:rsidRPr="00E75E11">
        <w:rPr>
          <w:sz w:val="20"/>
        </w:rPr>
        <w:t>location</w:t>
      </w:r>
      <w:r w:rsidRPr="00E75E11">
        <w:rPr>
          <w:spacing w:val="-7"/>
          <w:sz w:val="20"/>
        </w:rPr>
        <w:t xml:space="preserve"> </w:t>
      </w:r>
      <w:r w:rsidRPr="00E75E11">
        <w:rPr>
          <w:sz w:val="20"/>
        </w:rPr>
        <w:t>for</w:t>
      </w:r>
      <w:r w:rsidRPr="00E75E11">
        <w:rPr>
          <w:spacing w:val="-7"/>
          <w:sz w:val="20"/>
        </w:rPr>
        <w:t xml:space="preserve"> </w:t>
      </w:r>
      <w:r w:rsidRPr="00E75E11">
        <w:rPr>
          <w:sz w:val="20"/>
        </w:rPr>
        <w:t>any</w:t>
      </w:r>
      <w:r w:rsidRPr="00E75E11">
        <w:rPr>
          <w:spacing w:val="-6"/>
          <w:sz w:val="20"/>
        </w:rPr>
        <w:t xml:space="preserve"> </w:t>
      </w:r>
      <w:r w:rsidRPr="00E75E11">
        <w:rPr>
          <w:sz w:val="20"/>
        </w:rPr>
        <w:t>one loss.”</w:t>
      </w:r>
    </w:p>
    <w:p w14:paraId="64407394" w14:textId="77777777" w:rsidR="00E75E11" w:rsidRPr="00E75E11" w:rsidRDefault="00E75E11" w:rsidP="00E75E11">
      <w:pPr>
        <w:pStyle w:val="BodyText"/>
        <w:spacing w:before="9"/>
        <w:rPr>
          <w:sz w:val="20"/>
        </w:rPr>
      </w:pPr>
    </w:p>
    <w:p w14:paraId="179EEA08" w14:textId="77777777" w:rsidR="00E75E11" w:rsidRPr="00E75E11" w:rsidRDefault="00E75E11" w:rsidP="00E75E11">
      <w:pPr>
        <w:pStyle w:val="Heading2"/>
        <w:numPr>
          <w:ilvl w:val="0"/>
          <w:numId w:val="0"/>
        </w:numPr>
        <w:ind w:left="720"/>
        <w:rPr>
          <w:b/>
          <w:bCs/>
          <w:i/>
          <w:iCs/>
          <w:sz w:val="20"/>
        </w:rPr>
      </w:pPr>
      <w:r w:rsidRPr="00E75E11">
        <w:rPr>
          <w:b/>
          <w:bCs/>
          <w:i/>
          <w:iCs/>
          <w:sz w:val="20"/>
        </w:rPr>
        <w:t xml:space="preserve">Lender requires all insurance agents/providers to submit evidence of property coverage on Acord Form 28. Certificates of liability coverage should be presented on Acord Form 25-S. Various policy endorsements will be required </w:t>
      </w:r>
      <w:proofErr w:type="gramStart"/>
      <w:r w:rsidRPr="00E75E11">
        <w:rPr>
          <w:b/>
          <w:bCs/>
          <w:i/>
          <w:iCs/>
          <w:sz w:val="20"/>
        </w:rPr>
        <w:t>in order to</w:t>
      </w:r>
      <w:proofErr w:type="gramEnd"/>
      <w:r w:rsidRPr="00E75E11">
        <w:rPr>
          <w:b/>
          <w:bCs/>
          <w:i/>
          <w:iCs/>
          <w:sz w:val="20"/>
        </w:rPr>
        <w:t xml:space="preserve"> ensure adequacy of coverage and protections for Lender,</w:t>
      </w:r>
      <w:r w:rsidRPr="00E75E11">
        <w:rPr>
          <w:b/>
          <w:bCs/>
          <w:i/>
          <w:iCs/>
          <w:spacing w:val="-19"/>
          <w:sz w:val="20"/>
        </w:rPr>
        <w:t xml:space="preserve"> </w:t>
      </w:r>
      <w:r w:rsidRPr="00E75E11">
        <w:rPr>
          <w:b/>
          <w:bCs/>
          <w:i/>
          <w:iCs/>
          <w:sz w:val="20"/>
        </w:rPr>
        <w:t>etc.</w:t>
      </w:r>
    </w:p>
    <w:p w14:paraId="4684F2A6" w14:textId="77777777" w:rsidR="00E75E11" w:rsidRPr="00E75E11" w:rsidRDefault="00E75E11" w:rsidP="00E75E11">
      <w:pPr>
        <w:pStyle w:val="BodyText"/>
        <w:spacing w:before="9"/>
        <w:rPr>
          <w:b/>
          <w:i/>
          <w:sz w:val="20"/>
        </w:rPr>
      </w:pPr>
    </w:p>
    <w:p w14:paraId="755D978E" w14:textId="77777777" w:rsidR="00E75E11" w:rsidRPr="00E75E11" w:rsidRDefault="00E75E11" w:rsidP="00E75E11">
      <w:pPr>
        <w:pStyle w:val="Heading2"/>
        <w:numPr>
          <w:ilvl w:val="0"/>
          <w:numId w:val="0"/>
        </w:numPr>
        <w:ind w:left="720"/>
        <w:rPr>
          <w:sz w:val="20"/>
        </w:rPr>
      </w:pPr>
      <w:r w:rsidRPr="00E75E11">
        <w:rPr>
          <w:sz w:val="20"/>
        </w:rPr>
        <w:t>In addition to the ACORD Form 28, Lender requires a copy of the following from the Policy(</w:t>
      </w:r>
      <w:proofErr w:type="spellStart"/>
      <w:r w:rsidRPr="00E75E11">
        <w:rPr>
          <w:sz w:val="20"/>
        </w:rPr>
        <w:t>ies</w:t>
      </w:r>
      <w:proofErr w:type="spellEnd"/>
      <w:r w:rsidRPr="00E75E11">
        <w:rPr>
          <w:sz w:val="20"/>
        </w:rPr>
        <w:t>):</w:t>
      </w:r>
    </w:p>
    <w:p w14:paraId="228C06D8" w14:textId="77777777" w:rsidR="00E75E11" w:rsidRPr="00E75E11" w:rsidRDefault="00E75E11" w:rsidP="00E75E11">
      <w:pPr>
        <w:pStyle w:val="BodyText"/>
        <w:spacing w:before="10"/>
        <w:rPr>
          <w:b/>
          <w:i/>
          <w:sz w:val="20"/>
        </w:rPr>
      </w:pPr>
    </w:p>
    <w:p w14:paraId="70EF4171" w14:textId="77777777" w:rsidR="00E75E11" w:rsidRPr="00E75E11" w:rsidRDefault="00E75E11" w:rsidP="00E75E11">
      <w:pPr>
        <w:pStyle w:val="BodyText"/>
        <w:ind w:left="120" w:right="116" w:hanging="1"/>
        <w:rPr>
          <w:sz w:val="20"/>
        </w:rPr>
      </w:pPr>
      <w:r w:rsidRPr="00E75E11">
        <w:rPr>
          <w:b/>
          <w:sz w:val="20"/>
          <w:u w:val="single"/>
        </w:rPr>
        <w:t>Mortgage Clause</w:t>
      </w:r>
      <w:r w:rsidRPr="00E75E11">
        <w:rPr>
          <w:sz w:val="20"/>
        </w:rPr>
        <w:t>: Loss, if any, under this policy shall be payable to any mortgagee (or trustee) as designated in any Certificate of Insurance issued under this policy or as designated in any lease or</w:t>
      </w:r>
      <w:r w:rsidRPr="00E75E11">
        <w:rPr>
          <w:spacing w:val="-30"/>
          <w:sz w:val="20"/>
        </w:rPr>
        <w:t xml:space="preserve"> </w:t>
      </w:r>
      <w:r w:rsidRPr="00E75E11">
        <w:rPr>
          <w:sz w:val="20"/>
        </w:rPr>
        <w:t>contract as</w:t>
      </w:r>
      <w:r w:rsidRPr="00E75E11">
        <w:rPr>
          <w:spacing w:val="-5"/>
          <w:sz w:val="20"/>
        </w:rPr>
        <w:t xml:space="preserve"> </w:t>
      </w:r>
      <w:r w:rsidRPr="00E75E11">
        <w:rPr>
          <w:sz w:val="20"/>
        </w:rPr>
        <w:t>interest</w:t>
      </w:r>
      <w:r w:rsidRPr="00E75E11">
        <w:rPr>
          <w:spacing w:val="-2"/>
          <w:sz w:val="20"/>
        </w:rPr>
        <w:t xml:space="preserve"> </w:t>
      </w:r>
      <w:r w:rsidRPr="00E75E11">
        <w:rPr>
          <w:sz w:val="20"/>
        </w:rPr>
        <w:t>may</w:t>
      </w:r>
      <w:r w:rsidRPr="00E75E11">
        <w:rPr>
          <w:spacing w:val="-4"/>
          <w:sz w:val="20"/>
        </w:rPr>
        <w:t xml:space="preserve"> </w:t>
      </w:r>
      <w:r w:rsidRPr="00E75E11">
        <w:rPr>
          <w:sz w:val="20"/>
        </w:rPr>
        <w:t>appear</w:t>
      </w:r>
      <w:r w:rsidRPr="00E75E11">
        <w:rPr>
          <w:spacing w:val="-4"/>
          <w:sz w:val="20"/>
        </w:rPr>
        <w:t xml:space="preserve"> </w:t>
      </w:r>
      <w:r w:rsidRPr="00E75E11">
        <w:rPr>
          <w:sz w:val="20"/>
        </w:rPr>
        <w:t>under</w:t>
      </w:r>
      <w:r w:rsidRPr="00E75E11">
        <w:rPr>
          <w:spacing w:val="-4"/>
          <w:sz w:val="20"/>
        </w:rPr>
        <w:t xml:space="preserve"> </w:t>
      </w:r>
      <w:r w:rsidRPr="00E75E11">
        <w:rPr>
          <w:sz w:val="20"/>
        </w:rPr>
        <w:t>all</w:t>
      </w:r>
      <w:r w:rsidRPr="00E75E11">
        <w:rPr>
          <w:spacing w:val="-4"/>
          <w:sz w:val="20"/>
        </w:rPr>
        <w:t xml:space="preserve"> </w:t>
      </w:r>
      <w:r w:rsidRPr="00E75E11">
        <w:rPr>
          <w:sz w:val="20"/>
        </w:rPr>
        <w:t>present</w:t>
      </w:r>
      <w:r w:rsidRPr="00E75E11">
        <w:rPr>
          <w:spacing w:val="-2"/>
          <w:sz w:val="20"/>
        </w:rPr>
        <w:t xml:space="preserve"> </w:t>
      </w:r>
      <w:r w:rsidRPr="00E75E11">
        <w:rPr>
          <w:sz w:val="20"/>
        </w:rPr>
        <w:t>or</w:t>
      </w:r>
      <w:r w:rsidRPr="00E75E11">
        <w:rPr>
          <w:spacing w:val="-5"/>
          <w:sz w:val="20"/>
        </w:rPr>
        <w:t xml:space="preserve"> </w:t>
      </w:r>
      <w:r w:rsidRPr="00E75E11">
        <w:rPr>
          <w:sz w:val="20"/>
        </w:rPr>
        <w:t>future</w:t>
      </w:r>
      <w:r w:rsidRPr="00E75E11">
        <w:rPr>
          <w:spacing w:val="-3"/>
          <w:sz w:val="20"/>
        </w:rPr>
        <w:t xml:space="preserve"> </w:t>
      </w:r>
      <w:r w:rsidRPr="00E75E11">
        <w:rPr>
          <w:sz w:val="20"/>
        </w:rPr>
        <w:t>mortgages</w:t>
      </w:r>
      <w:r w:rsidRPr="00E75E11">
        <w:rPr>
          <w:spacing w:val="-3"/>
          <w:sz w:val="20"/>
        </w:rPr>
        <w:t xml:space="preserve"> </w:t>
      </w:r>
      <w:r w:rsidRPr="00E75E11">
        <w:rPr>
          <w:sz w:val="20"/>
        </w:rPr>
        <w:t>upon</w:t>
      </w:r>
      <w:r w:rsidRPr="00E75E11">
        <w:rPr>
          <w:spacing w:val="-3"/>
          <w:sz w:val="20"/>
        </w:rPr>
        <w:t xml:space="preserve"> </w:t>
      </w:r>
      <w:r w:rsidRPr="00E75E11">
        <w:rPr>
          <w:sz w:val="20"/>
        </w:rPr>
        <w:t>the</w:t>
      </w:r>
      <w:r w:rsidRPr="00E75E11">
        <w:rPr>
          <w:spacing w:val="-3"/>
          <w:sz w:val="20"/>
        </w:rPr>
        <w:t xml:space="preserve"> </w:t>
      </w:r>
      <w:r w:rsidRPr="00E75E11">
        <w:rPr>
          <w:sz w:val="20"/>
        </w:rPr>
        <w:t>property</w:t>
      </w:r>
      <w:r w:rsidRPr="00E75E11">
        <w:rPr>
          <w:spacing w:val="-3"/>
          <w:sz w:val="20"/>
        </w:rPr>
        <w:t xml:space="preserve"> </w:t>
      </w:r>
      <w:r w:rsidRPr="00E75E11">
        <w:rPr>
          <w:sz w:val="20"/>
        </w:rPr>
        <w:t>covered</w:t>
      </w:r>
      <w:r w:rsidRPr="00E75E11">
        <w:rPr>
          <w:spacing w:val="-3"/>
          <w:sz w:val="20"/>
        </w:rPr>
        <w:t xml:space="preserve"> </w:t>
      </w:r>
      <w:r w:rsidRPr="00E75E11">
        <w:rPr>
          <w:sz w:val="20"/>
        </w:rPr>
        <w:t>hereunder</w:t>
      </w:r>
      <w:r w:rsidRPr="00E75E11">
        <w:rPr>
          <w:spacing w:val="-4"/>
          <w:sz w:val="20"/>
        </w:rPr>
        <w:t xml:space="preserve"> </w:t>
      </w:r>
      <w:r w:rsidRPr="00E75E11">
        <w:rPr>
          <w:sz w:val="20"/>
        </w:rPr>
        <w:t>in</w:t>
      </w:r>
      <w:r w:rsidRPr="00E75E11">
        <w:rPr>
          <w:spacing w:val="-3"/>
          <w:sz w:val="20"/>
        </w:rPr>
        <w:t xml:space="preserve"> </w:t>
      </w:r>
      <w:r w:rsidRPr="00E75E11">
        <w:rPr>
          <w:sz w:val="20"/>
        </w:rPr>
        <w:t>which the aforesaid may have an interest as mortgagee (or trustee) in order of precedence of said mortgages and this</w:t>
      </w:r>
      <w:r w:rsidRPr="00E75E11">
        <w:rPr>
          <w:spacing w:val="-6"/>
          <w:sz w:val="20"/>
        </w:rPr>
        <w:t xml:space="preserve"> </w:t>
      </w:r>
      <w:r w:rsidRPr="00E75E11">
        <w:rPr>
          <w:sz w:val="20"/>
        </w:rPr>
        <w:t>insurance</w:t>
      </w:r>
      <w:r w:rsidRPr="00E75E11">
        <w:rPr>
          <w:spacing w:val="-6"/>
          <w:sz w:val="20"/>
        </w:rPr>
        <w:t xml:space="preserve"> </w:t>
      </w:r>
      <w:r w:rsidRPr="00E75E11">
        <w:rPr>
          <w:sz w:val="20"/>
        </w:rPr>
        <w:t>as</w:t>
      </w:r>
      <w:r w:rsidRPr="00E75E11">
        <w:rPr>
          <w:spacing w:val="-6"/>
          <w:sz w:val="20"/>
        </w:rPr>
        <w:t xml:space="preserve"> </w:t>
      </w:r>
      <w:r w:rsidRPr="00E75E11">
        <w:rPr>
          <w:sz w:val="20"/>
        </w:rPr>
        <w:t>to</w:t>
      </w:r>
      <w:r w:rsidRPr="00E75E11">
        <w:rPr>
          <w:spacing w:val="-6"/>
          <w:sz w:val="20"/>
        </w:rPr>
        <w:t xml:space="preserve"> </w:t>
      </w:r>
      <w:r w:rsidRPr="00E75E11">
        <w:rPr>
          <w:sz w:val="20"/>
        </w:rPr>
        <w:t>the</w:t>
      </w:r>
      <w:r w:rsidRPr="00E75E11">
        <w:rPr>
          <w:spacing w:val="-5"/>
          <w:sz w:val="20"/>
        </w:rPr>
        <w:t xml:space="preserve"> </w:t>
      </w:r>
      <w:r w:rsidRPr="00E75E11">
        <w:rPr>
          <w:sz w:val="20"/>
        </w:rPr>
        <w:t>interest</w:t>
      </w:r>
      <w:r w:rsidRPr="00E75E11">
        <w:rPr>
          <w:spacing w:val="-6"/>
          <w:sz w:val="20"/>
        </w:rPr>
        <w:t xml:space="preserve"> </w:t>
      </w:r>
      <w:r w:rsidRPr="00E75E11">
        <w:rPr>
          <w:sz w:val="20"/>
        </w:rPr>
        <w:t>of</w:t>
      </w:r>
      <w:r w:rsidRPr="00E75E11">
        <w:rPr>
          <w:spacing w:val="-6"/>
          <w:sz w:val="20"/>
        </w:rPr>
        <w:t xml:space="preserve"> </w:t>
      </w:r>
      <w:r w:rsidRPr="00E75E11">
        <w:rPr>
          <w:sz w:val="20"/>
        </w:rPr>
        <w:t>the</w:t>
      </w:r>
      <w:r w:rsidRPr="00E75E11">
        <w:rPr>
          <w:spacing w:val="-6"/>
          <w:sz w:val="20"/>
        </w:rPr>
        <w:t xml:space="preserve"> </w:t>
      </w:r>
      <w:r w:rsidRPr="00E75E11">
        <w:rPr>
          <w:sz w:val="20"/>
        </w:rPr>
        <w:t>mortgagee</w:t>
      </w:r>
      <w:r w:rsidRPr="00E75E11">
        <w:rPr>
          <w:spacing w:val="-6"/>
          <w:sz w:val="20"/>
        </w:rPr>
        <w:t xml:space="preserve"> </w:t>
      </w:r>
      <w:r w:rsidRPr="00E75E11">
        <w:rPr>
          <w:sz w:val="20"/>
        </w:rPr>
        <w:t>(or</w:t>
      </w:r>
      <w:r w:rsidRPr="00E75E11">
        <w:rPr>
          <w:spacing w:val="-5"/>
          <w:sz w:val="20"/>
        </w:rPr>
        <w:t xml:space="preserve"> </w:t>
      </w:r>
      <w:r w:rsidRPr="00E75E11">
        <w:rPr>
          <w:sz w:val="20"/>
        </w:rPr>
        <w:t>trustee)</w:t>
      </w:r>
      <w:r w:rsidRPr="00E75E11">
        <w:rPr>
          <w:spacing w:val="-6"/>
          <w:sz w:val="20"/>
        </w:rPr>
        <w:t xml:space="preserve"> </w:t>
      </w:r>
      <w:r w:rsidRPr="00E75E11">
        <w:rPr>
          <w:sz w:val="20"/>
        </w:rPr>
        <w:t>only</w:t>
      </w:r>
      <w:r w:rsidRPr="00E75E11">
        <w:rPr>
          <w:spacing w:val="-6"/>
          <w:sz w:val="20"/>
        </w:rPr>
        <w:t xml:space="preserve"> </w:t>
      </w:r>
      <w:r w:rsidRPr="00E75E11">
        <w:rPr>
          <w:sz w:val="20"/>
        </w:rPr>
        <w:t>therein</w:t>
      </w:r>
      <w:r w:rsidRPr="00E75E11">
        <w:rPr>
          <w:spacing w:val="-6"/>
          <w:sz w:val="20"/>
        </w:rPr>
        <w:t xml:space="preserve"> </w:t>
      </w:r>
      <w:r w:rsidRPr="00E75E11">
        <w:rPr>
          <w:sz w:val="20"/>
        </w:rPr>
        <w:t>shall</w:t>
      </w:r>
      <w:r w:rsidRPr="00E75E11">
        <w:rPr>
          <w:spacing w:val="-6"/>
          <w:sz w:val="20"/>
        </w:rPr>
        <w:t xml:space="preserve"> </w:t>
      </w:r>
      <w:r w:rsidRPr="00E75E11">
        <w:rPr>
          <w:sz w:val="20"/>
        </w:rPr>
        <w:t>not</w:t>
      </w:r>
      <w:r w:rsidRPr="00E75E11">
        <w:rPr>
          <w:spacing w:val="-6"/>
          <w:sz w:val="20"/>
        </w:rPr>
        <w:t xml:space="preserve"> </w:t>
      </w:r>
      <w:r w:rsidRPr="00E75E11">
        <w:rPr>
          <w:sz w:val="20"/>
        </w:rPr>
        <w:t>be</w:t>
      </w:r>
      <w:r w:rsidRPr="00E75E11">
        <w:rPr>
          <w:spacing w:val="-6"/>
          <w:sz w:val="20"/>
        </w:rPr>
        <w:t xml:space="preserve"> </w:t>
      </w:r>
      <w:r w:rsidRPr="00E75E11">
        <w:rPr>
          <w:sz w:val="20"/>
        </w:rPr>
        <w:t>invalidated</w:t>
      </w:r>
      <w:r w:rsidRPr="00E75E11">
        <w:rPr>
          <w:spacing w:val="-6"/>
          <w:sz w:val="20"/>
        </w:rPr>
        <w:t xml:space="preserve"> </w:t>
      </w:r>
      <w:r w:rsidRPr="00E75E11">
        <w:rPr>
          <w:sz w:val="20"/>
        </w:rPr>
        <w:t>by</w:t>
      </w:r>
      <w:r w:rsidRPr="00E75E11">
        <w:rPr>
          <w:spacing w:val="-6"/>
          <w:sz w:val="20"/>
        </w:rPr>
        <w:t xml:space="preserve"> </w:t>
      </w:r>
      <w:r w:rsidRPr="00E75E11">
        <w:rPr>
          <w:sz w:val="20"/>
        </w:rPr>
        <w:t>any</w:t>
      </w:r>
      <w:r w:rsidRPr="00E75E11">
        <w:rPr>
          <w:spacing w:val="-6"/>
          <w:sz w:val="20"/>
        </w:rPr>
        <w:t xml:space="preserve"> </w:t>
      </w:r>
      <w:r w:rsidRPr="00E75E11">
        <w:rPr>
          <w:sz w:val="20"/>
        </w:rPr>
        <w:t>act or</w:t>
      </w:r>
      <w:r w:rsidRPr="00E75E11">
        <w:rPr>
          <w:spacing w:val="-12"/>
          <w:sz w:val="20"/>
        </w:rPr>
        <w:t xml:space="preserve"> </w:t>
      </w:r>
      <w:r w:rsidRPr="00E75E11">
        <w:rPr>
          <w:sz w:val="20"/>
        </w:rPr>
        <w:t>neglect</w:t>
      </w:r>
      <w:r w:rsidRPr="00E75E11">
        <w:rPr>
          <w:spacing w:val="-12"/>
          <w:sz w:val="20"/>
        </w:rPr>
        <w:t xml:space="preserve"> </w:t>
      </w:r>
      <w:r w:rsidRPr="00E75E11">
        <w:rPr>
          <w:sz w:val="20"/>
        </w:rPr>
        <w:t>of</w:t>
      </w:r>
      <w:r w:rsidRPr="00E75E11">
        <w:rPr>
          <w:spacing w:val="-12"/>
          <w:sz w:val="20"/>
        </w:rPr>
        <w:t xml:space="preserve"> </w:t>
      </w:r>
      <w:r w:rsidRPr="00E75E11">
        <w:rPr>
          <w:sz w:val="20"/>
        </w:rPr>
        <w:t>the</w:t>
      </w:r>
      <w:r w:rsidRPr="00E75E11">
        <w:rPr>
          <w:spacing w:val="-12"/>
          <w:sz w:val="20"/>
        </w:rPr>
        <w:t xml:space="preserve"> </w:t>
      </w:r>
      <w:r w:rsidRPr="00E75E11">
        <w:rPr>
          <w:sz w:val="20"/>
        </w:rPr>
        <w:t>mortgagor</w:t>
      </w:r>
      <w:r w:rsidRPr="00E75E11">
        <w:rPr>
          <w:spacing w:val="-12"/>
          <w:sz w:val="20"/>
        </w:rPr>
        <w:t xml:space="preserve"> </w:t>
      </w:r>
      <w:r w:rsidRPr="00E75E11">
        <w:rPr>
          <w:sz w:val="20"/>
        </w:rPr>
        <w:t>or</w:t>
      </w:r>
      <w:r w:rsidRPr="00E75E11">
        <w:rPr>
          <w:spacing w:val="-12"/>
          <w:sz w:val="20"/>
        </w:rPr>
        <w:t xml:space="preserve"> </w:t>
      </w:r>
      <w:r w:rsidRPr="00E75E11">
        <w:rPr>
          <w:sz w:val="20"/>
        </w:rPr>
        <w:t>owner</w:t>
      </w:r>
      <w:r w:rsidRPr="00E75E11">
        <w:rPr>
          <w:spacing w:val="-12"/>
          <w:sz w:val="20"/>
        </w:rPr>
        <w:t xml:space="preserve"> </w:t>
      </w:r>
      <w:r w:rsidRPr="00E75E11">
        <w:rPr>
          <w:sz w:val="20"/>
        </w:rPr>
        <w:t>of</w:t>
      </w:r>
      <w:r w:rsidRPr="00E75E11">
        <w:rPr>
          <w:spacing w:val="-12"/>
          <w:sz w:val="20"/>
        </w:rPr>
        <w:t xml:space="preserve"> </w:t>
      </w:r>
      <w:r w:rsidRPr="00E75E11">
        <w:rPr>
          <w:sz w:val="20"/>
        </w:rPr>
        <w:t>the</w:t>
      </w:r>
      <w:r w:rsidRPr="00E75E11">
        <w:rPr>
          <w:spacing w:val="-12"/>
          <w:sz w:val="20"/>
        </w:rPr>
        <w:t xml:space="preserve"> </w:t>
      </w:r>
      <w:r w:rsidRPr="00E75E11">
        <w:rPr>
          <w:sz w:val="20"/>
        </w:rPr>
        <w:t>within</w:t>
      </w:r>
      <w:r w:rsidRPr="00E75E11">
        <w:rPr>
          <w:spacing w:val="-11"/>
          <w:sz w:val="20"/>
        </w:rPr>
        <w:t xml:space="preserve"> </w:t>
      </w:r>
      <w:r w:rsidRPr="00E75E11">
        <w:rPr>
          <w:sz w:val="20"/>
        </w:rPr>
        <w:t>described</w:t>
      </w:r>
      <w:r w:rsidRPr="00E75E11">
        <w:rPr>
          <w:spacing w:val="-12"/>
          <w:sz w:val="20"/>
        </w:rPr>
        <w:t xml:space="preserve"> </w:t>
      </w:r>
      <w:r w:rsidRPr="00E75E11">
        <w:rPr>
          <w:sz w:val="20"/>
        </w:rPr>
        <w:t>property,</w:t>
      </w:r>
      <w:r w:rsidRPr="00E75E11">
        <w:rPr>
          <w:spacing w:val="-12"/>
          <w:sz w:val="20"/>
        </w:rPr>
        <w:t xml:space="preserve"> </w:t>
      </w:r>
      <w:r w:rsidRPr="00E75E11">
        <w:rPr>
          <w:sz w:val="20"/>
        </w:rPr>
        <w:t>nor</w:t>
      </w:r>
      <w:r w:rsidRPr="00E75E11">
        <w:rPr>
          <w:spacing w:val="-12"/>
          <w:sz w:val="20"/>
        </w:rPr>
        <w:t xml:space="preserve"> </w:t>
      </w:r>
      <w:r w:rsidRPr="00E75E11">
        <w:rPr>
          <w:sz w:val="20"/>
        </w:rPr>
        <w:t>by</w:t>
      </w:r>
      <w:r w:rsidRPr="00E75E11">
        <w:rPr>
          <w:spacing w:val="-12"/>
          <w:sz w:val="20"/>
        </w:rPr>
        <w:t xml:space="preserve"> </w:t>
      </w:r>
      <w:r w:rsidRPr="00E75E11">
        <w:rPr>
          <w:sz w:val="20"/>
        </w:rPr>
        <w:t>the</w:t>
      </w:r>
      <w:r w:rsidRPr="00E75E11">
        <w:rPr>
          <w:spacing w:val="-12"/>
          <w:sz w:val="20"/>
        </w:rPr>
        <w:t xml:space="preserve"> </w:t>
      </w:r>
      <w:r w:rsidRPr="00E75E11">
        <w:rPr>
          <w:sz w:val="20"/>
        </w:rPr>
        <w:t>occupation</w:t>
      </w:r>
      <w:r w:rsidRPr="00E75E11">
        <w:rPr>
          <w:spacing w:val="-12"/>
          <w:sz w:val="20"/>
        </w:rPr>
        <w:t xml:space="preserve"> </w:t>
      </w:r>
      <w:r w:rsidRPr="00E75E11">
        <w:rPr>
          <w:sz w:val="20"/>
        </w:rPr>
        <w:t>of</w:t>
      </w:r>
      <w:r w:rsidRPr="00E75E11">
        <w:rPr>
          <w:spacing w:val="-12"/>
          <w:sz w:val="20"/>
        </w:rPr>
        <w:t xml:space="preserve"> </w:t>
      </w:r>
      <w:r w:rsidRPr="00E75E11">
        <w:rPr>
          <w:sz w:val="20"/>
        </w:rPr>
        <w:t>the</w:t>
      </w:r>
      <w:r w:rsidRPr="00E75E11">
        <w:rPr>
          <w:spacing w:val="-12"/>
          <w:sz w:val="20"/>
        </w:rPr>
        <w:t xml:space="preserve"> </w:t>
      </w:r>
      <w:r w:rsidRPr="00E75E11">
        <w:rPr>
          <w:sz w:val="20"/>
        </w:rPr>
        <w:t>premises for</w:t>
      </w:r>
      <w:r w:rsidRPr="00E75E11">
        <w:rPr>
          <w:spacing w:val="-13"/>
          <w:sz w:val="20"/>
        </w:rPr>
        <w:t xml:space="preserve"> </w:t>
      </w:r>
      <w:r w:rsidRPr="00E75E11">
        <w:rPr>
          <w:sz w:val="20"/>
        </w:rPr>
        <w:t>purposes</w:t>
      </w:r>
      <w:r w:rsidRPr="00E75E11">
        <w:rPr>
          <w:spacing w:val="-12"/>
          <w:sz w:val="20"/>
        </w:rPr>
        <w:t xml:space="preserve"> </w:t>
      </w:r>
      <w:r w:rsidRPr="00E75E11">
        <w:rPr>
          <w:sz w:val="20"/>
        </w:rPr>
        <w:t>more</w:t>
      </w:r>
      <w:r w:rsidRPr="00E75E11">
        <w:rPr>
          <w:spacing w:val="-12"/>
          <w:sz w:val="20"/>
        </w:rPr>
        <w:t xml:space="preserve"> </w:t>
      </w:r>
      <w:r w:rsidRPr="00E75E11">
        <w:rPr>
          <w:sz w:val="20"/>
        </w:rPr>
        <w:t>hazardous</w:t>
      </w:r>
      <w:r w:rsidRPr="00E75E11">
        <w:rPr>
          <w:spacing w:val="-12"/>
          <w:sz w:val="20"/>
        </w:rPr>
        <w:t xml:space="preserve"> </w:t>
      </w:r>
      <w:r w:rsidRPr="00E75E11">
        <w:rPr>
          <w:sz w:val="20"/>
        </w:rPr>
        <w:t>than</w:t>
      </w:r>
      <w:r w:rsidRPr="00E75E11">
        <w:rPr>
          <w:spacing w:val="-12"/>
          <w:sz w:val="20"/>
        </w:rPr>
        <w:t xml:space="preserve"> </w:t>
      </w:r>
      <w:r w:rsidRPr="00E75E11">
        <w:rPr>
          <w:sz w:val="20"/>
        </w:rPr>
        <w:t>are</w:t>
      </w:r>
      <w:r w:rsidRPr="00E75E11">
        <w:rPr>
          <w:spacing w:val="-12"/>
          <w:sz w:val="20"/>
        </w:rPr>
        <w:t xml:space="preserve"> </w:t>
      </w:r>
      <w:r w:rsidRPr="00E75E11">
        <w:rPr>
          <w:sz w:val="20"/>
        </w:rPr>
        <w:t>permitted</w:t>
      </w:r>
      <w:r w:rsidRPr="00E75E11">
        <w:rPr>
          <w:spacing w:val="-12"/>
          <w:sz w:val="20"/>
        </w:rPr>
        <w:t xml:space="preserve"> </w:t>
      </w:r>
      <w:r w:rsidRPr="00E75E11">
        <w:rPr>
          <w:sz w:val="20"/>
        </w:rPr>
        <w:t>by</w:t>
      </w:r>
      <w:r w:rsidRPr="00E75E11">
        <w:rPr>
          <w:spacing w:val="-12"/>
          <w:sz w:val="20"/>
        </w:rPr>
        <w:t xml:space="preserve"> </w:t>
      </w:r>
      <w:r w:rsidRPr="00E75E11">
        <w:rPr>
          <w:sz w:val="20"/>
        </w:rPr>
        <w:t>the</w:t>
      </w:r>
      <w:r w:rsidRPr="00E75E11">
        <w:rPr>
          <w:spacing w:val="-12"/>
          <w:sz w:val="20"/>
        </w:rPr>
        <w:t xml:space="preserve"> </w:t>
      </w:r>
      <w:r w:rsidRPr="00E75E11">
        <w:rPr>
          <w:sz w:val="20"/>
        </w:rPr>
        <w:t>policy;</w:t>
      </w:r>
      <w:r w:rsidRPr="00E75E11">
        <w:rPr>
          <w:spacing w:val="-12"/>
          <w:sz w:val="20"/>
        </w:rPr>
        <w:t xml:space="preserve"> </w:t>
      </w:r>
      <w:r w:rsidRPr="00E75E11">
        <w:rPr>
          <w:sz w:val="20"/>
        </w:rPr>
        <w:t>provided,</w:t>
      </w:r>
      <w:r w:rsidRPr="00E75E11">
        <w:rPr>
          <w:spacing w:val="-12"/>
          <w:sz w:val="20"/>
        </w:rPr>
        <w:t xml:space="preserve"> </w:t>
      </w:r>
      <w:r w:rsidRPr="00E75E11">
        <w:rPr>
          <w:sz w:val="20"/>
        </w:rPr>
        <w:t>that</w:t>
      </w:r>
      <w:r w:rsidRPr="00E75E11">
        <w:rPr>
          <w:spacing w:val="-12"/>
          <w:sz w:val="20"/>
        </w:rPr>
        <w:t xml:space="preserve"> </w:t>
      </w:r>
      <w:r w:rsidRPr="00E75E11">
        <w:rPr>
          <w:sz w:val="20"/>
        </w:rPr>
        <w:t>in</w:t>
      </w:r>
      <w:r w:rsidRPr="00E75E11">
        <w:rPr>
          <w:spacing w:val="-12"/>
          <w:sz w:val="20"/>
        </w:rPr>
        <w:t xml:space="preserve"> </w:t>
      </w:r>
      <w:r w:rsidRPr="00E75E11">
        <w:rPr>
          <w:sz w:val="20"/>
        </w:rPr>
        <w:t>case</w:t>
      </w:r>
      <w:r w:rsidRPr="00E75E11">
        <w:rPr>
          <w:spacing w:val="-12"/>
          <w:sz w:val="20"/>
        </w:rPr>
        <w:t xml:space="preserve"> </w:t>
      </w:r>
      <w:r w:rsidRPr="00E75E11">
        <w:rPr>
          <w:sz w:val="20"/>
        </w:rPr>
        <w:t>the</w:t>
      </w:r>
      <w:r w:rsidRPr="00E75E11">
        <w:rPr>
          <w:spacing w:val="-12"/>
          <w:sz w:val="20"/>
        </w:rPr>
        <w:t xml:space="preserve"> </w:t>
      </w:r>
      <w:r w:rsidRPr="00E75E11">
        <w:rPr>
          <w:sz w:val="20"/>
        </w:rPr>
        <w:t>mortgagor</w:t>
      </w:r>
      <w:r w:rsidRPr="00E75E11">
        <w:rPr>
          <w:spacing w:val="-13"/>
          <w:sz w:val="20"/>
        </w:rPr>
        <w:t xml:space="preserve"> </w:t>
      </w:r>
      <w:r w:rsidRPr="00E75E11">
        <w:rPr>
          <w:sz w:val="20"/>
        </w:rPr>
        <w:t>or</w:t>
      </w:r>
      <w:r w:rsidRPr="00E75E11">
        <w:rPr>
          <w:spacing w:val="-12"/>
          <w:sz w:val="20"/>
        </w:rPr>
        <w:t xml:space="preserve"> </w:t>
      </w:r>
      <w:r w:rsidRPr="00E75E11">
        <w:rPr>
          <w:sz w:val="20"/>
        </w:rPr>
        <w:t>owner shall neglect to pay any premium under this policy, the mortgagee (or trustee) shall, on demand, pay the same.</w:t>
      </w:r>
    </w:p>
    <w:p w14:paraId="25AE7600" w14:textId="3E8A27D7" w:rsidR="00E75E11" w:rsidRPr="00E75E11" w:rsidRDefault="00E75E11" w:rsidP="00E75E11">
      <w:pPr>
        <w:ind w:left="3600" w:right="4541" w:firstLine="720"/>
        <w:jc w:val="center"/>
        <w:rPr>
          <w:b/>
          <w:sz w:val="20"/>
        </w:rPr>
      </w:pPr>
      <w:r>
        <w:rPr>
          <w:b/>
          <w:sz w:val="20"/>
        </w:rPr>
        <w:t>AND</w:t>
      </w:r>
    </w:p>
    <w:p w14:paraId="30F1B1D9" w14:textId="77777777" w:rsidR="00E75E11" w:rsidRPr="00E75E11" w:rsidRDefault="00E75E11" w:rsidP="00E75E11">
      <w:pPr>
        <w:pStyle w:val="BodyText"/>
        <w:spacing w:before="10"/>
        <w:rPr>
          <w:b/>
          <w:sz w:val="20"/>
        </w:rPr>
      </w:pPr>
    </w:p>
    <w:p w14:paraId="43408F20" w14:textId="77777777" w:rsidR="00E75E11" w:rsidRPr="00E75E11" w:rsidRDefault="00E75E11" w:rsidP="00E75E11">
      <w:pPr>
        <w:pStyle w:val="BodyText"/>
        <w:ind w:left="120" w:right="116"/>
        <w:rPr>
          <w:sz w:val="20"/>
        </w:rPr>
      </w:pPr>
      <w:r w:rsidRPr="00E75E11">
        <w:rPr>
          <w:b/>
          <w:sz w:val="20"/>
          <w:u w:val="single"/>
        </w:rPr>
        <w:t>Certificates</w:t>
      </w:r>
      <w:r w:rsidRPr="00E75E11">
        <w:rPr>
          <w:b/>
          <w:spacing w:val="-13"/>
          <w:sz w:val="20"/>
          <w:u w:val="single"/>
        </w:rPr>
        <w:t xml:space="preserve"> </w:t>
      </w:r>
      <w:r w:rsidRPr="00E75E11">
        <w:rPr>
          <w:b/>
          <w:sz w:val="20"/>
          <w:u w:val="single"/>
        </w:rPr>
        <w:t>of</w:t>
      </w:r>
      <w:r w:rsidRPr="00E75E11">
        <w:rPr>
          <w:b/>
          <w:spacing w:val="-13"/>
          <w:sz w:val="20"/>
          <w:u w:val="single"/>
        </w:rPr>
        <w:t xml:space="preserve"> </w:t>
      </w:r>
      <w:r w:rsidRPr="00E75E11">
        <w:rPr>
          <w:b/>
          <w:sz w:val="20"/>
          <w:u w:val="single"/>
        </w:rPr>
        <w:t>Insurance</w:t>
      </w:r>
      <w:r w:rsidRPr="00E75E11">
        <w:rPr>
          <w:sz w:val="20"/>
        </w:rPr>
        <w:t>:</w:t>
      </w:r>
      <w:r w:rsidRPr="00E75E11">
        <w:rPr>
          <w:spacing w:val="29"/>
          <w:sz w:val="20"/>
        </w:rPr>
        <w:t xml:space="preserve"> </w:t>
      </w:r>
      <w:r w:rsidRPr="00E75E11">
        <w:rPr>
          <w:sz w:val="20"/>
        </w:rPr>
        <w:t>Any</w:t>
      </w:r>
      <w:r w:rsidRPr="00E75E11">
        <w:rPr>
          <w:spacing w:val="-14"/>
          <w:sz w:val="20"/>
        </w:rPr>
        <w:t xml:space="preserve"> </w:t>
      </w:r>
      <w:r w:rsidRPr="00E75E11">
        <w:rPr>
          <w:sz w:val="20"/>
        </w:rPr>
        <w:t>certificate</w:t>
      </w:r>
      <w:r w:rsidRPr="00E75E11">
        <w:rPr>
          <w:spacing w:val="-13"/>
          <w:sz w:val="20"/>
        </w:rPr>
        <w:t xml:space="preserve"> </w:t>
      </w:r>
      <w:r w:rsidRPr="00E75E11">
        <w:rPr>
          <w:sz w:val="20"/>
        </w:rPr>
        <w:t>of</w:t>
      </w:r>
      <w:r w:rsidRPr="00E75E11">
        <w:rPr>
          <w:spacing w:val="-13"/>
          <w:sz w:val="20"/>
        </w:rPr>
        <w:t xml:space="preserve"> </w:t>
      </w:r>
      <w:r w:rsidRPr="00E75E11">
        <w:rPr>
          <w:sz w:val="20"/>
        </w:rPr>
        <w:t>insurance</w:t>
      </w:r>
      <w:r w:rsidRPr="00E75E11">
        <w:rPr>
          <w:spacing w:val="-13"/>
          <w:sz w:val="20"/>
        </w:rPr>
        <w:t xml:space="preserve"> </w:t>
      </w:r>
      <w:r w:rsidRPr="00E75E11">
        <w:rPr>
          <w:sz w:val="20"/>
        </w:rPr>
        <w:t>issued</w:t>
      </w:r>
      <w:r w:rsidRPr="00E75E11">
        <w:rPr>
          <w:spacing w:val="-14"/>
          <w:sz w:val="20"/>
        </w:rPr>
        <w:t xml:space="preserve"> </w:t>
      </w:r>
      <w:r w:rsidRPr="00E75E11">
        <w:rPr>
          <w:sz w:val="20"/>
        </w:rPr>
        <w:t>in</w:t>
      </w:r>
      <w:r w:rsidRPr="00E75E11">
        <w:rPr>
          <w:spacing w:val="-13"/>
          <w:sz w:val="20"/>
        </w:rPr>
        <w:t xml:space="preserve"> </w:t>
      </w:r>
      <w:r w:rsidRPr="00E75E11">
        <w:rPr>
          <w:sz w:val="20"/>
        </w:rPr>
        <w:t>connection</w:t>
      </w:r>
      <w:r w:rsidRPr="00E75E11">
        <w:rPr>
          <w:spacing w:val="-13"/>
          <w:sz w:val="20"/>
        </w:rPr>
        <w:t xml:space="preserve"> </w:t>
      </w:r>
      <w:r w:rsidRPr="00E75E11">
        <w:rPr>
          <w:sz w:val="20"/>
        </w:rPr>
        <w:t>with</w:t>
      </w:r>
      <w:r w:rsidRPr="00E75E11">
        <w:rPr>
          <w:spacing w:val="-13"/>
          <w:sz w:val="20"/>
        </w:rPr>
        <w:t xml:space="preserve"> </w:t>
      </w:r>
      <w:r w:rsidRPr="00E75E11">
        <w:rPr>
          <w:sz w:val="20"/>
        </w:rPr>
        <w:t>this</w:t>
      </w:r>
      <w:r w:rsidRPr="00E75E11">
        <w:rPr>
          <w:spacing w:val="-14"/>
          <w:sz w:val="20"/>
        </w:rPr>
        <w:t xml:space="preserve"> </w:t>
      </w:r>
      <w:r w:rsidRPr="00E75E11">
        <w:rPr>
          <w:sz w:val="20"/>
        </w:rPr>
        <w:t>policy</w:t>
      </w:r>
      <w:r w:rsidRPr="00E75E11">
        <w:rPr>
          <w:spacing w:val="-13"/>
          <w:sz w:val="20"/>
        </w:rPr>
        <w:t xml:space="preserve"> </w:t>
      </w:r>
      <w:r w:rsidRPr="00E75E11">
        <w:rPr>
          <w:sz w:val="20"/>
        </w:rPr>
        <w:t>shall</w:t>
      </w:r>
      <w:r w:rsidRPr="00E75E11">
        <w:rPr>
          <w:spacing w:val="-13"/>
          <w:sz w:val="20"/>
        </w:rPr>
        <w:t xml:space="preserve"> </w:t>
      </w:r>
      <w:r w:rsidRPr="00E75E11">
        <w:rPr>
          <w:sz w:val="20"/>
        </w:rPr>
        <w:t>be</w:t>
      </w:r>
      <w:r w:rsidRPr="00E75E11">
        <w:rPr>
          <w:spacing w:val="-13"/>
          <w:sz w:val="20"/>
        </w:rPr>
        <w:t xml:space="preserve"> </w:t>
      </w:r>
      <w:r w:rsidRPr="00E75E11">
        <w:rPr>
          <w:sz w:val="20"/>
        </w:rPr>
        <w:t>issued solely as a matter of convenience or information for the addressee(s) or holder(s) of said certificate of insurance, except where any Additional Insured(s) or Loss Payee(s) are named pursuant to the Special Provisions of said certificate of insurance. In the event any Additional Insured(s) or Loss Payee(s) are so named,</w:t>
      </w:r>
      <w:r w:rsidRPr="00E75E11">
        <w:rPr>
          <w:spacing w:val="-12"/>
          <w:sz w:val="20"/>
        </w:rPr>
        <w:t xml:space="preserve"> </w:t>
      </w:r>
      <w:r w:rsidRPr="00E75E11">
        <w:rPr>
          <w:sz w:val="20"/>
        </w:rPr>
        <w:t>this</w:t>
      </w:r>
      <w:r w:rsidRPr="00E75E11">
        <w:rPr>
          <w:spacing w:val="-11"/>
          <w:sz w:val="20"/>
        </w:rPr>
        <w:t xml:space="preserve"> </w:t>
      </w:r>
      <w:r w:rsidRPr="00E75E11">
        <w:rPr>
          <w:sz w:val="20"/>
        </w:rPr>
        <w:t>policy</w:t>
      </w:r>
      <w:r w:rsidRPr="00E75E11">
        <w:rPr>
          <w:spacing w:val="-11"/>
          <w:sz w:val="20"/>
        </w:rPr>
        <w:t xml:space="preserve"> </w:t>
      </w:r>
      <w:r w:rsidRPr="00E75E11">
        <w:rPr>
          <w:sz w:val="20"/>
        </w:rPr>
        <w:t>shall</w:t>
      </w:r>
      <w:r w:rsidRPr="00E75E11">
        <w:rPr>
          <w:spacing w:val="-11"/>
          <w:sz w:val="20"/>
        </w:rPr>
        <w:t xml:space="preserve"> </w:t>
      </w:r>
      <w:r w:rsidRPr="00E75E11">
        <w:rPr>
          <w:sz w:val="20"/>
        </w:rPr>
        <w:t>be</w:t>
      </w:r>
      <w:r w:rsidRPr="00E75E11">
        <w:rPr>
          <w:spacing w:val="-11"/>
          <w:sz w:val="20"/>
        </w:rPr>
        <w:t xml:space="preserve"> </w:t>
      </w:r>
      <w:r w:rsidRPr="00E75E11">
        <w:rPr>
          <w:sz w:val="20"/>
        </w:rPr>
        <w:t>deemed</w:t>
      </w:r>
      <w:r w:rsidRPr="00E75E11">
        <w:rPr>
          <w:spacing w:val="-11"/>
          <w:sz w:val="20"/>
        </w:rPr>
        <w:t xml:space="preserve"> </w:t>
      </w:r>
      <w:r w:rsidRPr="00E75E11">
        <w:rPr>
          <w:sz w:val="20"/>
        </w:rPr>
        <w:t>to</w:t>
      </w:r>
      <w:r w:rsidRPr="00E75E11">
        <w:rPr>
          <w:spacing w:val="-11"/>
          <w:sz w:val="20"/>
        </w:rPr>
        <w:t xml:space="preserve"> </w:t>
      </w:r>
      <w:r w:rsidRPr="00E75E11">
        <w:rPr>
          <w:sz w:val="20"/>
        </w:rPr>
        <w:t>have</w:t>
      </w:r>
      <w:r w:rsidRPr="00E75E11">
        <w:rPr>
          <w:spacing w:val="-12"/>
          <w:sz w:val="20"/>
        </w:rPr>
        <w:t xml:space="preserve"> </w:t>
      </w:r>
      <w:r w:rsidRPr="00E75E11">
        <w:rPr>
          <w:sz w:val="20"/>
        </w:rPr>
        <w:t>been</w:t>
      </w:r>
      <w:r w:rsidRPr="00E75E11">
        <w:rPr>
          <w:spacing w:val="-11"/>
          <w:sz w:val="20"/>
        </w:rPr>
        <w:t xml:space="preserve"> </w:t>
      </w:r>
      <w:r w:rsidRPr="00E75E11">
        <w:rPr>
          <w:sz w:val="20"/>
        </w:rPr>
        <w:t>endorsed</w:t>
      </w:r>
      <w:r w:rsidRPr="00E75E11">
        <w:rPr>
          <w:spacing w:val="-11"/>
          <w:sz w:val="20"/>
        </w:rPr>
        <w:t xml:space="preserve"> </w:t>
      </w:r>
      <w:r w:rsidRPr="00E75E11">
        <w:rPr>
          <w:sz w:val="20"/>
        </w:rPr>
        <w:t>accordingly,</w:t>
      </w:r>
      <w:r w:rsidRPr="00E75E11">
        <w:rPr>
          <w:spacing w:val="-11"/>
          <w:sz w:val="20"/>
        </w:rPr>
        <w:t xml:space="preserve"> </w:t>
      </w:r>
      <w:r w:rsidRPr="00E75E11">
        <w:rPr>
          <w:sz w:val="20"/>
        </w:rPr>
        <w:t>subject</w:t>
      </w:r>
      <w:r w:rsidRPr="00E75E11">
        <w:rPr>
          <w:spacing w:val="-11"/>
          <w:sz w:val="20"/>
        </w:rPr>
        <w:t xml:space="preserve"> </w:t>
      </w:r>
      <w:r w:rsidRPr="00E75E11">
        <w:rPr>
          <w:sz w:val="20"/>
        </w:rPr>
        <w:t>to</w:t>
      </w:r>
      <w:r w:rsidRPr="00E75E11">
        <w:rPr>
          <w:spacing w:val="-12"/>
          <w:sz w:val="20"/>
        </w:rPr>
        <w:t xml:space="preserve"> </w:t>
      </w:r>
      <w:r w:rsidRPr="00E75E11">
        <w:rPr>
          <w:sz w:val="20"/>
        </w:rPr>
        <w:t>all</w:t>
      </w:r>
      <w:r w:rsidRPr="00E75E11">
        <w:rPr>
          <w:spacing w:val="-11"/>
          <w:sz w:val="20"/>
        </w:rPr>
        <w:t xml:space="preserve"> </w:t>
      </w:r>
      <w:r w:rsidRPr="00E75E11">
        <w:rPr>
          <w:sz w:val="20"/>
        </w:rPr>
        <w:t>other</w:t>
      </w:r>
      <w:r w:rsidRPr="00E75E11">
        <w:rPr>
          <w:spacing w:val="-11"/>
          <w:sz w:val="20"/>
        </w:rPr>
        <w:t xml:space="preserve"> </w:t>
      </w:r>
      <w:r w:rsidRPr="00E75E11">
        <w:rPr>
          <w:sz w:val="20"/>
        </w:rPr>
        <w:t>terms,</w:t>
      </w:r>
      <w:r w:rsidRPr="00E75E11">
        <w:rPr>
          <w:spacing w:val="-12"/>
          <w:sz w:val="20"/>
        </w:rPr>
        <w:t xml:space="preserve"> </w:t>
      </w:r>
      <w:r w:rsidRPr="00E75E11">
        <w:rPr>
          <w:sz w:val="20"/>
        </w:rPr>
        <w:t>conditions and exclusions stated herein. The Company hereby authorizes (name of insurance agency) to issue certificates of insurance including any Mortgagee, Loss Payee and Additional Insured</w:t>
      </w:r>
      <w:r w:rsidRPr="00E75E11">
        <w:rPr>
          <w:spacing w:val="-5"/>
          <w:sz w:val="20"/>
        </w:rPr>
        <w:t xml:space="preserve"> </w:t>
      </w:r>
      <w:r w:rsidRPr="00E75E11">
        <w:rPr>
          <w:sz w:val="20"/>
        </w:rPr>
        <w:t>clauses.</w:t>
      </w:r>
    </w:p>
    <w:bookmarkEnd w:id="411"/>
    <w:p w14:paraId="3A832FC1" w14:textId="2EFFCC66" w:rsidR="00760E0F" w:rsidRPr="00E75E11" w:rsidRDefault="00760E0F" w:rsidP="00341C18">
      <w:pPr>
        <w:rPr>
          <w:sz w:val="20"/>
        </w:rPr>
      </w:pPr>
    </w:p>
    <w:sectPr w:rsidR="00760E0F" w:rsidRPr="00E75E11" w:rsidSect="00ED3EE1">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BFB33" w14:textId="77777777" w:rsidR="00013671" w:rsidRPr="004C1A1C" w:rsidRDefault="00013671" w:rsidP="00E53736">
      <w:pPr>
        <w:pStyle w:val="BlockText"/>
        <w:spacing w:before="0"/>
      </w:pPr>
      <w:r>
        <w:separator/>
      </w:r>
    </w:p>
  </w:endnote>
  <w:endnote w:type="continuationSeparator" w:id="0">
    <w:p w14:paraId="57C10692" w14:textId="77777777" w:rsidR="00013671" w:rsidRPr="004C1A1C" w:rsidRDefault="00013671" w:rsidP="00E53736">
      <w:pPr>
        <w:pStyle w:val="BlockText"/>
        <w:spacing w:before="0"/>
      </w:pPr>
      <w:r>
        <w:continuationSeparator/>
      </w:r>
    </w:p>
  </w:endnote>
  <w:endnote w:type="continuationNotice" w:id="1">
    <w:p w14:paraId="01E7DFF5" w14:textId="77777777" w:rsidR="00013671" w:rsidRDefault="000136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9999999">
    <w:altName w:val="Calibri"/>
    <w:panose1 w:val="00000000000000000000"/>
    <w:charset w:val="00"/>
    <w:family w:val="roman"/>
    <w:notTrueType/>
    <w:pitch w:val="fixed"/>
    <w:sig w:usb0="00000003" w:usb1="00000000" w:usb2="00000000" w:usb3="00000000" w:csb0="00000001" w:csb1="00000000"/>
  </w:font>
  <w:font w:name="|Legal3|3|2|1|1|0|9|">
    <w:panose1 w:val="00000000000000000000"/>
    <w:charset w:val="00"/>
    <w:family w:val="roman"/>
    <w:notTrueType/>
    <w:pitch w:val="default"/>
    <w:sig w:usb0="00000003" w:usb1="00000000" w:usb2="00000000" w:usb3="00000000" w:csb0="00000001" w:csb1="00000000"/>
  </w:font>
  <w:font w:name="|1|0|0|">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 New Roman">
    <w:altName w:val="Times New Roman"/>
    <w:panose1 w:val="00000000000000000000"/>
    <w:charset w:val="00"/>
    <w:family w:val="roman"/>
    <w:notTrueType/>
    <w:pitch w:val="default"/>
    <w:sig w:usb0="7FFCE08F" w:usb1="027898E4" w:usb2="00000008" w:usb3="027898E4" w:csb0="00000009" w:csb1="0000004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42D3C6E3" w14:textId="77777777" w:rsidTr="00C01183">
      <w:tc>
        <w:tcPr>
          <w:tcW w:w="3780" w:type="dxa"/>
          <w:shd w:val="clear" w:color="auto" w:fill="auto"/>
          <w:vAlign w:val="bottom"/>
        </w:tcPr>
        <w:p w14:paraId="3CD3373D" w14:textId="168AAA5A" w:rsidR="002A56C3" w:rsidRPr="00C01183" w:rsidRDefault="00476ABB"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DFAEC7D" w14:textId="77777777" w:rsidR="002A56C3" w:rsidRPr="00C01183" w:rsidRDefault="002A56C3" w:rsidP="00C01183">
          <w:pPr>
            <w:pStyle w:val="Footer"/>
            <w:jc w:val="center"/>
            <w:rPr>
              <w:rStyle w:val="PageNumber"/>
              <w:noProof/>
            </w:rPr>
          </w:pPr>
        </w:p>
      </w:tc>
      <w:tc>
        <w:tcPr>
          <w:tcW w:w="3780" w:type="dxa"/>
          <w:shd w:val="clear" w:color="auto" w:fill="auto"/>
          <w:vAlign w:val="bottom"/>
        </w:tcPr>
        <w:p w14:paraId="6E4F3C44" w14:textId="77777777" w:rsidR="002A56C3" w:rsidRDefault="002A56C3" w:rsidP="00C01183">
          <w:pPr>
            <w:pStyle w:val="Footer"/>
            <w:jc w:val="right"/>
            <w:rPr>
              <w:rStyle w:val="FooterTxt"/>
              <w:noProof/>
            </w:rPr>
          </w:pPr>
        </w:p>
        <w:p w14:paraId="70C7FA21" w14:textId="77777777" w:rsidR="002A56C3" w:rsidRPr="00C01183" w:rsidRDefault="002A56C3" w:rsidP="00C01183">
          <w:pPr>
            <w:pStyle w:val="Footer"/>
            <w:jc w:val="right"/>
            <w:rPr>
              <w:rStyle w:val="FooterTxt"/>
              <w:noProof/>
            </w:rPr>
          </w:pPr>
        </w:p>
      </w:tc>
    </w:tr>
  </w:tbl>
  <w:p w14:paraId="5181D8E4" w14:textId="77777777" w:rsidR="002A56C3" w:rsidRPr="00C01183" w:rsidRDefault="002A56C3"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08D8A476" w14:textId="77777777" w:rsidTr="00C01183">
      <w:tc>
        <w:tcPr>
          <w:tcW w:w="3780" w:type="dxa"/>
          <w:shd w:val="clear" w:color="auto" w:fill="auto"/>
          <w:vAlign w:val="bottom"/>
        </w:tcPr>
        <w:p w14:paraId="7AFB09BF" w14:textId="522A8DAF" w:rsidR="002A56C3" w:rsidRPr="00C01183" w:rsidRDefault="002A56C3"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del w:id="7" w:author="Paul Basmajian" w:date="2022-07-15T12:02:00Z">
            <w:r w:rsidR="00476ABB">
              <w:rPr>
                <w:rStyle w:val="FooterTxt"/>
                <w:noProof/>
              </w:rPr>
              <w:delText>1094153</w:delText>
            </w:r>
          </w:del>
          <w:ins w:id="8" w:author="Paul Basmajian" w:date="2022-07-15T12:02:00Z">
            <w:r>
              <w:rPr>
                <w:rStyle w:val="FooterTxt"/>
                <w:noProof/>
              </w:rPr>
              <w:t>1200028</w:t>
            </w:r>
          </w:ins>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del w:id="9" w:author="Paul Basmajian" w:date="2022-07-15T12:02:00Z">
            <w:r w:rsidR="00476ABB">
              <w:rPr>
                <w:rStyle w:val="FooterTxt"/>
                <w:noProof/>
              </w:rPr>
              <w:delText>03</w:delText>
            </w:r>
          </w:del>
          <w:ins w:id="10" w:author="Paul Basmajian" w:date="2022-07-15T12:02:00Z">
            <w:r>
              <w:rPr>
                <w:rStyle w:val="FooterTxt"/>
                <w:noProof/>
              </w:rPr>
              <w:t>01</w:t>
            </w:r>
          </w:ins>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BB1CB44" w14:textId="0F980EEB" w:rsidR="002A56C3" w:rsidRPr="00C01183" w:rsidRDefault="002A56C3"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del w:id="11" w:author="Paul Basmajian" w:date="2022-07-15T12:02:00Z">
            <w:r w:rsidR="00476ABB">
              <w:rPr>
                <w:rStyle w:val="FooterTxt"/>
                <w:noProof/>
              </w:rPr>
              <w:delText>374659</w:delText>
            </w:r>
          </w:del>
          <w:ins w:id="12" w:author="Paul Basmajian" w:date="2022-07-15T12:02:00Z">
            <w:r>
              <w:rPr>
                <w:rStyle w:val="FooterTxt"/>
                <w:noProof/>
              </w:rPr>
              <w:t>377614</w:t>
            </w:r>
          </w:ins>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32A77">
            <w:rPr>
              <w:rStyle w:val="FooterTxt"/>
              <w:noProof/>
            </w:rPr>
            <w:t>7-29-22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del w:id="13" w:author="Paul Basmajian" w:date="2022-07-15T12:02:00Z">
            <w:r w:rsidR="00476ABB" w:rsidRPr="00C01183">
              <w:rPr>
                <w:rStyle w:val="FooterTxt"/>
                <w:noProof/>
              </w:rPr>
              <w:fldChar w:fldCharType="begin"/>
            </w:r>
            <w:r w:rsidR="00476ABB" w:rsidRPr="00C01183">
              <w:rPr>
                <w:rStyle w:val="FooterTxt"/>
                <w:noProof/>
              </w:rPr>
              <w:delInstrText xml:space="preserve"> DOCPROPERTY "Typist Init" </w:delInstrText>
            </w:r>
            <w:r w:rsidR="00476ABB" w:rsidRPr="00C01183">
              <w:rPr>
                <w:rStyle w:val="FooterTxt"/>
                <w:noProof/>
              </w:rPr>
              <w:fldChar w:fldCharType="separate"/>
            </w:r>
            <w:r w:rsidR="00476ABB">
              <w:rPr>
                <w:rStyle w:val="FooterTxt"/>
                <w:noProof/>
              </w:rPr>
              <w:delText>aek</w:delText>
            </w:r>
            <w:r w:rsidR="00476ABB" w:rsidRPr="00C01183">
              <w:rPr>
                <w:rStyle w:val="FooterTxt"/>
                <w:noProof/>
              </w:rPr>
              <w:fldChar w:fldCharType="end"/>
            </w:r>
          </w:del>
          <w:ins w:id="14" w:author="Paul Basmajian" w:date="2022-07-15T12:02:00Z">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ins>
        </w:p>
      </w:tc>
      <w:tc>
        <w:tcPr>
          <w:tcW w:w="1800" w:type="dxa"/>
          <w:shd w:val="clear" w:color="auto" w:fill="auto"/>
          <w:vAlign w:val="bottom"/>
        </w:tcPr>
        <w:p w14:paraId="3ECFB251" w14:textId="77777777" w:rsidR="002A56C3" w:rsidRPr="00C01183" w:rsidRDefault="002A56C3" w:rsidP="00C01183">
          <w:pPr>
            <w:pStyle w:val="Footer"/>
            <w:jc w:val="center"/>
            <w:rPr>
              <w:rStyle w:val="PageNumber"/>
              <w:noProof/>
            </w:rPr>
          </w:pPr>
        </w:p>
      </w:tc>
      <w:tc>
        <w:tcPr>
          <w:tcW w:w="3780" w:type="dxa"/>
          <w:shd w:val="clear" w:color="auto" w:fill="auto"/>
          <w:vAlign w:val="bottom"/>
        </w:tcPr>
        <w:p w14:paraId="40F89342" w14:textId="77777777" w:rsidR="002A56C3" w:rsidRDefault="002A56C3" w:rsidP="00C01183">
          <w:pPr>
            <w:pStyle w:val="Footer"/>
            <w:jc w:val="right"/>
            <w:rPr>
              <w:rStyle w:val="FooterTxt"/>
              <w:noProof/>
            </w:rPr>
          </w:pPr>
        </w:p>
        <w:p w14:paraId="1B362FE8" w14:textId="77777777" w:rsidR="002A56C3" w:rsidRPr="00C01183" w:rsidRDefault="002A56C3" w:rsidP="00C01183">
          <w:pPr>
            <w:pStyle w:val="Footer"/>
            <w:jc w:val="right"/>
            <w:rPr>
              <w:rStyle w:val="FooterTxt"/>
              <w:noProof/>
            </w:rPr>
          </w:pPr>
        </w:p>
      </w:tc>
    </w:tr>
  </w:tbl>
  <w:p w14:paraId="7A29F9C9" w14:textId="77777777" w:rsidR="002A56C3" w:rsidRPr="00C01183" w:rsidRDefault="002A56C3"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571131"/>
      <w:docPartObj>
        <w:docPartGallery w:val="Page Numbers (Bottom of Page)"/>
        <w:docPartUnique/>
      </w:docPartObj>
    </w:sdtPr>
    <w:sdtEndPr>
      <w:rPr>
        <w:noProof/>
      </w:rPr>
    </w:sdtEndPr>
    <w:sdtContent>
      <w:p w14:paraId="5EECC243" w14:textId="77777777" w:rsidR="005550DC" w:rsidRDefault="005550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55DE1" w14:textId="77777777" w:rsidR="00476ABB" w:rsidRPr="00605E28" w:rsidRDefault="00476ABB" w:rsidP="00605E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76ABB" w14:paraId="1298885E" w14:textId="77777777" w:rsidTr="00605E28">
      <w:tc>
        <w:tcPr>
          <w:tcW w:w="3780" w:type="dxa"/>
          <w:shd w:val="clear" w:color="auto" w:fill="auto"/>
          <w:vAlign w:val="bottom"/>
        </w:tcPr>
        <w:p w14:paraId="5188E20A" w14:textId="77777777" w:rsidR="00476ABB" w:rsidRPr="00605E28" w:rsidRDefault="00476ABB" w:rsidP="00605E28">
          <w:pPr>
            <w:pStyle w:val="Footer"/>
            <w:jc w:val="left"/>
            <w:rPr>
              <w:rStyle w:val="FooterTxt"/>
            </w:rPr>
          </w:pPr>
          <w:r w:rsidRPr="00605E28">
            <w:rPr>
              <w:rStyle w:val="FooterTxt"/>
            </w:rPr>
            <w:fldChar w:fldCharType="begin"/>
          </w:r>
          <w:r w:rsidRPr="00605E28">
            <w:rPr>
              <w:rStyle w:val="FooterTxt"/>
            </w:rPr>
            <w:instrText xml:space="preserve"> DOCPROPERTY "Typist Init" </w:instrText>
          </w:r>
          <w:r w:rsidRPr="00605E28">
            <w:rPr>
              <w:rStyle w:val="FooterTxt"/>
            </w:rPr>
            <w:fldChar w:fldCharType="end"/>
          </w:r>
        </w:p>
      </w:tc>
      <w:tc>
        <w:tcPr>
          <w:tcW w:w="1800" w:type="dxa"/>
          <w:shd w:val="clear" w:color="auto" w:fill="auto"/>
          <w:vAlign w:val="bottom"/>
        </w:tcPr>
        <w:p w14:paraId="0B5479FE" w14:textId="77777777" w:rsidR="00476ABB" w:rsidRPr="00605E28" w:rsidRDefault="00476ABB" w:rsidP="00605E28">
          <w:pPr>
            <w:pStyle w:val="Footer"/>
            <w:jc w:val="center"/>
            <w:rPr>
              <w:rStyle w:val="PageNumber"/>
              <w:noProof/>
            </w:rPr>
          </w:pPr>
          <w:r w:rsidRPr="00605E28">
            <w:rPr>
              <w:rStyle w:val="PageNumber"/>
              <w:noProof/>
            </w:rPr>
            <w:t>(</w:t>
          </w:r>
          <w:r w:rsidRPr="00605E28">
            <w:rPr>
              <w:rStyle w:val="PageNumber"/>
              <w:noProof/>
            </w:rPr>
            <w:fldChar w:fldCharType="begin"/>
          </w:r>
          <w:r w:rsidRPr="00605E28">
            <w:rPr>
              <w:rStyle w:val="PageNumber"/>
              <w:noProof/>
            </w:rPr>
            <w:instrText xml:space="preserve"> PAGE  </w:instrText>
          </w:r>
          <w:r w:rsidRPr="00605E28">
            <w:rPr>
              <w:rStyle w:val="PageNumber"/>
              <w:noProof/>
            </w:rPr>
            <w:fldChar w:fldCharType="separate"/>
          </w:r>
          <w:r>
            <w:rPr>
              <w:rStyle w:val="PageNumber"/>
              <w:noProof/>
            </w:rPr>
            <w:t>i</w:t>
          </w:r>
          <w:r w:rsidRPr="00605E28">
            <w:rPr>
              <w:rStyle w:val="PageNumber"/>
              <w:noProof/>
            </w:rPr>
            <w:fldChar w:fldCharType="end"/>
          </w:r>
          <w:r w:rsidRPr="00605E28">
            <w:rPr>
              <w:rStyle w:val="PageNumber"/>
              <w:noProof/>
            </w:rPr>
            <w:t>)</w:t>
          </w:r>
        </w:p>
      </w:tc>
      <w:tc>
        <w:tcPr>
          <w:tcW w:w="3780" w:type="dxa"/>
          <w:shd w:val="clear" w:color="auto" w:fill="auto"/>
          <w:vAlign w:val="bottom"/>
        </w:tcPr>
        <w:p w14:paraId="42D8CF61" w14:textId="77777777" w:rsidR="00476ABB" w:rsidRDefault="00476ABB" w:rsidP="00605E28">
          <w:pPr>
            <w:pStyle w:val="Footer"/>
            <w:jc w:val="right"/>
            <w:rPr>
              <w:noProof/>
            </w:rPr>
          </w:pPr>
        </w:p>
      </w:tc>
    </w:tr>
  </w:tbl>
  <w:p w14:paraId="00B4469C" w14:textId="77777777" w:rsidR="00476ABB" w:rsidRPr="00605E28" w:rsidRDefault="00476ABB" w:rsidP="00605E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051931"/>
      <w:docPartObj>
        <w:docPartGallery w:val="Page Numbers (Bottom of Page)"/>
        <w:docPartUnique/>
      </w:docPartObj>
    </w:sdtPr>
    <w:sdtEndPr>
      <w:rPr>
        <w:noProof/>
      </w:rPr>
    </w:sdtEndPr>
    <w:sdtContent>
      <w:p w14:paraId="34096A81" w14:textId="77777777" w:rsidR="005550DC" w:rsidRDefault="005550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B62C" w14:textId="77777777" w:rsidR="00476ABB" w:rsidRPr="00C01183" w:rsidRDefault="00476ABB"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300E" w14:textId="77777777" w:rsidR="005550DC" w:rsidRDefault="005550DC">
    <w:pPr>
      <w:pStyle w:val="Footer"/>
      <w:jc w:val="center"/>
    </w:pPr>
    <w:r>
      <w:t>S-</w:t>
    </w:r>
    <w:sdt>
      <w:sdtPr>
        <w:id w:val="-11865886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DCB5F0" w14:textId="77777777" w:rsidR="002A56C3" w:rsidRPr="00C01183" w:rsidRDefault="002A56C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2DFE00DD" w14:textId="77777777" w:rsidTr="00C01183">
      <w:trPr>
        <w:ins w:id="398" w:author="Paul Basmajian" w:date="2022-07-15T12:02:00Z"/>
      </w:trPr>
      <w:tc>
        <w:tcPr>
          <w:tcW w:w="3780" w:type="dxa"/>
          <w:shd w:val="clear" w:color="auto" w:fill="auto"/>
          <w:vAlign w:val="bottom"/>
        </w:tcPr>
        <w:p w14:paraId="2E4A35B0" w14:textId="77777777" w:rsidR="002A56C3" w:rsidRPr="00C01183" w:rsidRDefault="002A56C3" w:rsidP="00C01183">
          <w:pPr>
            <w:pStyle w:val="Footer"/>
            <w:rPr>
              <w:ins w:id="399" w:author="Paul Basmajian" w:date="2022-07-15T12:02:00Z"/>
              <w:rStyle w:val="FooterTxt"/>
              <w:noProof/>
            </w:rPr>
          </w:pPr>
          <w:ins w:id="400" w:author="Paul Basmajian" w:date="2022-07-15T12:02:00Z">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1200028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ins>
        </w:p>
        <w:p w14:paraId="6FFA5DED" w14:textId="16C94AF0" w:rsidR="002A56C3" w:rsidRPr="00C01183" w:rsidRDefault="002A56C3" w:rsidP="00C01183">
          <w:pPr>
            <w:pStyle w:val="Footer"/>
            <w:rPr>
              <w:ins w:id="401" w:author="Paul Basmajian" w:date="2022-07-15T12:02:00Z"/>
              <w:rStyle w:val="FooterTxt"/>
              <w:noProof/>
            </w:rPr>
          </w:pPr>
          <w:ins w:id="402" w:author="Paul Basmajian" w:date="2022-07-15T12:02:00Z">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ins>
          <w:r w:rsidR="00732A77">
            <w:rPr>
              <w:rStyle w:val="FooterTxt"/>
              <w:noProof/>
            </w:rPr>
            <w:t>7-29-22</w:t>
          </w:r>
          <w:ins w:id="403" w:author="Paul Basmajian" w:date="2022-07-15T12:02:00Z">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ins>
        </w:p>
      </w:tc>
      <w:tc>
        <w:tcPr>
          <w:tcW w:w="1800" w:type="dxa"/>
          <w:shd w:val="clear" w:color="auto" w:fill="auto"/>
          <w:vAlign w:val="bottom"/>
        </w:tcPr>
        <w:p w14:paraId="72F247C1" w14:textId="77777777" w:rsidR="002A56C3" w:rsidRPr="00C01183" w:rsidRDefault="002A56C3" w:rsidP="00C01183">
          <w:pPr>
            <w:pStyle w:val="Footer"/>
            <w:jc w:val="center"/>
            <w:rPr>
              <w:ins w:id="404" w:author="Paul Basmajian" w:date="2022-07-15T12:02:00Z"/>
              <w:rStyle w:val="PageNumber"/>
              <w:noProof/>
            </w:rPr>
          </w:pPr>
        </w:p>
      </w:tc>
      <w:tc>
        <w:tcPr>
          <w:tcW w:w="3780" w:type="dxa"/>
          <w:shd w:val="clear" w:color="auto" w:fill="auto"/>
          <w:vAlign w:val="bottom"/>
        </w:tcPr>
        <w:p w14:paraId="53B79E4A" w14:textId="77777777" w:rsidR="002A56C3" w:rsidRDefault="002A56C3" w:rsidP="00C01183">
          <w:pPr>
            <w:pStyle w:val="Footer"/>
            <w:jc w:val="right"/>
            <w:rPr>
              <w:ins w:id="405" w:author="Paul Basmajian" w:date="2022-07-15T12:02:00Z"/>
              <w:rStyle w:val="FooterTxt"/>
              <w:noProof/>
            </w:rPr>
          </w:pPr>
        </w:p>
        <w:p w14:paraId="46405B5E" w14:textId="77777777" w:rsidR="002A56C3" w:rsidRPr="00C01183" w:rsidRDefault="002A56C3" w:rsidP="00C01183">
          <w:pPr>
            <w:pStyle w:val="Footer"/>
            <w:jc w:val="right"/>
            <w:rPr>
              <w:ins w:id="406" w:author="Paul Basmajian" w:date="2022-07-15T12:02:00Z"/>
              <w:rStyle w:val="FooterTxt"/>
              <w:noProof/>
            </w:rPr>
          </w:pPr>
        </w:p>
      </w:tc>
    </w:tr>
  </w:tbl>
  <w:p w14:paraId="0473DE5A" w14:textId="77777777" w:rsidR="002A56C3" w:rsidRPr="00C01183" w:rsidRDefault="002A56C3"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43064901" w14:textId="77777777" w:rsidTr="00605E28">
      <w:tc>
        <w:tcPr>
          <w:tcW w:w="3780" w:type="dxa"/>
          <w:shd w:val="clear" w:color="auto" w:fill="auto"/>
          <w:vAlign w:val="bottom"/>
        </w:tcPr>
        <w:p w14:paraId="17B839C3" w14:textId="2391B904" w:rsidR="002A56C3" w:rsidRPr="00C01183" w:rsidRDefault="002A56C3" w:rsidP="00605E28">
          <w:pPr>
            <w:pStyle w:val="Footer"/>
            <w:rPr>
              <w:rStyle w:val="FooterTxt"/>
              <w:noProof/>
            </w:rPr>
          </w:pPr>
          <w:r w:rsidRPr="00C01183">
            <w:rPr>
              <w:rStyle w:val="FooterTxt"/>
              <w:noProof/>
            </w:rPr>
            <w:t xml:space="preserve"> </w:t>
          </w:r>
        </w:p>
      </w:tc>
      <w:tc>
        <w:tcPr>
          <w:tcW w:w="1800" w:type="dxa"/>
          <w:shd w:val="clear" w:color="auto" w:fill="auto"/>
          <w:vAlign w:val="bottom"/>
        </w:tcPr>
        <w:p w14:paraId="118CACB5" w14:textId="77777777" w:rsidR="002A56C3" w:rsidRDefault="002A56C3">
          <w:pPr>
            <w:pStyle w:val="Footer"/>
            <w:jc w:val="center"/>
            <w:rPr>
              <w:rStyle w:val="PageNumber"/>
              <w:noProof/>
            </w:rPr>
          </w:pPr>
          <w:r>
            <w:rPr>
              <w:rStyle w:val="PageNumber"/>
              <w:noProof/>
            </w:rPr>
            <w:t>Schedule 5.2</w:t>
          </w:r>
        </w:p>
      </w:tc>
      <w:tc>
        <w:tcPr>
          <w:tcW w:w="3780" w:type="dxa"/>
          <w:shd w:val="clear" w:color="auto" w:fill="auto"/>
          <w:vAlign w:val="bottom"/>
        </w:tcPr>
        <w:p w14:paraId="5CCA5E70" w14:textId="77777777" w:rsidR="002A56C3" w:rsidRDefault="002A56C3" w:rsidP="00605E28">
          <w:pPr>
            <w:pStyle w:val="Footer"/>
            <w:jc w:val="right"/>
            <w:rPr>
              <w:rStyle w:val="FooterTxt"/>
              <w:noProof/>
            </w:rPr>
          </w:pPr>
        </w:p>
        <w:p w14:paraId="5A95E1DA" w14:textId="77777777" w:rsidR="002A56C3" w:rsidRPr="00C01183" w:rsidRDefault="002A56C3" w:rsidP="00605E28">
          <w:pPr>
            <w:pStyle w:val="Footer"/>
            <w:jc w:val="right"/>
            <w:rPr>
              <w:rStyle w:val="FooterTxt"/>
              <w:noProof/>
            </w:rPr>
          </w:pPr>
        </w:p>
      </w:tc>
    </w:tr>
  </w:tbl>
  <w:p w14:paraId="632B78EA" w14:textId="77777777" w:rsidR="002A56C3" w:rsidRPr="00C01183" w:rsidRDefault="002A56C3" w:rsidP="00605E2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21C16267" w14:textId="77777777" w:rsidTr="00605E28">
      <w:tc>
        <w:tcPr>
          <w:tcW w:w="3780" w:type="dxa"/>
          <w:shd w:val="clear" w:color="auto" w:fill="auto"/>
          <w:vAlign w:val="bottom"/>
        </w:tcPr>
        <w:p w14:paraId="7AEA01A2" w14:textId="6FC8F85D" w:rsidR="002A56C3" w:rsidRPr="00C01183" w:rsidRDefault="002A56C3" w:rsidP="00605E28">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del w:id="412" w:author="Paul Basmajian" w:date="2022-07-15T12:02:00Z">
            <w:r w:rsidR="00476ABB">
              <w:rPr>
                <w:rStyle w:val="FooterTxt"/>
                <w:noProof/>
              </w:rPr>
              <w:delText>1094153</w:delText>
            </w:r>
          </w:del>
          <w:ins w:id="413" w:author="Paul Basmajian" w:date="2022-07-15T12:02:00Z">
            <w:r>
              <w:rPr>
                <w:rStyle w:val="FooterTxt"/>
                <w:noProof/>
              </w:rPr>
              <w:t>1200028</w:t>
            </w:r>
          </w:ins>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del w:id="414" w:author="Paul Basmajian" w:date="2022-07-15T12:02:00Z">
            <w:r w:rsidR="00476ABB">
              <w:rPr>
                <w:rStyle w:val="FooterTxt"/>
                <w:noProof/>
              </w:rPr>
              <w:delText>03</w:delText>
            </w:r>
          </w:del>
          <w:ins w:id="415" w:author="Paul Basmajian" w:date="2022-07-15T12:02:00Z">
            <w:r>
              <w:rPr>
                <w:rStyle w:val="FooterTxt"/>
                <w:noProof/>
              </w:rPr>
              <w:t>01</w:t>
            </w:r>
          </w:ins>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E4D997C" w14:textId="2943093D" w:rsidR="002A56C3" w:rsidRPr="00C01183" w:rsidRDefault="002A56C3" w:rsidP="00605E28">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del w:id="416" w:author="Paul Basmajian" w:date="2022-07-15T12:02:00Z">
            <w:r w:rsidR="00476ABB">
              <w:rPr>
                <w:rStyle w:val="FooterTxt"/>
                <w:noProof/>
              </w:rPr>
              <w:delText>374659</w:delText>
            </w:r>
          </w:del>
          <w:ins w:id="417" w:author="Paul Basmajian" w:date="2022-07-15T12:02:00Z">
            <w:r>
              <w:rPr>
                <w:rStyle w:val="FooterTxt"/>
                <w:noProof/>
              </w:rPr>
              <w:t>377614</w:t>
            </w:r>
          </w:ins>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32A77">
            <w:rPr>
              <w:rStyle w:val="FooterTxt"/>
              <w:noProof/>
            </w:rPr>
            <w:t>7-29-22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del w:id="418" w:author="Paul Basmajian" w:date="2022-07-15T12:02:00Z">
            <w:r w:rsidR="00476ABB" w:rsidRPr="00C01183">
              <w:rPr>
                <w:rStyle w:val="FooterTxt"/>
                <w:noProof/>
              </w:rPr>
              <w:fldChar w:fldCharType="begin"/>
            </w:r>
            <w:r w:rsidR="00476ABB" w:rsidRPr="00C01183">
              <w:rPr>
                <w:rStyle w:val="FooterTxt"/>
                <w:noProof/>
              </w:rPr>
              <w:delInstrText xml:space="preserve"> DOCPROPERTY "Typist Init" </w:delInstrText>
            </w:r>
            <w:r w:rsidR="00476ABB" w:rsidRPr="00C01183">
              <w:rPr>
                <w:rStyle w:val="FooterTxt"/>
                <w:noProof/>
              </w:rPr>
              <w:fldChar w:fldCharType="separate"/>
            </w:r>
            <w:r w:rsidR="00476ABB">
              <w:rPr>
                <w:rStyle w:val="FooterTxt"/>
                <w:noProof/>
              </w:rPr>
              <w:delText>aek</w:delText>
            </w:r>
            <w:r w:rsidR="00476ABB" w:rsidRPr="00C01183">
              <w:rPr>
                <w:rStyle w:val="FooterTxt"/>
                <w:noProof/>
              </w:rPr>
              <w:fldChar w:fldCharType="end"/>
            </w:r>
          </w:del>
          <w:ins w:id="419" w:author="Paul Basmajian" w:date="2022-07-15T12:02:00Z">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ins>
        </w:p>
      </w:tc>
      <w:tc>
        <w:tcPr>
          <w:tcW w:w="1800" w:type="dxa"/>
          <w:shd w:val="clear" w:color="auto" w:fill="auto"/>
          <w:vAlign w:val="bottom"/>
        </w:tcPr>
        <w:p w14:paraId="02063126" w14:textId="77777777" w:rsidR="002A56C3" w:rsidRPr="00C01183" w:rsidRDefault="002A56C3" w:rsidP="00605E28">
          <w:pPr>
            <w:pStyle w:val="Footer"/>
            <w:jc w:val="center"/>
            <w:rPr>
              <w:rStyle w:val="PageNumber"/>
              <w:noProof/>
            </w:rPr>
          </w:pPr>
        </w:p>
      </w:tc>
      <w:tc>
        <w:tcPr>
          <w:tcW w:w="3780" w:type="dxa"/>
          <w:shd w:val="clear" w:color="auto" w:fill="auto"/>
          <w:vAlign w:val="bottom"/>
        </w:tcPr>
        <w:p w14:paraId="42981F19" w14:textId="77777777" w:rsidR="002A56C3" w:rsidRDefault="002A56C3" w:rsidP="00605E28">
          <w:pPr>
            <w:pStyle w:val="Footer"/>
            <w:jc w:val="right"/>
            <w:rPr>
              <w:rStyle w:val="FooterTxt"/>
              <w:noProof/>
            </w:rPr>
          </w:pPr>
        </w:p>
        <w:p w14:paraId="60EDE6F0" w14:textId="77777777" w:rsidR="002A56C3" w:rsidRPr="00C01183" w:rsidRDefault="002A56C3" w:rsidP="00605E28">
          <w:pPr>
            <w:pStyle w:val="Footer"/>
            <w:jc w:val="right"/>
            <w:rPr>
              <w:rStyle w:val="FooterTxt"/>
              <w:noProof/>
            </w:rPr>
          </w:pPr>
        </w:p>
      </w:tc>
    </w:tr>
  </w:tbl>
  <w:p w14:paraId="12E8BB66" w14:textId="77777777" w:rsidR="002A56C3" w:rsidRPr="00C01183" w:rsidRDefault="002A56C3" w:rsidP="0060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0E185" w14:textId="77777777" w:rsidR="00013671" w:rsidRPr="004C1A1C" w:rsidRDefault="00013671" w:rsidP="006B667F">
      <w:r>
        <w:separator/>
      </w:r>
    </w:p>
  </w:footnote>
  <w:footnote w:type="continuationSeparator" w:id="0">
    <w:p w14:paraId="70424DBF" w14:textId="77777777" w:rsidR="00013671" w:rsidRPr="004C1A1C" w:rsidRDefault="00013671" w:rsidP="006B667F">
      <w:r>
        <w:continuationSeparator/>
      </w:r>
    </w:p>
  </w:footnote>
  <w:footnote w:type="continuationNotice" w:id="1">
    <w:p w14:paraId="2D5F91A9" w14:textId="77777777" w:rsidR="00013671" w:rsidRDefault="000136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F088" w14:textId="77777777" w:rsidR="00476ABB" w:rsidRDefault="00476ABB" w:rsidP="00605E28">
    <w:pPr>
      <w:pStyle w:val="HeadingTitle"/>
      <w:spacing w:before="480"/>
      <w:jc w:val="right"/>
      <w:rPr>
        <w:b w:val="0"/>
      </w:rPr>
    </w:pPr>
    <w:r>
      <w:t>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BCD6E" w14:textId="77777777" w:rsidR="00476ABB" w:rsidRDefault="00476ABB" w:rsidP="00605E28">
    <w:pPr>
      <w:pStyle w:val="HeadingTitle"/>
      <w:spacing w:before="480"/>
      <w:rPr>
        <w:b w:val="0"/>
      </w:rPr>
    </w:pPr>
    <w:r>
      <w:t>TABLE OF CONTENTS</w:t>
    </w:r>
  </w:p>
  <w:p w14:paraId="6DF4C1AF" w14:textId="77777777" w:rsidR="00476ABB" w:rsidRDefault="00476ABB" w:rsidP="00605E28">
    <w:pPr>
      <w:pStyle w:val="HeadingTitle"/>
      <w:ind w:right="90"/>
      <w:jc w:val="right"/>
      <w:rPr>
        <w:b w:val="0"/>
      </w:rPr>
    </w:pPr>
    <w:r>
      <w:t>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2C58" w14:textId="77777777" w:rsidR="00476ABB" w:rsidRDefault="00476A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2A67" w14:textId="77777777" w:rsidR="00476ABB" w:rsidRDefault="00476A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E019" w14:textId="77777777" w:rsidR="002A56C3" w:rsidRPr="00094F0B" w:rsidRDefault="002A56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9037" w14:textId="77777777" w:rsidR="002A56C3" w:rsidRDefault="002A56C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3B39D" w14:textId="77777777" w:rsidR="002A56C3" w:rsidRPr="0037754A" w:rsidRDefault="002A56C3" w:rsidP="00605E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B0A3" w14:textId="77777777" w:rsidR="002A56C3" w:rsidRDefault="002A56C3" w:rsidP="00605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3"/>
    <w:multiLevelType w:val="multilevel"/>
    <w:tmpl w:val="221C1466"/>
    <w:name w:val="HeadingStyles||Heading|3|3|0|1|0|32||1|0|32||1|0|32||1|0|32||1|0|32||1|0|32||1|0|32||1|0|32||1|0|32||"/>
    <w:lvl w:ilvl="0">
      <w:start w:val="1"/>
      <w:numFmt w:val="decimal"/>
      <w:lvlRestart w:val="0"/>
      <w:suff w:val="nothing"/>
      <w:lvlText w:val="ARTICLE %1"/>
      <w:lvlJc w:val="left"/>
      <w:pPr>
        <w:tabs>
          <w:tab w:val="num" w:pos="0"/>
        </w:tabs>
      </w:pPr>
      <w:rPr>
        <w:rFonts w:ascii="Times New Roman" w:hAnsi="Times New Roman" w:cs="Times New Roman" w:hint="default"/>
        <w:b/>
        <w:spacing w:val="0"/>
        <w:sz w:val="24"/>
        <w:u w:val="none"/>
      </w:rPr>
    </w:lvl>
    <w:lvl w:ilvl="1">
      <w:start w:val="1"/>
      <w:numFmt w:val="decimal"/>
      <w:lvlText w:val="%1.%2"/>
      <w:lvlJc w:val="left"/>
      <w:pPr>
        <w:tabs>
          <w:tab w:val="num" w:pos="720"/>
        </w:tabs>
        <w:ind w:firstLine="720"/>
      </w:pPr>
      <w:rPr>
        <w:rFonts w:ascii="Times New Roman" w:hAnsi="Times New Roman" w:cs="Times New Roman" w:hint="default"/>
        <w:color w:val="auto"/>
        <w:spacing w:val="0"/>
        <w:sz w:val="24"/>
        <w:u w:val="none"/>
        <w:effect w:val="none"/>
      </w:rPr>
    </w:lvl>
    <w:lvl w:ilvl="2">
      <w:start w:val="1"/>
      <w:numFmt w:val="decimal"/>
      <w:lvlText w:val="%1.%2.%3"/>
      <w:lvlJc w:val="left"/>
      <w:pPr>
        <w:tabs>
          <w:tab w:val="num" w:pos="720"/>
        </w:tabs>
        <w:ind w:firstLine="1440"/>
      </w:pPr>
      <w:rPr>
        <w:rFonts w:ascii="Times New Roman" w:hAnsi="Times New Roman" w:cs="Times New Roman" w:hint="default"/>
        <w:spacing w:val="0"/>
        <w:sz w:val="24"/>
        <w:u w:val="none"/>
      </w:rPr>
    </w:lvl>
    <w:lvl w:ilvl="3">
      <w:start w:val="1"/>
      <w:numFmt w:val="lowerLetter"/>
      <w:lvlText w:val="(%4)"/>
      <w:lvlJc w:val="left"/>
      <w:pPr>
        <w:tabs>
          <w:tab w:val="num" w:pos="720"/>
        </w:tabs>
        <w:ind w:firstLine="2160"/>
      </w:pPr>
      <w:rPr>
        <w:rFonts w:ascii="Times New Roman" w:hAnsi="Times New Roman" w:cs="Times New Roman" w:hint="default"/>
        <w:b w:val="0"/>
        <w:spacing w:val="0"/>
        <w:sz w:val="24"/>
        <w:u w:val="none"/>
      </w:rPr>
    </w:lvl>
    <w:lvl w:ilvl="4">
      <w:start w:val="1"/>
      <w:numFmt w:val="lowerRoman"/>
      <w:lvlText w:val="(%5)"/>
      <w:lvlJc w:val="left"/>
      <w:pPr>
        <w:tabs>
          <w:tab w:val="num" w:pos="3870"/>
        </w:tabs>
        <w:ind w:firstLine="2880"/>
      </w:pPr>
      <w:rPr>
        <w:rFonts w:ascii="Times New Roman" w:hAnsi="Times New Roman" w:cs="Times New Roman" w:hint="default"/>
        <w:b/>
        <w:spacing w:val="0"/>
        <w:sz w:val="24"/>
        <w:u w:val="none"/>
      </w:rPr>
    </w:lvl>
    <w:lvl w:ilvl="5">
      <w:start w:val="1"/>
      <w:numFmt w:val="upperLetter"/>
      <w:lvlText w:val="(%6)"/>
      <w:lvlJc w:val="left"/>
      <w:pPr>
        <w:tabs>
          <w:tab w:val="num" w:pos="5040"/>
        </w:tabs>
        <w:ind w:left="1440" w:firstLine="2880"/>
      </w:pPr>
      <w:rPr>
        <w:rFonts w:ascii="Times New Roman" w:hAnsi="Times New Roman" w:cs="Times New Roman" w:hint="default"/>
        <w:spacing w:val="0"/>
        <w:sz w:val="24"/>
      </w:rPr>
    </w:lvl>
    <w:lvl w:ilvl="6">
      <w:start w:val="1"/>
      <w:numFmt w:val="decimal"/>
      <w:lvlText w:val="(%7)"/>
      <w:lvlJc w:val="left"/>
      <w:pPr>
        <w:tabs>
          <w:tab w:val="num" w:pos="5760"/>
        </w:tabs>
        <w:ind w:left="2160" w:firstLine="2880"/>
      </w:pPr>
      <w:rPr>
        <w:rFonts w:ascii="Times New Roman" w:hAnsi="Times New Roman" w:cs="Times New Roman" w:hint="default"/>
        <w:spacing w:val="0"/>
        <w:sz w:val="24"/>
      </w:rPr>
    </w:lvl>
    <w:lvl w:ilvl="7">
      <w:start w:val="1"/>
      <w:numFmt w:val="none"/>
      <w:suff w:val="nothing"/>
      <w:lvlText w:val=""/>
      <w:lvlJc w:val="left"/>
      <w:pPr>
        <w:ind w:left="2880" w:firstLine="2880"/>
      </w:pPr>
      <w:rPr>
        <w:rFonts w:ascii="Times New Roman" w:hAnsi="Times New Roman" w:cs="Times New Roman" w:hint="default"/>
        <w:spacing w:val="0"/>
        <w:sz w:val="24"/>
      </w:rPr>
    </w:lvl>
    <w:lvl w:ilvl="8">
      <w:start w:val="1"/>
      <w:numFmt w:val="none"/>
      <w:suff w:val="nothing"/>
      <w:lvlText w:val=""/>
      <w:lvlJc w:val="left"/>
      <w:pPr>
        <w:ind w:left="3600" w:firstLine="2880"/>
      </w:pPr>
      <w:rPr>
        <w:rFonts w:ascii="Times New Roman" w:hAnsi="Times New Roman" w:cs="Times New Roman" w:hint="default"/>
        <w:spacing w:val="0"/>
        <w:sz w:val="24"/>
      </w:rPr>
    </w:lvl>
  </w:abstractNum>
  <w:abstractNum w:abstractNumId="11" w15:restartNumberingAfterBreak="0">
    <w:nsid w:val="0886266A"/>
    <w:multiLevelType w:val="hybridMultilevel"/>
    <w:tmpl w:val="E046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501884"/>
    <w:multiLevelType w:val="hybridMultilevel"/>
    <w:tmpl w:val="615092F4"/>
    <w:lvl w:ilvl="0" w:tplc="02946A00">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0DB6510A" w:tentative="1">
      <w:start w:val="1"/>
      <w:numFmt w:val="lowerLetter"/>
      <w:lvlText w:val="%2."/>
      <w:lvlJc w:val="left"/>
      <w:pPr>
        <w:ind w:left="1440" w:hanging="360"/>
      </w:pPr>
      <w:rPr>
        <w:rFonts w:ascii="Times New Roman" w:hAnsi="Times New Roman" w:cs="Times New Roman"/>
        <w:sz w:val="24"/>
      </w:rPr>
    </w:lvl>
    <w:lvl w:ilvl="2" w:tplc="5874C5C0" w:tentative="1">
      <w:start w:val="1"/>
      <w:numFmt w:val="lowerRoman"/>
      <w:lvlText w:val="%3."/>
      <w:lvlJc w:val="right"/>
      <w:pPr>
        <w:ind w:left="2160" w:hanging="180"/>
      </w:pPr>
      <w:rPr>
        <w:rFonts w:ascii="Times New Roman" w:hAnsi="Times New Roman" w:cs="Times New Roman"/>
        <w:sz w:val="24"/>
      </w:rPr>
    </w:lvl>
    <w:lvl w:ilvl="3" w:tplc="F8767C84" w:tentative="1">
      <w:start w:val="1"/>
      <w:numFmt w:val="decimal"/>
      <w:lvlText w:val="%4."/>
      <w:lvlJc w:val="left"/>
      <w:pPr>
        <w:ind w:left="2880" w:hanging="360"/>
      </w:pPr>
      <w:rPr>
        <w:rFonts w:ascii="Times New Roman" w:hAnsi="Times New Roman" w:cs="Times New Roman"/>
        <w:sz w:val="24"/>
      </w:rPr>
    </w:lvl>
    <w:lvl w:ilvl="4" w:tplc="5C4075F2" w:tentative="1">
      <w:start w:val="1"/>
      <w:numFmt w:val="lowerLetter"/>
      <w:lvlText w:val="%5."/>
      <w:lvlJc w:val="left"/>
      <w:pPr>
        <w:ind w:left="3600" w:hanging="360"/>
      </w:pPr>
      <w:rPr>
        <w:rFonts w:ascii="Times New Roman" w:hAnsi="Times New Roman" w:cs="Times New Roman"/>
        <w:sz w:val="24"/>
      </w:rPr>
    </w:lvl>
    <w:lvl w:ilvl="5" w:tplc="2570B9BA" w:tentative="1">
      <w:start w:val="1"/>
      <w:numFmt w:val="lowerRoman"/>
      <w:lvlText w:val="%6."/>
      <w:lvlJc w:val="right"/>
      <w:pPr>
        <w:ind w:left="4320" w:hanging="180"/>
      </w:pPr>
      <w:rPr>
        <w:rFonts w:ascii="Times New Roman" w:hAnsi="Times New Roman" w:cs="Times New Roman"/>
        <w:sz w:val="24"/>
      </w:rPr>
    </w:lvl>
    <w:lvl w:ilvl="6" w:tplc="9AD67C30" w:tentative="1">
      <w:start w:val="1"/>
      <w:numFmt w:val="decimal"/>
      <w:lvlText w:val="%7."/>
      <w:lvlJc w:val="left"/>
      <w:pPr>
        <w:ind w:left="5040" w:hanging="360"/>
      </w:pPr>
      <w:rPr>
        <w:rFonts w:ascii="Times New Roman" w:hAnsi="Times New Roman" w:cs="Times New Roman"/>
        <w:sz w:val="24"/>
      </w:rPr>
    </w:lvl>
    <w:lvl w:ilvl="7" w:tplc="A7E45194" w:tentative="1">
      <w:start w:val="1"/>
      <w:numFmt w:val="lowerLetter"/>
      <w:lvlText w:val="%8."/>
      <w:lvlJc w:val="left"/>
      <w:pPr>
        <w:ind w:left="5760" w:hanging="360"/>
      </w:pPr>
      <w:rPr>
        <w:rFonts w:ascii="Times New Roman" w:hAnsi="Times New Roman" w:cs="Times New Roman"/>
        <w:sz w:val="24"/>
      </w:rPr>
    </w:lvl>
    <w:lvl w:ilvl="8" w:tplc="16062864" w:tentative="1">
      <w:start w:val="1"/>
      <w:numFmt w:val="lowerRoman"/>
      <w:lvlText w:val="%9."/>
      <w:lvlJc w:val="right"/>
      <w:pPr>
        <w:ind w:left="6480" w:hanging="180"/>
      </w:pPr>
      <w:rPr>
        <w:rFonts w:ascii="Times New Roman" w:hAnsi="Times New Roman" w:cs="Times New Roman"/>
        <w:sz w:val="24"/>
      </w:rPr>
    </w:lvl>
  </w:abstractNum>
  <w:abstractNum w:abstractNumId="13" w15:restartNumberingAfterBreak="0">
    <w:nsid w:val="18581F4A"/>
    <w:multiLevelType w:val="hybridMultilevel"/>
    <w:tmpl w:val="28A6E5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18757D10"/>
    <w:multiLevelType w:val="multilevel"/>
    <w:tmpl w:val="467C51D4"/>
    <w:name w:val="Colony Numbering"/>
    <w:lvl w:ilvl="0">
      <w:start w:val="1"/>
      <w:numFmt w:val="upperRoman"/>
      <w:lvlText w:val="Article %1 -"/>
      <w:lvlJc w:val="center"/>
      <w:pPr>
        <w:tabs>
          <w:tab w:val="num" w:pos="0"/>
        </w:tabs>
        <w:ind w:left="0" w:firstLine="288"/>
      </w:pPr>
      <w:rPr>
        <w:rFonts w:ascii="Times New Roman Bold" w:hAnsi="Times New Roman Bold" w:hint="default"/>
        <w:b/>
        <w:i w:val="0"/>
        <w:caps/>
        <w:smallCaps w:val="0"/>
        <w:color w:val="auto"/>
        <w:sz w:val="24"/>
      </w:rPr>
    </w:lvl>
    <w:lvl w:ilvl="1">
      <w:start w:val="1"/>
      <w:numFmt w:val="decimal"/>
      <w:isLgl/>
      <w:lvlText w:val="Section %1.%2"/>
      <w:lvlJc w:val="left"/>
      <w:pPr>
        <w:tabs>
          <w:tab w:val="num" w:pos="1440"/>
        </w:tabs>
        <w:ind w:left="0" w:firstLine="720"/>
      </w:pPr>
      <w:rPr>
        <w:rFonts w:ascii="Times New Roman Bold" w:hAnsi="Times New Roman Bold" w:cs="Arial" w:hint="default"/>
        <w:b/>
        <w:bCs w:val="0"/>
        <w:i w:val="0"/>
        <w:iCs w:val="0"/>
        <w:caps w:val="0"/>
        <w:smallCaps w:val="0"/>
        <w:strike w:val="0"/>
        <w:dstrike w:val="0"/>
        <w:vanish w:val="0"/>
        <w:color w:val="010000"/>
        <w:spacing w:val="0"/>
        <w:kern w:val="0"/>
        <w:position w:val="0"/>
        <w:sz w:val="24"/>
        <w:szCs w:val="16"/>
        <w:u w:val="none"/>
        <w:vertAlign w:val="baseline"/>
        <w:em w:val="none"/>
      </w:rPr>
    </w:lvl>
    <w:lvl w:ilvl="2">
      <w:start w:val="1"/>
      <w:numFmt w:val="decimal"/>
      <w:isLgl/>
      <w:lvlText w:val="%1.%2.%3"/>
      <w:lvlJc w:val="left"/>
      <w:pPr>
        <w:tabs>
          <w:tab w:val="num" w:pos="1440"/>
        </w:tabs>
        <w:ind w:left="0" w:firstLine="720"/>
      </w:pPr>
      <w:rPr>
        <w:rFonts w:ascii="Times New Roman Bold" w:hAnsi="Times New Roman Bold" w:hint="default"/>
        <w:b/>
        <w:i w:val="0"/>
        <w:caps w:val="0"/>
        <w:strike w:val="0"/>
        <w:dstrike w:val="0"/>
        <w:vanish w:val="0"/>
        <w:color w:val="010000"/>
        <w:sz w:val="24"/>
        <w:u w:val="none"/>
      </w:rPr>
    </w:lvl>
    <w:lvl w:ilvl="3">
      <w:start w:val="1"/>
      <w:numFmt w:val="lowerLetter"/>
      <w:lvlText w:val="(%4)"/>
      <w:lvlJc w:val="left"/>
      <w:pPr>
        <w:tabs>
          <w:tab w:val="num" w:pos="2160"/>
        </w:tabs>
        <w:ind w:left="0" w:firstLine="1440"/>
      </w:pPr>
      <w:rPr>
        <w:rFonts w:ascii="Times New Roman" w:hAnsi="Times New Roman" w:hint="default"/>
        <w:b w:val="0"/>
        <w:i w:val="0"/>
        <w:caps w:val="0"/>
        <w:vanish w:val="0"/>
        <w:color w:val="010000"/>
        <w:sz w:val="24"/>
        <w:szCs w:val="16"/>
        <w:u w:val="none"/>
      </w:rPr>
    </w:lvl>
    <w:lvl w:ilvl="4">
      <w:start w:val="1"/>
      <w:numFmt w:val="lowerRoman"/>
      <w:lvlText w:val="(%5)"/>
      <w:lvlJc w:val="left"/>
      <w:pPr>
        <w:tabs>
          <w:tab w:val="num" w:pos="2160"/>
        </w:tabs>
        <w:ind w:left="720" w:firstLine="720"/>
      </w:pPr>
      <w:rPr>
        <w:rFonts w:ascii="9999999" w:hAnsi="9999999" w:hint="default"/>
        <w:b w:val="0"/>
        <w:i w:val="0"/>
        <w:caps w:val="0"/>
        <w:vanish w:val="0"/>
        <w:color w:val="010000"/>
        <w:sz w:val="16"/>
        <w:szCs w:val="16"/>
        <w:u w:val="none"/>
      </w:rPr>
    </w:lvl>
    <w:lvl w:ilvl="5">
      <w:start w:val="1"/>
      <w:numFmt w:val="upperLetter"/>
      <w:lvlText w:val="(%6)"/>
      <w:lvlJc w:val="left"/>
      <w:pPr>
        <w:tabs>
          <w:tab w:val="num" w:pos="2880"/>
        </w:tabs>
        <w:ind w:left="1440" w:firstLine="720"/>
      </w:pPr>
      <w:rPr>
        <w:rFonts w:ascii="9999999" w:hAnsi="9999999" w:hint="default"/>
        <w:b w:val="0"/>
        <w:i w:val="0"/>
        <w:caps w:val="0"/>
        <w:vanish w:val="0"/>
        <w:color w:val="010000"/>
        <w:u w:val="none"/>
      </w:rPr>
    </w:lvl>
    <w:lvl w:ilvl="6">
      <w:start w:val="1"/>
      <w:numFmt w:val="decimal"/>
      <w:lvlText w:val="(%7)"/>
      <w:lvlJc w:val="left"/>
      <w:pPr>
        <w:tabs>
          <w:tab w:val="num" w:pos="3600"/>
        </w:tabs>
        <w:ind w:left="2160" w:firstLine="720"/>
      </w:pPr>
      <w:rPr>
        <w:rFonts w:ascii="9999999" w:hAnsi="9999999" w:hint="default"/>
        <w:b w:val="0"/>
        <w:i w:val="0"/>
        <w:caps w:val="0"/>
        <w:vanish w:val="0"/>
        <w:color w:val="010000"/>
        <w:u w:val="none"/>
      </w:rPr>
    </w:lvl>
    <w:lvl w:ilvl="7">
      <w:start w:val="1"/>
      <w:numFmt w:val="decimal"/>
      <w:lvlRestart w:val="0"/>
      <w:suff w:val="nothing"/>
      <w:lvlText w:val="%8."/>
      <w:lvlJc w:val="left"/>
      <w:pPr>
        <w:ind w:left="0" w:firstLine="360"/>
      </w:pPr>
      <w:rPr>
        <w:rFonts w:ascii="Times New Roman Bold" w:hAnsi="Times New Roman Bold" w:hint="default"/>
        <w:b/>
        <w:i w:val="0"/>
        <w:caps w:val="0"/>
        <w:vanish w:val="0"/>
        <w:color w:val="010000"/>
        <w:sz w:val="24"/>
        <w:u w:val="none"/>
      </w:rPr>
    </w:lvl>
    <w:lvl w:ilvl="8">
      <w:start w:val="1"/>
      <w:numFmt w:val="none"/>
      <w:suff w:val="nothing"/>
      <w:lvlText w:val=""/>
      <w:lvlJc w:val="left"/>
      <w:pPr>
        <w:ind w:left="0" w:firstLine="0"/>
      </w:pPr>
      <w:rPr>
        <w:rFonts w:ascii="9999999" w:hAnsi="9999999" w:hint="default"/>
        <w:b w:val="0"/>
        <w:i w:val="0"/>
        <w:caps w:val="0"/>
        <w:vanish w:val="0"/>
        <w:color w:val="010000"/>
        <w:u w:val="none"/>
      </w:rPr>
    </w:lvl>
  </w:abstractNum>
  <w:abstractNum w:abstractNumId="15" w15:restartNumberingAfterBreak="0">
    <w:nsid w:val="21A02EA3"/>
    <w:multiLevelType w:val="multilevel"/>
    <w:tmpl w:val="5DD8B72A"/>
    <w:lvl w:ilvl="0">
      <w:start w:val="1"/>
      <w:numFmt w:val="decimal"/>
      <w:lvlRestart w:val="0"/>
      <w:pStyle w:val="Auto1"/>
      <w:lvlText w:val="%1."/>
      <w:lvlJc w:val="left"/>
      <w:pPr>
        <w:tabs>
          <w:tab w:val="num" w:pos="1440"/>
        </w:tabs>
        <w:ind w:left="0" w:firstLine="720"/>
      </w:pPr>
      <w:rPr>
        <w:rFonts w:hint="default"/>
        <w:b w:val="0"/>
        <w:i w:val="0"/>
      </w:rPr>
    </w:lvl>
    <w:lvl w:ilvl="1">
      <w:start w:val="1"/>
      <w:numFmt w:val="lowerLetter"/>
      <w:pStyle w:val="Auto2"/>
      <w:lvlText w:val="(%2)"/>
      <w:lvlJc w:val="left"/>
      <w:pPr>
        <w:tabs>
          <w:tab w:val="num" w:pos="2160"/>
        </w:tabs>
        <w:ind w:left="0" w:firstLine="1440"/>
      </w:pPr>
      <w:rPr>
        <w:rFonts w:hint="default"/>
        <w:b w:val="0"/>
        <w:i w:val="0"/>
      </w:rPr>
    </w:lvl>
    <w:lvl w:ilvl="2">
      <w:start w:val="1"/>
      <w:numFmt w:val="lowerRoman"/>
      <w:pStyle w:val="Auto3"/>
      <w:lvlText w:val="(%3)"/>
      <w:lvlJc w:val="left"/>
      <w:pPr>
        <w:tabs>
          <w:tab w:val="num" w:pos="2880"/>
        </w:tabs>
        <w:ind w:left="0" w:firstLine="2160"/>
      </w:pPr>
      <w:rPr>
        <w:rFonts w:hint="default"/>
        <w:b w:val="0"/>
        <w:i w:val="0"/>
      </w:rPr>
    </w:lvl>
    <w:lvl w:ilvl="3">
      <w:start w:val="1"/>
      <w:numFmt w:val="upperLetter"/>
      <w:pStyle w:val="Auto4"/>
      <w:lvlText w:val="(%4)"/>
      <w:lvlJc w:val="left"/>
      <w:pPr>
        <w:tabs>
          <w:tab w:val="num" w:pos="3600"/>
        </w:tabs>
        <w:ind w:left="0" w:firstLine="2880"/>
      </w:pPr>
      <w:rPr>
        <w:rFonts w:hint="default"/>
      </w:rPr>
    </w:lvl>
    <w:lvl w:ilvl="4">
      <w:start w:val="1"/>
      <w:numFmt w:val="decimal"/>
      <w:pStyle w:val="Auto5"/>
      <w:lvlText w:val="(%5)"/>
      <w:lvlJc w:val="left"/>
      <w:pPr>
        <w:tabs>
          <w:tab w:val="num" w:pos="4320"/>
        </w:tabs>
        <w:ind w:left="0" w:firstLine="3600"/>
      </w:pPr>
      <w:rPr>
        <w:rFonts w:hint="default"/>
      </w:rPr>
    </w:lvl>
    <w:lvl w:ilvl="5">
      <w:start w:val="1"/>
      <w:numFmt w:val="lowerLetter"/>
      <w:pStyle w:val="Auto6"/>
      <w:lvlText w:val="%6)"/>
      <w:lvlJc w:val="left"/>
      <w:pPr>
        <w:tabs>
          <w:tab w:val="num" w:pos="5040"/>
        </w:tabs>
        <w:ind w:left="0" w:firstLine="4320"/>
      </w:pPr>
      <w:rPr>
        <w:rFonts w:hint="default"/>
      </w:rPr>
    </w:lvl>
    <w:lvl w:ilvl="6">
      <w:start w:val="1"/>
      <w:numFmt w:val="decimal"/>
      <w:pStyle w:val="Auto7"/>
      <w:lvlText w:val="%7)"/>
      <w:lvlJc w:val="left"/>
      <w:pPr>
        <w:tabs>
          <w:tab w:val="num" w:pos="5760"/>
        </w:tabs>
        <w:ind w:left="0" w:firstLine="5040"/>
      </w:pPr>
      <w:rPr>
        <w:rFonts w:hint="default"/>
      </w:rPr>
    </w:lvl>
    <w:lvl w:ilvl="7">
      <w:start w:val="1"/>
      <w:numFmt w:val="lowerRoman"/>
      <w:pStyle w:val="Auto8"/>
      <w:lvlText w:val="%8)"/>
      <w:lvlJc w:val="left"/>
      <w:pPr>
        <w:tabs>
          <w:tab w:val="num" w:pos="6480"/>
        </w:tabs>
        <w:ind w:left="0" w:firstLine="5760"/>
      </w:pPr>
      <w:rPr>
        <w:rFonts w:hint="default"/>
      </w:rPr>
    </w:lvl>
    <w:lvl w:ilvl="8">
      <w:start w:val="1"/>
      <w:numFmt w:val="lowerRoman"/>
      <w:pStyle w:val="Auto9"/>
      <w:lvlText w:val="%9."/>
      <w:lvlJc w:val="left"/>
      <w:pPr>
        <w:tabs>
          <w:tab w:val="num" w:pos="7200"/>
        </w:tabs>
        <w:ind w:left="0" w:firstLine="6480"/>
      </w:pPr>
      <w:rPr>
        <w:rFonts w:hint="default"/>
      </w:rPr>
    </w:lvl>
  </w:abstractNum>
  <w:abstractNum w:abstractNumId="16" w15:restartNumberingAfterBreak="0">
    <w:nsid w:val="223179B7"/>
    <w:multiLevelType w:val="multilevel"/>
    <w:tmpl w:val="F56E19E4"/>
    <w:lvl w:ilvl="0">
      <w:start w:val="1"/>
      <w:numFmt w:val="decimal"/>
      <w:lvlRestart w:val="0"/>
      <w:pStyle w:val="Heading1"/>
      <w:suff w:val="nothing"/>
      <w:lvlText w:val="ARTICLE %1"/>
      <w:lvlJc w:val="left"/>
      <w:pPr>
        <w:tabs>
          <w:tab w:val="num" w:pos="720"/>
        </w:tabs>
        <w:ind w:left="0" w:firstLine="0"/>
      </w:pPr>
      <w:rPr>
        <w:rFonts w:ascii="Times New Roman" w:hAnsi="Times New Roman" w:cs="Times New Roman" w:hint="default"/>
        <w:b/>
        <w:i w:val="0"/>
        <w:sz w:val="22"/>
        <w:szCs w:val="22"/>
        <w:u w:val="none"/>
      </w:rPr>
    </w:lvl>
    <w:lvl w:ilvl="1">
      <w:start w:val="1"/>
      <w:numFmt w:val="decimal"/>
      <w:pStyle w:val="Heading2"/>
      <w:lvlText w:val="%1.%2"/>
      <w:lvlJc w:val="left"/>
      <w:pPr>
        <w:tabs>
          <w:tab w:val="num" w:pos="1440"/>
        </w:tabs>
        <w:ind w:left="0" w:firstLine="720"/>
      </w:pPr>
      <w:rPr>
        <w:rFonts w:ascii="Times New Roman" w:hAnsi="Times New Roman" w:cs="Times New Roman" w:hint="default"/>
        <w:sz w:val="22"/>
        <w:szCs w:val="22"/>
      </w:rPr>
    </w:lvl>
    <w:lvl w:ilvl="2">
      <w:start w:val="1"/>
      <w:numFmt w:val="decimal"/>
      <w:pStyle w:val="Heading3"/>
      <w:lvlText w:val="%1.%2.%3"/>
      <w:lvlJc w:val="left"/>
      <w:pPr>
        <w:tabs>
          <w:tab w:val="num" w:pos="2160"/>
        </w:tabs>
        <w:ind w:left="0" w:firstLine="1440"/>
      </w:pPr>
      <w:rPr>
        <w:rFonts w:ascii="Times New Roman" w:hAnsi="Times New Roman" w:cs="Times New Roman" w:hint="default"/>
        <w:sz w:val="22"/>
        <w:szCs w:val="22"/>
      </w:rPr>
    </w:lvl>
    <w:lvl w:ilvl="3">
      <w:start w:val="1"/>
      <w:numFmt w:val="lowerLetter"/>
      <w:pStyle w:val="Heading4"/>
      <w:lvlText w:val="(%4)"/>
      <w:lvlJc w:val="left"/>
      <w:pPr>
        <w:tabs>
          <w:tab w:val="num" w:pos="2880"/>
        </w:tabs>
        <w:ind w:left="0" w:firstLine="2160"/>
      </w:pPr>
      <w:rPr>
        <w:rFonts w:ascii="Times New Roman" w:hAnsi="Times New Roman" w:cs="Times New Roman" w:hint="default"/>
        <w:sz w:val="22"/>
        <w:szCs w:val="22"/>
      </w:rPr>
    </w:lvl>
    <w:lvl w:ilvl="4">
      <w:start w:val="1"/>
      <w:numFmt w:val="lowerRoman"/>
      <w:pStyle w:val="Heading5"/>
      <w:lvlText w:val="(%5)"/>
      <w:lvlJc w:val="left"/>
      <w:pPr>
        <w:tabs>
          <w:tab w:val="num" w:pos="4320"/>
        </w:tabs>
        <w:ind w:left="720" w:firstLine="2880"/>
      </w:pPr>
      <w:rPr>
        <w:rFonts w:ascii="Times New Roman" w:hAnsi="Times New Roman" w:cs="Times New Roman" w:hint="default"/>
        <w:sz w:val="24"/>
      </w:rPr>
    </w:lvl>
    <w:lvl w:ilvl="5">
      <w:start w:val="1"/>
      <w:numFmt w:val="upperLetter"/>
      <w:pStyle w:val="Heading6"/>
      <w:lvlText w:val="(%6)"/>
      <w:lvlJc w:val="left"/>
      <w:pPr>
        <w:tabs>
          <w:tab w:val="num" w:pos="5040"/>
        </w:tabs>
        <w:ind w:left="1440" w:firstLine="2880"/>
      </w:pPr>
      <w:rPr>
        <w:rFonts w:ascii="Times New Roman" w:hAnsi="Times New Roman" w:cs="Times New Roman" w:hint="default"/>
        <w:sz w:val="22"/>
        <w:szCs w:val="22"/>
      </w:rPr>
    </w:lvl>
    <w:lvl w:ilvl="6">
      <w:start w:val="1"/>
      <w:numFmt w:val="decimal"/>
      <w:pStyle w:val="Heading7"/>
      <w:lvlText w:val="(%7)"/>
      <w:lvlJc w:val="left"/>
      <w:pPr>
        <w:tabs>
          <w:tab w:val="num" w:pos="5760"/>
        </w:tabs>
        <w:ind w:left="2160" w:firstLine="2880"/>
      </w:pPr>
      <w:rPr>
        <w:rFonts w:ascii="Times New Roman" w:hAnsi="Times New Roman" w:cs="Times New Roman" w:hint="default"/>
        <w:sz w:val="24"/>
      </w:rPr>
    </w:lvl>
    <w:lvl w:ilvl="7">
      <w:start w:val="1"/>
      <w:numFmt w:val="none"/>
      <w:pStyle w:val="Heading8"/>
      <w:suff w:val="nothing"/>
      <w:lvlText w:val=""/>
      <w:lvlJc w:val="left"/>
      <w:pPr>
        <w:ind w:left="2880" w:firstLine="2880"/>
      </w:pPr>
      <w:rPr>
        <w:rFonts w:ascii="Times New Roman" w:hAnsi="Times New Roman" w:cs="Times New Roman" w:hint="default"/>
        <w:sz w:val="24"/>
      </w:rPr>
    </w:lvl>
    <w:lvl w:ilvl="8">
      <w:start w:val="1"/>
      <w:numFmt w:val="none"/>
      <w:pStyle w:val="Heading9"/>
      <w:suff w:val="nothing"/>
      <w:lvlText w:val=""/>
      <w:lvlJc w:val="left"/>
      <w:pPr>
        <w:ind w:left="3600" w:firstLine="2880"/>
      </w:pPr>
      <w:rPr>
        <w:rFonts w:ascii="Times New Roman" w:hAnsi="Times New Roman" w:cs="Times New Roman" w:hint="default"/>
        <w:sz w:val="24"/>
      </w:rPr>
    </w:lvl>
  </w:abstractNum>
  <w:abstractNum w:abstractNumId="17" w15:restartNumberingAfterBreak="0">
    <w:nsid w:val="26053F7E"/>
    <w:multiLevelType w:val="hybridMultilevel"/>
    <w:tmpl w:val="1D36F6CC"/>
    <w:lvl w:ilvl="0" w:tplc="B7549BBE">
      <w:start w:val="1"/>
      <w:numFmt w:val="lowerLetter"/>
      <w:lvlText w:val="(%1)"/>
      <w:lvlJc w:val="left"/>
      <w:pPr>
        <w:tabs>
          <w:tab w:val="num" w:pos="2160"/>
        </w:tabs>
        <w:ind w:left="0" w:firstLine="1440"/>
      </w:pPr>
      <w:rPr>
        <w:rFonts w:hint="default"/>
        <w:sz w:val="22"/>
        <w:szCs w:val="22"/>
      </w:rPr>
    </w:lvl>
    <w:lvl w:ilvl="1" w:tplc="44363318" w:tentative="1">
      <w:start w:val="1"/>
      <w:numFmt w:val="lowerLetter"/>
      <w:lvlText w:val="%2."/>
      <w:lvlJc w:val="left"/>
      <w:pPr>
        <w:tabs>
          <w:tab w:val="num" w:pos="1440"/>
        </w:tabs>
        <w:ind w:left="1440" w:hanging="360"/>
      </w:pPr>
    </w:lvl>
    <w:lvl w:ilvl="2" w:tplc="96E2CA7E" w:tentative="1">
      <w:start w:val="1"/>
      <w:numFmt w:val="lowerRoman"/>
      <w:lvlText w:val="%3."/>
      <w:lvlJc w:val="right"/>
      <w:pPr>
        <w:tabs>
          <w:tab w:val="num" w:pos="2160"/>
        </w:tabs>
        <w:ind w:left="2160" w:hanging="180"/>
      </w:pPr>
    </w:lvl>
    <w:lvl w:ilvl="3" w:tplc="DA58F99A" w:tentative="1">
      <w:start w:val="1"/>
      <w:numFmt w:val="decimal"/>
      <w:lvlText w:val="%4."/>
      <w:lvlJc w:val="left"/>
      <w:pPr>
        <w:tabs>
          <w:tab w:val="num" w:pos="2880"/>
        </w:tabs>
        <w:ind w:left="2880" w:hanging="360"/>
      </w:pPr>
    </w:lvl>
    <w:lvl w:ilvl="4" w:tplc="382687DE" w:tentative="1">
      <w:start w:val="1"/>
      <w:numFmt w:val="lowerLetter"/>
      <w:lvlText w:val="%5."/>
      <w:lvlJc w:val="left"/>
      <w:pPr>
        <w:tabs>
          <w:tab w:val="num" w:pos="3600"/>
        </w:tabs>
        <w:ind w:left="3600" w:hanging="360"/>
      </w:pPr>
    </w:lvl>
    <w:lvl w:ilvl="5" w:tplc="C642563C" w:tentative="1">
      <w:start w:val="1"/>
      <w:numFmt w:val="lowerRoman"/>
      <w:lvlText w:val="%6."/>
      <w:lvlJc w:val="right"/>
      <w:pPr>
        <w:tabs>
          <w:tab w:val="num" w:pos="4320"/>
        </w:tabs>
        <w:ind w:left="4320" w:hanging="180"/>
      </w:pPr>
    </w:lvl>
    <w:lvl w:ilvl="6" w:tplc="B9BA8EF0" w:tentative="1">
      <w:start w:val="1"/>
      <w:numFmt w:val="decimal"/>
      <w:lvlText w:val="%7."/>
      <w:lvlJc w:val="left"/>
      <w:pPr>
        <w:tabs>
          <w:tab w:val="num" w:pos="5040"/>
        </w:tabs>
        <w:ind w:left="5040" w:hanging="360"/>
      </w:pPr>
    </w:lvl>
    <w:lvl w:ilvl="7" w:tplc="F53EE0E6" w:tentative="1">
      <w:start w:val="1"/>
      <w:numFmt w:val="lowerLetter"/>
      <w:lvlText w:val="%8."/>
      <w:lvlJc w:val="left"/>
      <w:pPr>
        <w:tabs>
          <w:tab w:val="num" w:pos="5760"/>
        </w:tabs>
        <w:ind w:left="5760" w:hanging="360"/>
      </w:pPr>
    </w:lvl>
    <w:lvl w:ilvl="8" w:tplc="86E8D824" w:tentative="1">
      <w:start w:val="1"/>
      <w:numFmt w:val="lowerRoman"/>
      <w:lvlText w:val="%9."/>
      <w:lvlJc w:val="right"/>
      <w:pPr>
        <w:tabs>
          <w:tab w:val="num" w:pos="6480"/>
        </w:tabs>
        <w:ind w:left="6480" w:hanging="180"/>
      </w:pPr>
    </w:lvl>
  </w:abstractNum>
  <w:abstractNum w:abstractNumId="18" w15:restartNumberingAfterBreak="0">
    <w:nsid w:val="3B6B436E"/>
    <w:multiLevelType w:val="hybridMultilevel"/>
    <w:tmpl w:val="4D3C726C"/>
    <w:lvl w:ilvl="0" w:tplc="F7AABD32">
      <w:numFmt w:val="bullet"/>
      <w:lvlText w:val=""/>
      <w:lvlJc w:val="left"/>
      <w:pPr>
        <w:ind w:left="839" w:hanging="360"/>
      </w:pPr>
      <w:rPr>
        <w:rFonts w:ascii="Symbol" w:eastAsia="Symbol" w:hAnsi="Symbol" w:cs="Symbol" w:hint="default"/>
        <w:w w:val="99"/>
        <w:sz w:val="22"/>
        <w:szCs w:val="22"/>
      </w:rPr>
    </w:lvl>
    <w:lvl w:ilvl="1" w:tplc="9A785B0E">
      <w:numFmt w:val="bullet"/>
      <w:lvlText w:val="o"/>
      <w:lvlJc w:val="left"/>
      <w:pPr>
        <w:ind w:left="1559" w:hanging="360"/>
      </w:pPr>
      <w:rPr>
        <w:rFonts w:ascii="Courier New" w:eastAsia="Courier New" w:hAnsi="Courier New" w:cs="Courier New" w:hint="default"/>
        <w:w w:val="99"/>
        <w:sz w:val="22"/>
        <w:szCs w:val="22"/>
      </w:rPr>
    </w:lvl>
    <w:lvl w:ilvl="2" w:tplc="B7F4937E">
      <w:numFmt w:val="bullet"/>
      <w:lvlText w:val="•"/>
      <w:lvlJc w:val="left"/>
      <w:pPr>
        <w:ind w:left="2453" w:hanging="360"/>
      </w:pPr>
      <w:rPr>
        <w:rFonts w:hint="default"/>
      </w:rPr>
    </w:lvl>
    <w:lvl w:ilvl="3" w:tplc="D24EA70A">
      <w:numFmt w:val="bullet"/>
      <w:lvlText w:val="•"/>
      <w:lvlJc w:val="left"/>
      <w:pPr>
        <w:ind w:left="3346" w:hanging="360"/>
      </w:pPr>
      <w:rPr>
        <w:rFonts w:hint="default"/>
      </w:rPr>
    </w:lvl>
    <w:lvl w:ilvl="4" w:tplc="9D66EAFA">
      <w:numFmt w:val="bullet"/>
      <w:lvlText w:val="•"/>
      <w:lvlJc w:val="left"/>
      <w:pPr>
        <w:ind w:left="4240" w:hanging="360"/>
      </w:pPr>
      <w:rPr>
        <w:rFonts w:hint="default"/>
      </w:rPr>
    </w:lvl>
    <w:lvl w:ilvl="5" w:tplc="24C4F3E0">
      <w:numFmt w:val="bullet"/>
      <w:lvlText w:val="•"/>
      <w:lvlJc w:val="left"/>
      <w:pPr>
        <w:ind w:left="5133" w:hanging="360"/>
      </w:pPr>
      <w:rPr>
        <w:rFonts w:hint="default"/>
      </w:rPr>
    </w:lvl>
    <w:lvl w:ilvl="6" w:tplc="70140EF2">
      <w:numFmt w:val="bullet"/>
      <w:lvlText w:val="•"/>
      <w:lvlJc w:val="left"/>
      <w:pPr>
        <w:ind w:left="6026" w:hanging="360"/>
      </w:pPr>
      <w:rPr>
        <w:rFonts w:hint="default"/>
      </w:rPr>
    </w:lvl>
    <w:lvl w:ilvl="7" w:tplc="9ED2639C">
      <w:numFmt w:val="bullet"/>
      <w:lvlText w:val="•"/>
      <w:lvlJc w:val="left"/>
      <w:pPr>
        <w:ind w:left="6920" w:hanging="360"/>
      </w:pPr>
      <w:rPr>
        <w:rFonts w:hint="default"/>
      </w:rPr>
    </w:lvl>
    <w:lvl w:ilvl="8" w:tplc="E96A1A58">
      <w:numFmt w:val="bullet"/>
      <w:lvlText w:val="•"/>
      <w:lvlJc w:val="left"/>
      <w:pPr>
        <w:ind w:left="7813" w:hanging="360"/>
      </w:pPr>
      <w:rPr>
        <w:rFonts w:hint="default"/>
      </w:rPr>
    </w:lvl>
  </w:abstractNum>
  <w:abstractNum w:abstractNumId="19" w15:restartNumberingAfterBreak="0">
    <w:nsid w:val="4161691E"/>
    <w:multiLevelType w:val="hybridMultilevel"/>
    <w:tmpl w:val="F29026BA"/>
    <w:lvl w:ilvl="0" w:tplc="284EA358">
      <w:start w:val="1"/>
      <w:numFmt w:val="upperLetter"/>
      <w:pStyle w:val="CG-NumberL"/>
      <w:lvlText w:val="%1."/>
      <w:lvlJc w:val="left"/>
      <w:pPr>
        <w:tabs>
          <w:tab w:val="num" w:pos="1440"/>
        </w:tabs>
        <w:ind w:left="1440" w:hanging="720"/>
      </w:pPr>
      <w:rPr>
        <w:rFonts w:hint="default"/>
      </w:rPr>
    </w:lvl>
    <w:lvl w:ilvl="1" w:tplc="F5FEAAE2" w:tentative="1">
      <w:start w:val="1"/>
      <w:numFmt w:val="lowerLetter"/>
      <w:lvlText w:val="%2."/>
      <w:lvlJc w:val="left"/>
      <w:pPr>
        <w:tabs>
          <w:tab w:val="num" w:pos="1440"/>
        </w:tabs>
        <w:ind w:left="1440" w:hanging="360"/>
      </w:pPr>
    </w:lvl>
    <w:lvl w:ilvl="2" w:tplc="3D6E344E" w:tentative="1">
      <w:start w:val="1"/>
      <w:numFmt w:val="lowerRoman"/>
      <w:lvlText w:val="%3."/>
      <w:lvlJc w:val="right"/>
      <w:pPr>
        <w:tabs>
          <w:tab w:val="num" w:pos="2160"/>
        </w:tabs>
        <w:ind w:left="2160" w:hanging="180"/>
      </w:pPr>
    </w:lvl>
    <w:lvl w:ilvl="3" w:tplc="19646770" w:tentative="1">
      <w:start w:val="1"/>
      <w:numFmt w:val="decimal"/>
      <w:lvlText w:val="%4."/>
      <w:lvlJc w:val="left"/>
      <w:pPr>
        <w:tabs>
          <w:tab w:val="num" w:pos="2880"/>
        </w:tabs>
        <w:ind w:left="2880" w:hanging="360"/>
      </w:pPr>
    </w:lvl>
    <w:lvl w:ilvl="4" w:tplc="A21A5AAC" w:tentative="1">
      <w:start w:val="1"/>
      <w:numFmt w:val="lowerLetter"/>
      <w:lvlText w:val="%5."/>
      <w:lvlJc w:val="left"/>
      <w:pPr>
        <w:tabs>
          <w:tab w:val="num" w:pos="3600"/>
        </w:tabs>
        <w:ind w:left="3600" w:hanging="360"/>
      </w:pPr>
    </w:lvl>
    <w:lvl w:ilvl="5" w:tplc="F0D80E84" w:tentative="1">
      <w:start w:val="1"/>
      <w:numFmt w:val="lowerRoman"/>
      <w:lvlText w:val="%6."/>
      <w:lvlJc w:val="right"/>
      <w:pPr>
        <w:tabs>
          <w:tab w:val="num" w:pos="4320"/>
        </w:tabs>
        <w:ind w:left="4320" w:hanging="180"/>
      </w:pPr>
    </w:lvl>
    <w:lvl w:ilvl="6" w:tplc="634E3660" w:tentative="1">
      <w:start w:val="1"/>
      <w:numFmt w:val="decimal"/>
      <w:lvlText w:val="%7."/>
      <w:lvlJc w:val="left"/>
      <w:pPr>
        <w:tabs>
          <w:tab w:val="num" w:pos="5040"/>
        </w:tabs>
        <w:ind w:left="5040" w:hanging="360"/>
      </w:pPr>
    </w:lvl>
    <w:lvl w:ilvl="7" w:tplc="8C90D30C" w:tentative="1">
      <w:start w:val="1"/>
      <w:numFmt w:val="lowerLetter"/>
      <w:lvlText w:val="%8."/>
      <w:lvlJc w:val="left"/>
      <w:pPr>
        <w:tabs>
          <w:tab w:val="num" w:pos="5760"/>
        </w:tabs>
        <w:ind w:left="5760" w:hanging="360"/>
      </w:pPr>
    </w:lvl>
    <w:lvl w:ilvl="8" w:tplc="FC503338" w:tentative="1">
      <w:start w:val="1"/>
      <w:numFmt w:val="lowerRoman"/>
      <w:lvlText w:val="%9."/>
      <w:lvlJc w:val="right"/>
      <w:pPr>
        <w:tabs>
          <w:tab w:val="num" w:pos="6480"/>
        </w:tabs>
        <w:ind w:left="6480" w:hanging="180"/>
      </w:pPr>
    </w:lvl>
  </w:abstractNum>
  <w:abstractNum w:abstractNumId="20" w15:restartNumberingAfterBreak="0">
    <w:nsid w:val="55392AEF"/>
    <w:multiLevelType w:val="hybridMultilevel"/>
    <w:tmpl w:val="B7A00254"/>
    <w:lvl w:ilvl="0" w:tplc="CECE4D2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5D7E5E"/>
    <w:multiLevelType w:val="multilevel"/>
    <w:tmpl w:val="1A744102"/>
    <w:name w:val="Colony Numbering2"/>
    <w:lvl w:ilvl="0">
      <w:start w:val="1"/>
      <w:numFmt w:val="decimal"/>
      <w:pStyle w:val="Legal3L1"/>
      <w:lvlText w:val="%1."/>
      <w:lvlJc w:val="left"/>
      <w:pPr>
        <w:tabs>
          <w:tab w:val="num" w:pos="720"/>
        </w:tabs>
        <w:ind w:left="0" w:firstLine="0"/>
      </w:pPr>
      <w:rPr>
        <w:rFonts w:eastAsia="|Legal3|3|2|1|1|0|9|" w:hAnsi="Times New Roman" w:hint="default"/>
        <w:b w:val="0"/>
        <w:i w:val="0"/>
        <w:caps/>
        <w:smallCaps w:val="0"/>
        <w:u w:val="none"/>
      </w:rPr>
    </w:lvl>
    <w:lvl w:ilvl="1">
      <w:start w:val="1"/>
      <w:numFmt w:val="decimal"/>
      <w:pStyle w:val="Legal3L2"/>
      <w:lvlText w:val="%1.%2"/>
      <w:lvlJc w:val="left"/>
      <w:pPr>
        <w:tabs>
          <w:tab w:val="num" w:pos="1710"/>
        </w:tabs>
        <w:ind w:left="270" w:firstLine="720"/>
      </w:pPr>
      <w:rPr>
        <w:rFonts w:ascii="Times New Roman" w:hAnsi="Times New Roman" w:cs="Times New Roman" w:hint="default"/>
        <w:b w:val="0"/>
        <w:bCs w:val="0"/>
        <w:i w:val="0"/>
        <w:iCs w:val="0"/>
        <w:caps w:val="0"/>
        <w:smallCaps w:val="0"/>
        <w:strike w:val="0"/>
        <w:dstrike w:val="0"/>
        <w:noProof w:val="0"/>
        <w:vanish w:val="0"/>
        <w:spacing w:val="0"/>
        <w:kern w:val="0"/>
        <w:position w:val="0"/>
        <w:sz w:val="22"/>
        <w:szCs w:val="22"/>
        <w:u w:val="none"/>
        <w:vertAlign w:val="baseline"/>
        <w:em w:val="none"/>
      </w:rPr>
    </w:lvl>
    <w:lvl w:ilvl="2">
      <w:start w:val="1"/>
      <w:numFmt w:val="decimal"/>
      <w:pStyle w:val="Legal3L3"/>
      <w:lvlText w:val="%1.%2.%3"/>
      <w:lvlJc w:val="left"/>
      <w:pPr>
        <w:tabs>
          <w:tab w:val="num" w:pos="2430"/>
        </w:tabs>
        <w:ind w:left="270" w:firstLine="1440"/>
      </w:pPr>
      <w:rPr>
        <w:rFonts w:hint="default"/>
        <w:b w:val="0"/>
        <w:i w:val="0"/>
        <w:caps w:val="0"/>
        <w:smallCaps w:val="0"/>
        <w:sz w:val="22"/>
        <w:szCs w:val="22"/>
        <w:u w:val="none"/>
      </w:rPr>
    </w:lvl>
    <w:lvl w:ilvl="3">
      <w:start w:val="1"/>
      <w:numFmt w:val="lowerLetter"/>
      <w:pStyle w:val="Legal3L4"/>
      <w:lvlText w:val="(%4)"/>
      <w:lvlJc w:val="left"/>
      <w:pPr>
        <w:tabs>
          <w:tab w:val="num" w:pos="2160"/>
        </w:tabs>
        <w:ind w:left="0" w:firstLine="1440"/>
      </w:pPr>
      <w:rPr>
        <w:rFonts w:hint="default"/>
        <w:b w:val="0"/>
        <w:i w:val="0"/>
        <w:caps w:val="0"/>
        <w:smallCaps w:val="0"/>
        <w:sz w:val="22"/>
        <w:szCs w:val="22"/>
        <w:u w:val="none"/>
      </w:rPr>
    </w:lvl>
    <w:lvl w:ilvl="4">
      <w:start w:val="1"/>
      <w:numFmt w:val="lowerLetter"/>
      <w:pStyle w:val="Legal3L5"/>
      <w:lvlText w:val="(%5)"/>
      <w:lvlJc w:val="left"/>
      <w:pPr>
        <w:tabs>
          <w:tab w:val="num" w:pos="3600"/>
        </w:tabs>
        <w:ind w:left="1440" w:firstLine="1440"/>
      </w:pPr>
      <w:rPr>
        <w:rFonts w:ascii="Times New Roman" w:eastAsia="Times New Roman" w:hAnsi="Times New Roman" w:cs="Times New Roman"/>
        <w:b w:val="0"/>
        <w:i w:val="0"/>
        <w:caps w:val="0"/>
        <w:smallCaps w:val="0"/>
        <w:u w:val="none"/>
      </w:rPr>
    </w:lvl>
    <w:lvl w:ilvl="5">
      <w:start w:val="1"/>
      <w:numFmt w:val="decimal"/>
      <w:pStyle w:val="Legal3L6"/>
      <w:lvlText w:val="(%6)"/>
      <w:lvlJc w:val="left"/>
      <w:pPr>
        <w:tabs>
          <w:tab w:val="num" w:pos="4320"/>
        </w:tabs>
        <w:ind w:left="0" w:firstLine="3600"/>
      </w:pPr>
      <w:rPr>
        <w:rFonts w:eastAsia="|1|0|0|" w:hint="default"/>
        <w:b w:val="0"/>
        <w:i w:val="0"/>
        <w:caps w:val="0"/>
        <w:smallCaps w:val="0"/>
        <w:u w:val="none"/>
      </w:rPr>
    </w:lvl>
    <w:lvl w:ilvl="6">
      <w:start w:val="1"/>
      <w:numFmt w:val="lowerLetter"/>
      <w:pStyle w:val="Legal3L7"/>
      <w:lvlText w:val="(%7)"/>
      <w:lvlJc w:val="left"/>
      <w:pPr>
        <w:tabs>
          <w:tab w:val="num" w:pos="1440"/>
        </w:tabs>
        <w:ind w:left="0" w:firstLine="720"/>
      </w:pPr>
      <w:rPr>
        <w:rFonts w:eastAsia="|1|0|0|" w:hint="default"/>
        <w:b w:val="0"/>
        <w:i w:val="0"/>
        <w:caps w:val="0"/>
        <w:smallCaps w:val="0"/>
        <w:u w:val="none"/>
      </w:rPr>
    </w:lvl>
    <w:lvl w:ilvl="7">
      <w:start w:val="1"/>
      <w:numFmt w:val="lowerRoman"/>
      <w:pStyle w:val="Legal3L8"/>
      <w:lvlText w:val="(%8)"/>
      <w:lvlJc w:val="left"/>
      <w:pPr>
        <w:tabs>
          <w:tab w:val="num" w:pos="2160"/>
        </w:tabs>
        <w:ind w:left="0" w:firstLine="1440"/>
      </w:pPr>
      <w:rPr>
        <w:rFonts w:eastAsia="|1|0|0|" w:hint="default"/>
        <w:b w:val="0"/>
        <w:i w:val="0"/>
        <w:caps w:val="0"/>
        <w:smallCaps w:val="0"/>
        <w:u w:val="none"/>
      </w:rPr>
    </w:lvl>
    <w:lvl w:ilvl="8">
      <w:start w:val="1"/>
      <w:numFmt w:val="decimal"/>
      <w:pStyle w:val="Legal3L9"/>
      <w:lvlText w:val="(%9)"/>
      <w:lvlJc w:val="left"/>
      <w:pPr>
        <w:tabs>
          <w:tab w:val="num" w:pos="2880"/>
        </w:tabs>
        <w:ind w:left="0" w:firstLine="2160"/>
      </w:pPr>
      <w:rPr>
        <w:rFonts w:eastAsia="|1|0|0|" w:hint="default"/>
        <w:b w:val="0"/>
        <w:i w:val="0"/>
        <w:caps w:val="0"/>
        <w:smallCaps w:val="0"/>
        <w:u w:val="none"/>
      </w:rPr>
    </w:lvl>
  </w:abstractNum>
  <w:abstractNum w:abstractNumId="22" w15:restartNumberingAfterBreak="0">
    <w:nsid w:val="63852E3D"/>
    <w:multiLevelType w:val="multilevel"/>
    <w:tmpl w:val="A8A435C2"/>
    <w:name w:val="zzmpArticle2||Article2|2|4|1|5|2|40||1|0|0||1|0|0||1|0|0||1|0|0||1|0|0||mpNA||mpNA||mpNA||"/>
    <w:lvl w:ilvl="0">
      <w:start w:val="1"/>
      <w:numFmt w:val="decimal"/>
      <w:pStyle w:val="StandardAgreementEx1"/>
      <w:lvlText w:val="%1."/>
      <w:lvlJc w:val="left"/>
      <w:pPr>
        <w:tabs>
          <w:tab w:val="num" w:pos="360"/>
        </w:tabs>
        <w:ind w:left="0" w:firstLine="0"/>
      </w:pPr>
      <w:rPr>
        <w:rFonts w:hint="default"/>
        <w:caps w:val="0"/>
        <w:strike w:val="0"/>
        <w:dstrike w:val="0"/>
        <w:vanish w:val="0"/>
        <w:color w:val="auto"/>
        <w:u w:val="none"/>
        <w:vertAlign w:val="baseline"/>
      </w:rPr>
    </w:lvl>
    <w:lvl w:ilvl="1">
      <w:start w:val="1"/>
      <w:numFmt w:val="decimal"/>
      <w:pStyle w:val="StandardAgreementEx2"/>
      <w:lvlText w:val="%1.%2"/>
      <w:lvlJc w:val="left"/>
      <w:pPr>
        <w:tabs>
          <w:tab w:val="num" w:pos="1440"/>
        </w:tabs>
        <w:ind w:left="0" w:firstLine="720"/>
      </w:pPr>
      <w:rPr>
        <w:rFonts w:hint="default"/>
        <w:caps w:val="0"/>
        <w:strike w:val="0"/>
        <w:dstrike w:val="0"/>
        <w:vanish w:val="0"/>
        <w:color w:val="auto"/>
        <w:u w:val="none"/>
        <w:vertAlign w:val="baseline"/>
      </w:rPr>
    </w:lvl>
    <w:lvl w:ilvl="2">
      <w:start w:val="1"/>
      <w:numFmt w:val="decimal"/>
      <w:pStyle w:val="StandardAgreementEx3"/>
      <w:lvlText w:val="%1.%2.%3"/>
      <w:lvlJc w:val="left"/>
      <w:pPr>
        <w:tabs>
          <w:tab w:val="num" w:pos="2160"/>
        </w:tabs>
        <w:ind w:left="0" w:firstLine="1440"/>
      </w:pPr>
      <w:rPr>
        <w:rFonts w:hint="default"/>
        <w:caps w:val="0"/>
        <w:strike w:val="0"/>
        <w:dstrike w:val="0"/>
        <w:vanish w:val="0"/>
        <w:color w:val="auto"/>
        <w:u w:val="none"/>
        <w:vertAlign w:val="baseline"/>
      </w:rPr>
    </w:lvl>
    <w:lvl w:ilvl="3">
      <w:start w:val="1"/>
      <w:numFmt w:val="lowerLetter"/>
      <w:pStyle w:val="StandardAgreementEx4"/>
      <w:lvlText w:val="(%4)"/>
      <w:lvlJc w:val="left"/>
      <w:pPr>
        <w:tabs>
          <w:tab w:val="num" w:pos="2160"/>
        </w:tabs>
        <w:ind w:left="0" w:firstLine="1440"/>
      </w:pPr>
      <w:rPr>
        <w:rFonts w:hint="default"/>
        <w:caps w:val="0"/>
        <w:strike w:val="0"/>
        <w:dstrike w:val="0"/>
        <w:vanish w:val="0"/>
        <w:color w:val="auto"/>
        <w:u w:val="none"/>
        <w:vertAlign w:val="baseline"/>
      </w:rPr>
    </w:lvl>
    <w:lvl w:ilvl="4">
      <w:start w:val="1"/>
      <w:numFmt w:val="lowerLetter"/>
      <w:pStyle w:val="StandardAgreementEx5"/>
      <w:lvlText w:val="(%5)"/>
      <w:lvlJc w:val="left"/>
      <w:pPr>
        <w:tabs>
          <w:tab w:val="num" w:pos="2160"/>
        </w:tabs>
        <w:ind w:left="720" w:firstLine="720"/>
      </w:pPr>
      <w:rPr>
        <w:rFonts w:hint="default"/>
        <w:caps w:val="0"/>
        <w:strike w:val="0"/>
        <w:dstrike w:val="0"/>
        <w:vanish w:val="0"/>
        <w:color w:val="auto"/>
        <w:u w:val="none"/>
        <w:vertAlign w:val="baseline"/>
      </w:rPr>
    </w:lvl>
    <w:lvl w:ilvl="5">
      <w:start w:val="1"/>
      <w:numFmt w:val="lowerRoman"/>
      <w:pStyle w:val="StandardAgreementEx6"/>
      <w:lvlText w:val="(%6)"/>
      <w:lvlJc w:val="left"/>
      <w:pPr>
        <w:tabs>
          <w:tab w:val="num" w:pos="3240"/>
        </w:tabs>
        <w:ind w:left="0" w:firstLine="2160"/>
      </w:pPr>
      <w:rPr>
        <w:rFonts w:hint="default"/>
        <w:caps w:val="0"/>
        <w:strike w:val="0"/>
        <w:dstrike w:val="0"/>
        <w:vanish w:val="0"/>
        <w:color w:val="auto"/>
        <w:u w:val="none"/>
        <w:vertAlign w:val="baseline"/>
      </w:rPr>
    </w:lvl>
    <w:lvl w:ilvl="6">
      <w:start w:val="1"/>
      <w:numFmt w:val="lowerRoman"/>
      <w:pStyle w:val="StandardAgreementEx7"/>
      <w:lvlText w:val="(%7)"/>
      <w:lvlJc w:val="left"/>
      <w:pPr>
        <w:tabs>
          <w:tab w:val="num" w:pos="3240"/>
        </w:tabs>
        <w:ind w:left="720" w:firstLine="1440"/>
      </w:pPr>
      <w:rPr>
        <w:rFonts w:hint="default"/>
        <w:caps w:val="0"/>
        <w:strike w:val="0"/>
        <w:dstrike w:val="0"/>
        <w:vanish w:val="0"/>
        <w:color w:val="auto"/>
        <w:u w:val="none"/>
        <w:vertAlign w:val="baseline"/>
      </w:rPr>
    </w:lvl>
    <w:lvl w:ilvl="7">
      <w:start w:val="1"/>
      <w:numFmt w:val="decimal"/>
      <w:pStyle w:val="StandardAgreementEx8"/>
      <w:lvlText w:val="(%8)"/>
      <w:lvlJc w:val="left"/>
      <w:pPr>
        <w:tabs>
          <w:tab w:val="num" w:pos="3600"/>
        </w:tabs>
        <w:ind w:left="720" w:firstLine="2160"/>
      </w:pPr>
      <w:rPr>
        <w:rFonts w:hint="default"/>
      </w:rPr>
    </w:lvl>
    <w:lvl w:ilvl="8">
      <w:start w:val="1"/>
      <w:numFmt w:val="upperLetter"/>
      <w:pStyle w:val="StandardAgreementEx9"/>
      <w:lvlText w:val="%9."/>
      <w:lvlJc w:val="left"/>
      <w:pPr>
        <w:tabs>
          <w:tab w:val="num" w:pos="2520"/>
        </w:tabs>
        <w:ind w:left="720" w:firstLine="1440"/>
      </w:pPr>
      <w:rPr>
        <w:rFonts w:hint="default"/>
        <w:caps w:val="0"/>
        <w:strike w:val="0"/>
        <w:dstrike w:val="0"/>
        <w:vanish w:val="0"/>
        <w:color w:val="auto"/>
        <w:u w:val="none"/>
        <w:vertAlign w:val="baseline"/>
      </w:rPr>
    </w:lvl>
  </w:abstractNum>
  <w:abstractNum w:abstractNumId="23" w15:restartNumberingAfterBreak="0">
    <w:nsid w:val="6394769D"/>
    <w:multiLevelType w:val="multilevel"/>
    <w:tmpl w:val="6BEA530E"/>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24" w15:restartNumberingAfterBreak="0">
    <w:nsid w:val="659F4112"/>
    <w:multiLevelType w:val="hybridMultilevel"/>
    <w:tmpl w:val="11703602"/>
    <w:lvl w:ilvl="0" w:tplc="0102ED38">
      <w:start w:val="1"/>
      <w:numFmt w:val="lowerLetter"/>
      <w:lvlText w:val="(%1)"/>
      <w:lvlJc w:val="left"/>
      <w:pPr>
        <w:ind w:left="1440" w:hanging="360"/>
      </w:pPr>
      <w:rPr>
        <w:rFonts w:hint="default"/>
      </w:rPr>
    </w:lvl>
    <w:lvl w:ilvl="1" w:tplc="251055DE" w:tentative="1">
      <w:start w:val="1"/>
      <w:numFmt w:val="lowerLetter"/>
      <w:lvlText w:val="%2."/>
      <w:lvlJc w:val="left"/>
      <w:pPr>
        <w:ind w:left="1440" w:hanging="360"/>
      </w:pPr>
    </w:lvl>
    <w:lvl w:ilvl="2" w:tplc="94AAAC7E" w:tentative="1">
      <w:start w:val="1"/>
      <w:numFmt w:val="lowerRoman"/>
      <w:lvlText w:val="%3."/>
      <w:lvlJc w:val="right"/>
      <w:pPr>
        <w:ind w:left="2160" w:hanging="180"/>
      </w:pPr>
    </w:lvl>
    <w:lvl w:ilvl="3" w:tplc="D4287FBA" w:tentative="1">
      <w:start w:val="1"/>
      <w:numFmt w:val="decimal"/>
      <w:lvlText w:val="%4."/>
      <w:lvlJc w:val="left"/>
      <w:pPr>
        <w:ind w:left="2880" w:hanging="360"/>
      </w:pPr>
    </w:lvl>
    <w:lvl w:ilvl="4" w:tplc="6A76C1E6" w:tentative="1">
      <w:start w:val="1"/>
      <w:numFmt w:val="lowerLetter"/>
      <w:lvlText w:val="%5."/>
      <w:lvlJc w:val="left"/>
      <w:pPr>
        <w:ind w:left="3600" w:hanging="360"/>
      </w:pPr>
    </w:lvl>
    <w:lvl w:ilvl="5" w:tplc="4B160366" w:tentative="1">
      <w:start w:val="1"/>
      <w:numFmt w:val="lowerRoman"/>
      <w:lvlText w:val="%6."/>
      <w:lvlJc w:val="right"/>
      <w:pPr>
        <w:ind w:left="4320" w:hanging="180"/>
      </w:pPr>
    </w:lvl>
    <w:lvl w:ilvl="6" w:tplc="9E8A7C40" w:tentative="1">
      <w:start w:val="1"/>
      <w:numFmt w:val="decimal"/>
      <w:lvlText w:val="%7."/>
      <w:lvlJc w:val="left"/>
      <w:pPr>
        <w:ind w:left="5040" w:hanging="360"/>
      </w:pPr>
    </w:lvl>
    <w:lvl w:ilvl="7" w:tplc="1C125822" w:tentative="1">
      <w:start w:val="1"/>
      <w:numFmt w:val="lowerLetter"/>
      <w:lvlText w:val="%8."/>
      <w:lvlJc w:val="left"/>
      <w:pPr>
        <w:ind w:left="5760" w:hanging="360"/>
      </w:pPr>
    </w:lvl>
    <w:lvl w:ilvl="8" w:tplc="873EBE02" w:tentative="1">
      <w:start w:val="1"/>
      <w:numFmt w:val="lowerRoman"/>
      <w:lvlText w:val="%9."/>
      <w:lvlJc w:val="right"/>
      <w:pPr>
        <w:ind w:left="6480" w:hanging="180"/>
      </w:pPr>
    </w:lvl>
  </w:abstractNum>
  <w:abstractNum w:abstractNumId="25" w15:restartNumberingAfterBreak="0">
    <w:nsid w:val="6DA22531"/>
    <w:multiLevelType w:val="hybridMultilevel"/>
    <w:tmpl w:val="233AAFD8"/>
    <w:lvl w:ilvl="0" w:tplc="D3563EA0">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F75A0048" w:tentative="1">
      <w:start w:val="1"/>
      <w:numFmt w:val="lowerLetter"/>
      <w:lvlText w:val="%2."/>
      <w:lvlJc w:val="left"/>
      <w:pPr>
        <w:ind w:left="1440" w:hanging="360"/>
      </w:pPr>
      <w:rPr>
        <w:rFonts w:ascii="Times New Roman" w:hAnsi="Times New Roman" w:cs="Times New Roman"/>
        <w:sz w:val="24"/>
      </w:rPr>
    </w:lvl>
    <w:lvl w:ilvl="2" w:tplc="3D4CDBDA" w:tentative="1">
      <w:start w:val="1"/>
      <w:numFmt w:val="lowerRoman"/>
      <w:lvlText w:val="%3."/>
      <w:lvlJc w:val="right"/>
      <w:pPr>
        <w:ind w:left="2160" w:hanging="180"/>
      </w:pPr>
      <w:rPr>
        <w:rFonts w:ascii="Times New Roman" w:hAnsi="Times New Roman" w:cs="Times New Roman"/>
        <w:sz w:val="24"/>
      </w:rPr>
    </w:lvl>
    <w:lvl w:ilvl="3" w:tplc="FDE4D84C" w:tentative="1">
      <w:start w:val="1"/>
      <w:numFmt w:val="decimal"/>
      <w:lvlText w:val="%4."/>
      <w:lvlJc w:val="left"/>
      <w:pPr>
        <w:ind w:left="2880" w:hanging="360"/>
      </w:pPr>
      <w:rPr>
        <w:rFonts w:ascii="Times New Roman" w:hAnsi="Times New Roman" w:cs="Times New Roman"/>
        <w:sz w:val="24"/>
      </w:rPr>
    </w:lvl>
    <w:lvl w:ilvl="4" w:tplc="6F686734" w:tentative="1">
      <w:start w:val="1"/>
      <w:numFmt w:val="lowerLetter"/>
      <w:lvlText w:val="%5."/>
      <w:lvlJc w:val="left"/>
      <w:pPr>
        <w:ind w:left="3600" w:hanging="360"/>
      </w:pPr>
      <w:rPr>
        <w:rFonts w:ascii="Times New Roman" w:hAnsi="Times New Roman" w:cs="Times New Roman"/>
        <w:sz w:val="24"/>
      </w:rPr>
    </w:lvl>
    <w:lvl w:ilvl="5" w:tplc="AF12BA2C" w:tentative="1">
      <w:start w:val="1"/>
      <w:numFmt w:val="lowerRoman"/>
      <w:lvlText w:val="%6."/>
      <w:lvlJc w:val="right"/>
      <w:pPr>
        <w:ind w:left="4320" w:hanging="180"/>
      </w:pPr>
      <w:rPr>
        <w:rFonts w:ascii="Times New Roman" w:hAnsi="Times New Roman" w:cs="Times New Roman"/>
        <w:sz w:val="24"/>
      </w:rPr>
    </w:lvl>
    <w:lvl w:ilvl="6" w:tplc="E15E9640" w:tentative="1">
      <w:start w:val="1"/>
      <w:numFmt w:val="decimal"/>
      <w:lvlText w:val="%7."/>
      <w:lvlJc w:val="left"/>
      <w:pPr>
        <w:ind w:left="5040" w:hanging="360"/>
      </w:pPr>
      <w:rPr>
        <w:rFonts w:ascii="Times New Roman" w:hAnsi="Times New Roman" w:cs="Times New Roman"/>
        <w:sz w:val="24"/>
      </w:rPr>
    </w:lvl>
    <w:lvl w:ilvl="7" w:tplc="AEBAB452" w:tentative="1">
      <w:start w:val="1"/>
      <w:numFmt w:val="lowerLetter"/>
      <w:lvlText w:val="%8."/>
      <w:lvlJc w:val="left"/>
      <w:pPr>
        <w:ind w:left="5760" w:hanging="360"/>
      </w:pPr>
      <w:rPr>
        <w:rFonts w:ascii="Times New Roman" w:hAnsi="Times New Roman" w:cs="Times New Roman"/>
        <w:sz w:val="24"/>
      </w:rPr>
    </w:lvl>
    <w:lvl w:ilvl="8" w:tplc="24F88C7A" w:tentative="1">
      <w:start w:val="1"/>
      <w:numFmt w:val="lowerRoman"/>
      <w:lvlText w:val="%9."/>
      <w:lvlJc w:val="right"/>
      <w:pPr>
        <w:ind w:left="6480" w:hanging="180"/>
      </w:pPr>
      <w:rPr>
        <w:rFonts w:ascii="Times New Roman" w:hAnsi="Times New Roman" w:cs="Times New Roman"/>
        <w:sz w:val="24"/>
      </w:rPr>
    </w:lvl>
  </w:abstractNum>
  <w:num w:numId="1" w16cid:durableId="2069331778">
    <w:abstractNumId w:val="9"/>
  </w:num>
  <w:num w:numId="2" w16cid:durableId="1523863628">
    <w:abstractNumId w:val="7"/>
  </w:num>
  <w:num w:numId="3" w16cid:durableId="1462068690">
    <w:abstractNumId w:val="6"/>
  </w:num>
  <w:num w:numId="4" w16cid:durableId="1518470823">
    <w:abstractNumId w:val="5"/>
  </w:num>
  <w:num w:numId="5" w16cid:durableId="1474063958">
    <w:abstractNumId w:val="4"/>
  </w:num>
  <w:num w:numId="6" w16cid:durableId="1987009822">
    <w:abstractNumId w:val="8"/>
  </w:num>
  <w:num w:numId="7" w16cid:durableId="1428386761">
    <w:abstractNumId w:val="3"/>
  </w:num>
  <w:num w:numId="8" w16cid:durableId="1577783248">
    <w:abstractNumId w:val="2"/>
  </w:num>
  <w:num w:numId="9" w16cid:durableId="496582032">
    <w:abstractNumId w:val="1"/>
  </w:num>
  <w:num w:numId="10" w16cid:durableId="309482060">
    <w:abstractNumId w:val="0"/>
  </w:num>
  <w:num w:numId="11" w16cid:durableId="1297685089">
    <w:abstractNumId w:val="25"/>
  </w:num>
  <w:num w:numId="12" w16cid:durableId="1681271551">
    <w:abstractNumId w:val="12"/>
  </w:num>
  <w:num w:numId="13" w16cid:durableId="1193880632">
    <w:abstractNumId w:val="24"/>
  </w:num>
  <w:num w:numId="14" w16cid:durableId="517234255">
    <w:abstractNumId w:val="16"/>
  </w:num>
  <w:num w:numId="15" w16cid:durableId="999036823">
    <w:abstractNumId w:val="15"/>
  </w:num>
  <w:num w:numId="16" w16cid:durableId="152720501">
    <w:abstractNumId w:val="23"/>
  </w:num>
  <w:num w:numId="17" w16cid:durableId="56901402">
    <w:abstractNumId w:val="22"/>
  </w:num>
  <w:num w:numId="18" w16cid:durableId="876620107">
    <w:abstractNumId w:val="21"/>
  </w:num>
  <w:num w:numId="19" w16cid:durableId="590283364">
    <w:abstractNumId w:val="17"/>
  </w:num>
  <w:num w:numId="20" w16cid:durableId="1488325144">
    <w:abstractNumId w:val="19"/>
  </w:num>
  <w:num w:numId="21" w16cid:durableId="846554683">
    <w:abstractNumId w:val="11"/>
  </w:num>
  <w:num w:numId="22" w16cid:durableId="778137262">
    <w:abstractNumId w:val="14"/>
  </w:num>
  <w:num w:numId="23" w16cid:durableId="848372380">
    <w:abstractNumId w:val="20"/>
  </w:num>
  <w:num w:numId="24" w16cid:durableId="17044802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1103785">
    <w:abstractNumId w:val="18"/>
  </w:num>
  <w:num w:numId="26" w16cid:durableId="1951282690">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Basmajian">
    <w15:presenceInfo w15:providerId="AD" w15:userId="S::Paul.Basmajian@cvest.com::9540bdb6-ae1a-49d4-b3fd-7d09e3c455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48"/>
    <w:rsid w:val="000000A8"/>
    <w:rsid w:val="00000BFC"/>
    <w:rsid w:val="00002628"/>
    <w:rsid w:val="0000342B"/>
    <w:rsid w:val="000068A7"/>
    <w:rsid w:val="000077A7"/>
    <w:rsid w:val="00007F4B"/>
    <w:rsid w:val="00012944"/>
    <w:rsid w:val="0001362A"/>
    <w:rsid w:val="00013662"/>
    <w:rsid w:val="00013671"/>
    <w:rsid w:val="00013EC8"/>
    <w:rsid w:val="0001578C"/>
    <w:rsid w:val="00022E1E"/>
    <w:rsid w:val="00024F65"/>
    <w:rsid w:val="00025371"/>
    <w:rsid w:val="00025A93"/>
    <w:rsid w:val="00025E9F"/>
    <w:rsid w:val="00030440"/>
    <w:rsid w:val="0003084A"/>
    <w:rsid w:val="00030CFC"/>
    <w:rsid w:val="00031D29"/>
    <w:rsid w:val="000322FD"/>
    <w:rsid w:val="000347A8"/>
    <w:rsid w:val="00036AE0"/>
    <w:rsid w:val="000443DF"/>
    <w:rsid w:val="00046346"/>
    <w:rsid w:val="00051E58"/>
    <w:rsid w:val="000520AC"/>
    <w:rsid w:val="00052743"/>
    <w:rsid w:val="00052C5C"/>
    <w:rsid w:val="000544B0"/>
    <w:rsid w:val="00054A98"/>
    <w:rsid w:val="0005565B"/>
    <w:rsid w:val="000560E2"/>
    <w:rsid w:val="00062C49"/>
    <w:rsid w:val="00064254"/>
    <w:rsid w:val="000645F7"/>
    <w:rsid w:val="00065BDE"/>
    <w:rsid w:val="00067BAB"/>
    <w:rsid w:val="0007019F"/>
    <w:rsid w:val="00070BFA"/>
    <w:rsid w:val="00072DD8"/>
    <w:rsid w:val="00072E7B"/>
    <w:rsid w:val="00074A15"/>
    <w:rsid w:val="00074E19"/>
    <w:rsid w:val="000808A0"/>
    <w:rsid w:val="00080DAD"/>
    <w:rsid w:val="00082B33"/>
    <w:rsid w:val="000835C3"/>
    <w:rsid w:val="00083DF0"/>
    <w:rsid w:val="00084065"/>
    <w:rsid w:val="0008557F"/>
    <w:rsid w:val="000865A7"/>
    <w:rsid w:val="00086BBB"/>
    <w:rsid w:val="000872A2"/>
    <w:rsid w:val="00094F0B"/>
    <w:rsid w:val="000968FD"/>
    <w:rsid w:val="00096B4C"/>
    <w:rsid w:val="00097F9D"/>
    <w:rsid w:val="000A0048"/>
    <w:rsid w:val="000A3792"/>
    <w:rsid w:val="000A3FE9"/>
    <w:rsid w:val="000A5CD4"/>
    <w:rsid w:val="000A6147"/>
    <w:rsid w:val="000A7108"/>
    <w:rsid w:val="000B1541"/>
    <w:rsid w:val="000B1F8D"/>
    <w:rsid w:val="000B38E4"/>
    <w:rsid w:val="000B4188"/>
    <w:rsid w:val="000B4A5B"/>
    <w:rsid w:val="000B5879"/>
    <w:rsid w:val="000B6CBE"/>
    <w:rsid w:val="000B73AB"/>
    <w:rsid w:val="000B7A70"/>
    <w:rsid w:val="000C1FE7"/>
    <w:rsid w:val="000D335E"/>
    <w:rsid w:val="000D3891"/>
    <w:rsid w:val="000D4FAB"/>
    <w:rsid w:val="000D7B8B"/>
    <w:rsid w:val="000E0941"/>
    <w:rsid w:val="000E0E07"/>
    <w:rsid w:val="000E3CB1"/>
    <w:rsid w:val="000E5B5A"/>
    <w:rsid w:val="000E7AAF"/>
    <w:rsid w:val="000F0BE5"/>
    <w:rsid w:val="000F11F1"/>
    <w:rsid w:val="000F248D"/>
    <w:rsid w:val="000F2600"/>
    <w:rsid w:val="000F276E"/>
    <w:rsid w:val="000F36E0"/>
    <w:rsid w:val="000F3FC4"/>
    <w:rsid w:val="000F514B"/>
    <w:rsid w:val="000F609E"/>
    <w:rsid w:val="000F629F"/>
    <w:rsid w:val="001013BA"/>
    <w:rsid w:val="001058BB"/>
    <w:rsid w:val="00105DE6"/>
    <w:rsid w:val="00110E92"/>
    <w:rsid w:val="00111964"/>
    <w:rsid w:val="00111D3C"/>
    <w:rsid w:val="00114CC0"/>
    <w:rsid w:val="00115968"/>
    <w:rsid w:val="00117029"/>
    <w:rsid w:val="0012000D"/>
    <w:rsid w:val="00120D6D"/>
    <w:rsid w:val="00121C1F"/>
    <w:rsid w:val="00126B6B"/>
    <w:rsid w:val="00131E0A"/>
    <w:rsid w:val="00137A4C"/>
    <w:rsid w:val="0014134B"/>
    <w:rsid w:val="00142D91"/>
    <w:rsid w:val="001441EC"/>
    <w:rsid w:val="0014536F"/>
    <w:rsid w:val="001474FE"/>
    <w:rsid w:val="00150A7A"/>
    <w:rsid w:val="00153CE3"/>
    <w:rsid w:val="00157188"/>
    <w:rsid w:val="00160475"/>
    <w:rsid w:val="001618C1"/>
    <w:rsid w:val="00162122"/>
    <w:rsid w:val="001630D5"/>
    <w:rsid w:val="00165FB3"/>
    <w:rsid w:val="0017086D"/>
    <w:rsid w:val="001715ED"/>
    <w:rsid w:val="00171775"/>
    <w:rsid w:val="001732A2"/>
    <w:rsid w:val="00175218"/>
    <w:rsid w:val="001753B9"/>
    <w:rsid w:val="00175933"/>
    <w:rsid w:val="0018004F"/>
    <w:rsid w:val="001816BD"/>
    <w:rsid w:val="00181859"/>
    <w:rsid w:val="00182C6C"/>
    <w:rsid w:val="001846E9"/>
    <w:rsid w:val="001902D8"/>
    <w:rsid w:val="00190B08"/>
    <w:rsid w:val="00190F42"/>
    <w:rsid w:val="00191660"/>
    <w:rsid w:val="00196C78"/>
    <w:rsid w:val="00196D1C"/>
    <w:rsid w:val="00197E1C"/>
    <w:rsid w:val="001A17C3"/>
    <w:rsid w:val="001A7909"/>
    <w:rsid w:val="001A79BC"/>
    <w:rsid w:val="001B0056"/>
    <w:rsid w:val="001B069D"/>
    <w:rsid w:val="001B34BD"/>
    <w:rsid w:val="001B36FB"/>
    <w:rsid w:val="001B624F"/>
    <w:rsid w:val="001B6F22"/>
    <w:rsid w:val="001B76C6"/>
    <w:rsid w:val="001C0F7A"/>
    <w:rsid w:val="001C2A70"/>
    <w:rsid w:val="001C43DF"/>
    <w:rsid w:val="001C58D0"/>
    <w:rsid w:val="001D0365"/>
    <w:rsid w:val="001D18A4"/>
    <w:rsid w:val="001D266D"/>
    <w:rsid w:val="001D4B51"/>
    <w:rsid w:val="001D4E34"/>
    <w:rsid w:val="001D516A"/>
    <w:rsid w:val="001D6BC9"/>
    <w:rsid w:val="001D74EA"/>
    <w:rsid w:val="001D77BC"/>
    <w:rsid w:val="001D7E67"/>
    <w:rsid w:val="001E42FF"/>
    <w:rsid w:val="001E63D4"/>
    <w:rsid w:val="001E6C08"/>
    <w:rsid w:val="001F03D9"/>
    <w:rsid w:val="001F2C95"/>
    <w:rsid w:val="001F3DBD"/>
    <w:rsid w:val="001F65F5"/>
    <w:rsid w:val="002003EB"/>
    <w:rsid w:val="00200681"/>
    <w:rsid w:val="0020088D"/>
    <w:rsid w:val="00202608"/>
    <w:rsid w:val="0020286D"/>
    <w:rsid w:val="00203545"/>
    <w:rsid w:val="00204973"/>
    <w:rsid w:val="00204C99"/>
    <w:rsid w:val="002053C6"/>
    <w:rsid w:val="002056BC"/>
    <w:rsid w:val="0020608C"/>
    <w:rsid w:val="0021097B"/>
    <w:rsid w:val="00210EDF"/>
    <w:rsid w:val="0021622D"/>
    <w:rsid w:val="0021713D"/>
    <w:rsid w:val="002206D6"/>
    <w:rsid w:val="002208CF"/>
    <w:rsid w:val="00220971"/>
    <w:rsid w:val="00220FB4"/>
    <w:rsid w:val="00222F68"/>
    <w:rsid w:val="00223087"/>
    <w:rsid w:val="0022317E"/>
    <w:rsid w:val="0022623C"/>
    <w:rsid w:val="00226FAD"/>
    <w:rsid w:val="00227725"/>
    <w:rsid w:val="00230E15"/>
    <w:rsid w:val="002357A6"/>
    <w:rsid w:val="00235F2A"/>
    <w:rsid w:val="00236AE2"/>
    <w:rsid w:val="00236DD7"/>
    <w:rsid w:val="00236DDC"/>
    <w:rsid w:val="00242C0A"/>
    <w:rsid w:val="00242C8B"/>
    <w:rsid w:val="002432F0"/>
    <w:rsid w:val="00243E97"/>
    <w:rsid w:val="0024418D"/>
    <w:rsid w:val="00246C4A"/>
    <w:rsid w:val="00250653"/>
    <w:rsid w:val="00262A2C"/>
    <w:rsid w:val="00265083"/>
    <w:rsid w:val="00267DC9"/>
    <w:rsid w:val="00271AA0"/>
    <w:rsid w:val="00273F02"/>
    <w:rsid w:val="00274020"/>
    <w:rsid w:val="002755C5"/>
    <w:rsid w:val="002766C8"/>
    <w:rsid w:val="002768B0"/>
    <w:rsid w:val="0027696D"/>
    <w:rsid w:val="00280088"/>
    <w:rsid w:val="00280143"/>
    <w:rsid w:val="00283B28"/>
    <w:rsid w:val="00284047"/>
    <w:rsid w:val="002840FA"/>
    <w:rsid w:val="002842EA"/>
    <w:rsid w:val="00285DA8"/>
    <w:rsid w:val="00285F2C"/>
    <w:rsid w:val="0029236D"/>
    <w:rsid w:val="00293AD9"/>
    <w:rsid w:val="00294A20"/>
    <w:rsid w:val="0029630E"/>
    <w:rsid w:val="00296D8B"/>
    <w:rsid w:val="00297AE5"/>
    <w:rsid w:val="002A3343"/>
    <w:rsid w:val="002A4CAA"/>
    <w:rsid w:val="002A56C3"/>
    <w:rsid w:val="002A69FE"/>
    <w:rsid w:val="002B1E3F"/>
    <w:rsid w:val="002B4CF0"/>
    <w:rsid w:val="002B537B"/>
    <w:rsid w:val="002B55F3"/>
    <w:rsid w:val="002B709B"/>
    <w:rsid w:val="002C0123"/>
    <w:rsid w:val="002C1B7E"/>
    <w:rsid w:val="002C218E"/>
    <w:rsid w:val="002C2DE6"/>
    <w:rsid w:val="002C43DB"/>
    <w:rsid w:val="002C4BFD"/>
    <w:rsid w:val="002C5385"/>
    <w:rsid w:val="002C5750"/>
    <w:rsid w:val="002C5971"/>
    <w:rsid w:val="002C79DB"/>
    <w:rsid w:val="002D315D"/>
    <w:rsid w:val="002D696B"/>
    <w:rsid w:val="002D6BE5"/>
    <w:rsid w:val="002D7F9D"/>
    <w:rsid w:val="002E2979"/>
    <w:rsid w:val="002E3220"/>
    <w:rsid w:val="002E41F0"/>
    <w:rsid w:val="002E71F5"/>
    <w:rsid w:val="002F0602"/>
    <w:rsid w:val="002F0AB9"/>
    <w:rsid w:val="002F382B"/>
    <w:rsid w:val="002F4313"/>
    <w:rsid w:val="002F4FFF"/>
    <w:rsid w:val="002F61B4"/>
    <w:rsid w:val="002F6943"/>
    <w:rsid w:val="002F697C"/>
    <w:rsid w:val="00300755"/>
    <w:rsid w:val="0030354E"/>
    <w:rsid w:val="00304128"/>
    <w:rsid w:val="00306C9F"/>
    <w:rsid w:val="00310506"/>
    <w:rsid w:val="00312086"/>
    <w:rsid w:val="00315504"/>
    <w:rsid w:val="0031613E"/>
    <w:rsid w:val="003172CB"/>
    <w:rsid w:val="0032103E"/>
    <w:rsid w:val="003216AD"/>
    <w:rsid w:val="003314C7"/>
    <w:rsid w:val="0033382D"/>
    <w:rsid w:val="0033423A"/>
    <w:rsid w:val="00335F4A"/>
    <w:rsid w:val="003370C7"/>
    <w:rsid w:val="0034159D"/>
    <w:rsid w:val="00341BB4"/>
    <w:rsid w:val="00341C18"/>
    <w:rsid w:val="003435D9"/>
    <w:rsid w:val="00343C3B"/>
    <w:rsid w:val="0034543C"/>
    <w:rsid w:val="003507E8"/>
    <w:rsid w:val="003514DC"/>
    <w:rsid w:val="00352A78"/>
    <w:rsid w:val="003620B5"/>
    <w:rsid w:val="003637E0"/>
    <w:rsid w:val="003639D6"/>
    <w:rsid w:val="00364EC9"/>
    <w:rsid w:val="0036577D"/>
    <w:rsid w:val="00371326"/>
    <w:rsid w:val="00371A2B"/>
    <w:rsid w:val="00374522"/>
    <w:rsid w:val="00375334"/>
    <w:rsid w:val="003755B1"/>
    <w:rsid w:val="003762A1"/>
    <w:rsid w:val="0037662A"/>
    <w:rsid w:val="003771E5"/>
    <w:rsid w:val="0037754A"/>
    <w:rsid w:val="00380136"/>
    <w:rsid w:val="00380B86"/>
    <w:rsid w:val="0038284C"/>
    <w:rsid w:val="00385B7C"/>
    <w:rsid w:val="00391147"/>
    <w:rsid w:val="003911C6"/>
    <w:rsid w:val="003913FD"/>
    <w:rsid w:val="00393383"/>
    <w:rsid w:val="00393487"/>
    <w:rsid w:val="00394954"/>
    <w:rsid w:val="00395C5F"/>
    <w:rsid w:val="003970D7"/>
    <w:rsid w:val="0039725A"/>
    <w:rsid w:val="00397DEB"/>
    <w:rsid w:val="003A1DDB"/>
    <w:rsid w:val="003A1F14"/>
    <w:rsid w:val="003A4733"/>
    <w:rsid w:val="003A5117"/>
    <w:rsid w:val="003A6045"/>
    <w:rsid w:val="003A77BC"/>
    <w:rsid w:val="003A7874"/>
    <w:rsid w:val="003B039B"/>
    <w:rsid w:val="003B2E16"/>
    <w:rsid w:val="003B3956"/>
    <w:rsid w:val="003B701B"/>
    <w:rsid w:val="003C2960"/>
    <w:rsid w:val="003C4781"/>
    <w:rsid w:val="003C49DE"/>
    <w:rsid w:val="003C59D2"/>
    <w:rsid w:val="003D3B2B"/>
    <w:rsid w:val="003D4D5C"/>
    <w:rsid w:val="003D7015"/>
    <w:rsid w:val="003D75CE"/>
    <w:rsid w:val="003D7BE8"/>
    <w:rsid w:val="003E0A36"/>
    <w:rsid w:val="003E12FC"/>
    <w:rsid w:val="003E232B"/>
    <w:rsid w:val="003E523F"/>
    <w:rsid w:val="003E525C"/>
    <w:rsid w:val="003E78B0"/>
    <w:rsid w:val="003F0F02"/>
    <w:rsid w:val="003F0FAE"/>
    <w:rsid w:val="003F2611"/>
    <w:rsid w:val="003F5E7B"/>
    <w:rsid w:val="00401C4A"/>
    <w:rsid w:val="004030A8"/>
    <w:rsid w:val="0040457F"/>
    <w:rsid w:val="00404F0C"/>
    <w:rsid w:val="00405CC1"/>
    <w:rsid w:val="00410DAA"/>
    <w:rsid w:val="00416C33"/>
    <w:rsid w:val="004202C0"/>
    <w:rsid w:val="00420E69"/>
    <w:rsid w:val="00421D51"/>
    <w:rsid w:val="00423464"/>
    <w:rsid w:val="00424991"/>
    <w:rsid w:val="004252B6"/>
    <w:rsid w:val="00426530"/>
    <w:rsid w:val="00430063"/>
    <w:rsid w:val="00430188"/>
    <w:rsid w:val="00430C0A"/>
    <w:rsid w:val="00437038"/>
    <w:rsid w:val="004405CE"/>
    <w:rsid w:val="00440C6E"/>
    <w:rsid w:val="00441AEF"/>
    <w:rsid w:val="004428D3"/>
    <w:rsid w:val="0044384E"/>
    <w:rsid w:val="0044718C"/>
    <w:rsid w:val="00447A45"/>
    <w:rsid w:val="00447B18"/>
    <w:rsid w:val="00450069"/>
    <w:rsid w:val="0045190F"/>
    <w:rsid w:val="00452CF9"/>
    <w:rsid w:val="00453C5B"/>
    <w:rsid w:val="00453CB6"/>
    <w:rsid w:val="00453ED9"/>
    <w:rsid w:val="00453F70"/>
    <w:rsid w:val="00460A98"/>
    <w:rsid w:val="004642DE"/>
    <w:rsid w:val="00464700"/>
    <w:rsid w:val="004652A0"/>
    <w:rsid w:val="004660FA"/>
    <w:rsid w:val="004670D5"/>
    <w:rsid w:val="00470630"/>
    <w:rsid w:val="00470BE5"/>
    <w:rsid w:val="004712AA"/>
    <w:rsid w:val="004720D9"/>
    <w:rsid w:val="00474E78"/>
    <w:rsid w:val="00476ABB"/>
    <w:rsid w:val="00476AE7"/>
    <w:rsid w:val="0048089D"/>
    <w:rsid w:val="00483805"/>
    <w:rsid w:val="004850F2"/>
    <w:rsid w:val="0048541B"/>
    <w:rsid w:val="00486DDC"/>
    <w:rsid w:val="004913EF"/>
    <w:rsid w:val="00491B37"/>
    <w:rsid w:val="00492039"/>
    <w:rsid w:val="00492E49"/>
    <w:rsid w:val="00495A75"/>
    <w:rsid w:val="0049686F"/>
    <w:rsid w:val="004968B1"/>
    <w:rsid w:val="004972DA"/>
    <w:rsid w:val="00497832"/>
    <w:rsid w:val="004A11B0"/>
    <w:rsid w:val="004A292C"/>
    <w:rsid w:val="004A2FD2"/>
    <w:rsid w:val="004A342A"/>
    <w:rsid w:val="004A3E41"/>
    <w:rsid w:val="004B0ECD"/>
    <w:rsid w:val="004B1A32"/>
    <w:rsid w:val="004B37F1"/>
    <w:rsid w:val="004B3E52"/>
    <w:rsid w:val="004B4445"/>
    <w:rsid w:val="004B6013"/>
    <w:rsid w:val="004B7D41"/>
    <w:rsid w:val="004C0131"/>
    <w:rsid w:val="004C57B4"/>
    <w:rsid w:val="004C676D"/>
    <w:rsid w:val="004C7FF7"/>
    <w:rsid w:val="004D0C42"/>
    <w:rsid w:val="004D5A94"/>
    <w:rsid w:val="004D7471"/>
    <w:rsid w:val="004E3EAC"/>
    <w:rsid w:val="004E4358"/>
    <w:rsid w:val="004E79B3"/>
    <w:rsid w:val="004F1F8B"/>
    <w:rsid w:val="004F338F"/>
    <w:rsid w:val="004F53A7"/>
    <w:rsid w:val="004F5739"/>
    <w:rsid w:val="004F72F7"/>
    <w:rsid w:val="00500140"/>
    <w:rsid w:val="00502630"/>
    <w:rsid w:val="00502AB0"/>
    <w:rsid w:val="005032D3"/>
    <w:rsid w:val="00504797"/>
    <w:rsid w:val="00507303"/>
    <w:rsid w:val="00507762"/>
    <w:rsid w:val="00507870"/>
    <w:rsid w:val="00511300"/>
    <w:rsid w:val="00512F97"/>
    <w:rsid w:val="0051443B"/>
    <w:rsid w:val="00514500"/>
    <w:rsid w:val="005157DB"/>
    <w:rsid w:val="00520E7B"/>
    <w:rsid w:val="00521A89"/>
    <w:rsid w:val="00525785"/>
    <w:rsid w:val="00526D62"/>
    <w:rsid w:val="005276FA"/>
    <w:rsid w:val="0053153A"/>
    <w:rsid w:val="0053193D"/>
    <w:rsid w:val="00534253"/>
    <w:rsid w:val="005372F0"/>
    <w:rsid w:val="00540A91"/>
    <w:rsid w:val="0054349D"/>
    <w:rsid w:val="00545EEA"/>
    <w:rsid w:val="00552845"/>
    <w:rsid w:val="00552AE3"/>
    <w:rsid w:val="005537B3"/>
    <w:rsid w:val="00554E6E"/>
    <w:rsid w:val="005550DC"/>
    <w:rsid w:val="0056103B"/>
    <w:rsid w:val="0056330E"/>
    <w:rsid w:val="00564144"/>
    <w:rsid w:val="00566BE6"/>
    <w:rsid w:val="00567AC7"/>
    <w:rsid w:val="00567DF9"/>
    <w:rsid w:val="005726D3"/>
    <w:rsid w:val="005740B1"/>
    <w:rsid w:val="005743C0"/>
    <w:rsid w:val="00574670"/>
    <w:rsid w:val="00574B46"/>
    <w:rsid w:val="00574BDA"/>
    <w:rsid w:val="00576408"/>
    <w:rsid w:val="005769AF"/>
    <w:rsid w:val="00576E78"/>
    <w:rsid w:val="00577C47"/>
    <w:rsid w:val="00577F3C"/>
    <w:rsid w:val="005807D4"/>
    <w:rsid w:val="00581C4E"/>
    <w:rsid w:val="00581FAC"/>
    <w:rsid w:val="00583204"/>
    <w:rsid w:val="0058336A"/>
    <w:rsid w:val="00583DA1"/>
    <w:rsid w:val="00583FFE"/>
    <w:rsid w:val="0058578E"/>
    <w:rsid w:val="00585D03"/>
    <w:rsid w:val="00587809"/>
    <w:rsid w:val="0059001C"/>
    <w:rsid w:val="005922E2"/>
    <w:rsid w:val="005939E0"/>
    <w:rsid w:val="00593D2B"/>
    <w:rsid w:val="00594213"/>
    <w:rsid w:val="0059526E"/>
    <w:rsid w:val="005965B4"/>
    <w:rsid w:val="00596978"/>
    <w:rsid w:val="0059741F"/>
    <w:rsid w:val="005A09EA"/>
    <w:rsid w:val="005A0E0E"/>
    <w:rsid w:val="005A1829"/>
    <w:rsid w:val="005A1A4F"/>
    <w:rsid w:val="005A289F"/>
    <w:rsid w:val="005A3DD6"/>
    <w:rsid w:val="005A4AE5"/>
    <w:rsid w:val="005A5380"/>
    <w:rsid w:val="005A6CD6"/>
    <w:rsid w:val="005A7390"/>
    <w:rsid w:val="005B0E86"/>
    <w:rsid w:val="005B2577"/>
    <w:rsid w:val="005B358B"/>
    <w:rsid w:val="005B71E6"/>
    <w:rsid w:val="005C154B"/>
    <w:rsid w:val="005C1A7D"/>
    <w:rsid w:val="005C239F"/>
    <w:rsid w:val="005C3A2B"/>
    <w:rsid w:val="005C5363"/>
    <w:rsid w:val="005C5A52"/>
    <w:rsid w:val="005C607F"/>
    <w:rsid w:val="005C7F6B"/>
    <w:rsid w:val="005D0CD7"/>
    <w:rsid w:val="005D26C1"/>
    <w:rsid w:val="005D45BF"/>
    <w:rsid w:val="005D7C79"/>
    <w:rsid w:val="005E2847"/>
    <w:rsid w:val="005E371B"/>
    <w:rsid w:val="005E43F0"/>
    <w:rsid w:val="005E56D2"/>
    <w:rsid w:val="005E6014"/>
    <w:rsid w:val="005E75B7"/>
    <w:rsid w:val="005F0C23"/>
    <w:rsid w:val="005F7587"/>
    <w:rsid w:val="00600CC9"/>
    <w:rsid w:val="00600E70"/>
    <w:rsid w:val="0060258A"/>
    <w:rsid w:val="006027A9"/>
    <w:rsid w:val="0060427F"/>
    <w:rsid w:val="006046AF"/>
    <w:rsid w:val="00604A8C"/>
    <w:rsid w:val="00605E28"/>
    <w:rsid w:val="00614FBB"/>
    <w:rsid w:val="00616E25"/>
    <w:rsid w:val="00617764"/>
    <w:rsid w:val="00617B58"/>
    <w:rsid w:val="006243B0"/>
    <w:rsid w:val="00624DC1"/>
    <w:rsid w:val="00626037"/>
    <w:rsid w:val="00631A5F"/>
    <w:rsid w:val="006346B7"/>
    <w:rsid w:val="00635574"/>
    <w:rsid w:val="00635731"/>
    <w:rsid w:val="00635E06"/>
    <w:rsid w:val="00636691"/>
    <w:rsid w:val="0063719E"/>
    <w:rsid w:val="00637815"/>
    <w:rsid w:val="0063787D"/>
    <w:rsid w:val="00640DCF"/>
    <w:rsid w:val="0064245C"/>
    <w:rsid w:val="00646A8F"/>
    <w:rsid w:val="006505A6"/>
    <w:rsid w:val="006510EE"/>
    <w:rsid w:val="00656454"/>
    <w:rsid w:val="0065769D"/>
    <w:rsid w:val="00662CE2"/>
    <w:rsid w:val="00663059"/>
    <w:rsid w:val="006643C9"/>
    <w:rsid w:val="006644DD"/>
    <w:rsid w:val="00665978"/>
    <w:rsid w:val="00666F59"/>
    <w:rsid w:val="006673E0"/>
    <w:rsid w:val="00671044"/>
    <w:rsid w:val="00672CD7"/>
    <w:rsid w:val="006751BF"/>
    <w:rsid w:val="006758EC"/>
    <w:rsid w:val="00675EBC"/>
    <w:rsid w:val="00676365"/>
    <w:rsid w:val="00676A06"/>
    <w:rsid w:val="00676F27"/>
    <w:rsid w:val="0067738A"/>
    <w:rsid w:val="00684853"/>
    <w:rsid w:val="00685B3C"/>
    <w:rsid w:val="006860BF"/>
    <w:rsid w:val="0069356B"/>
    <w:rsid w:val="00693735"/>
    <w:rsid w:val="00693EF4"/>
    <w:rsid w:val="006954AA"/>
    <w:rsid w:val="00695D8D"/>
    <w:rsid w:val="00696BD2"/>
    <w:rsid w:val="006A4A4B"/>
    <w:rsid w:val="006A504F"/>
    <w:rsid w:val="006A68AD"/>
    <w:rsid w:val="006A7781"/>
    <w:rsid w:val="006B2261"/>
    <w:rsid w:val="006B32C7"/>
    <w:rsid w:val="006B4C24"/>
    <w:rsid w:val="006B52E7"/>
    <w:rsid w:val="006B5CE9"/>
    <w:rsid w:val="006B667F"/>
    <w:rsid w:val="006B7959"/>
    <w:rsid w:val="006C0057"/>
    <w:rsid w:val="006C1AD6"/>
    <w:rsid w:val="006C3CED"/>
    <w:rsid w:val="006C3E58"/>
    <w:rsid w:val="006C49FD"/>
    <w:rsid w:val="006C546C"/>
    <w:rsid w:val="006D05D6"/>
    <w:rsid w:val="006D166E"/>
    <w:rsid w:val="006D290C"/>
    <w:rsid w:val="006D2A50"/>
    <w:rsid w:val="006D3A99"/>
    <w:rsid w:val="006D4EE6"/>
    <w:rsid w:val="006E076D"/>
    <w:rsid w:val="006E127F"/>
    <w:rsid w:val="006E1903"/>
    <w:rsid w:val="006E5DF2"/>
    <w:rsid w:val="006E5F96"/>
    <w:rsid w:val="006E6CCD"/>
    <w:rsid w:val="006F1E3F"/>
    <w:rsid w:val="006F2392"/>
    <w:rsid w:val="006F29BF"/>
    <w:rsid w:val="006F2AD6"/>
    <w:rsid w:val="006F7788"/>
    <w:rsid w:val="00700C66"/>
    <w:rsid w:val="00701CED"/>
    <w:rsid w:val="00705D6D"/>
    <w:rsid w:val="00706D69"/>
    <w:rsid w:val="0071099A"/>
    <w:rsid w:val="00710D77"/>
    <w:rsid w:val="00711009"/>
    <w:rsid w:val="007118C5"/>
    <w:rsid w:val="00713491"/>
    <w:rsid w:val="00714C67"/>
    <w:rsid w:val="00715116"/>
    <w:rsid w:val="007201BC"/>
    <w:rsid w:val="00722D80"/>
    <w:rsid w:val="00723F8D"/>
    <w:rsid w:val="00724147"/>
    <w:rsid w:val="007249DE"/>
    <w:rsid w:val="00726549"/>
    <w:rsid w:val="0072754C"/>
    <w:rsid w:val="0073249D"/>
    <w:rsid w:val="00732A77"/>
    <w:rsid w:val="00733837"/>
    <w:rsid w:val="00736E78"/>
    <w:rsid w:val="007400BF"/>
    <w:rsid w:val="0074031D"/>
    <w:rsid w:val="0074051B"/>
    <w:rsid w:val="00740A2B"/>
    <w:rsid w:val="00740AD1"/>
    <w:rsid w:val="00742D8F"/>
    <w:rsid w:val="007441DC"/>
    <w:rsid w:val="00744332"/>
    <w:rsid w:val="00745B24"/>
    <w:rsid w:val="00747C56"/>
    <w:rsid w:val="007535AB"/>
    <w:rsid w:val="007537F8"/>
    <w:rsid w:val="007544DC"/>
    <w:rsid w:val="00754959"/>
    <w:rsid w:val="00755960"/>
    <w:rsid w:val="007569DE"/>
    <w:rsid w:val="00760E0F"/>
    <w:rsid w:val="00761402"/>
    <w:rsid w:val="007619B7"/>
    <w:rsid w:val="0076354C"/>
    <w:rsid w:val="0076603C"/>
    <w:rsid w:val="00767F0A"/>
    <w:rsid w:val="00772544"/>
    <w:rsid w:val="00781DD3"/>
    <w:rsid w:val="007836C9"/>
    <w:rsid w:val="0078384B"/>
    <w:rsid w:val="00783E93"/>
    <w:rsid w:val="007845FD"/>
    <w:rsid w:val="0078651F"/>
    <w:rsid w:val="00786764"/>
    <w:rsid w:val="007903AB"/>
    <w:rsid w:val="00791A1A"/>
    <w:rsid w:val="00794814"/>
    <w:rsid w:val="00797BFE"/>
    <w:rsid w:val="007A113D"/>
    <w:rsid w:val="007A11EB"/>
    <w:rsid w:val="007A1BEB"/>
    <w:rsid w:val="007A2037"/>
    <w:rsid w:val="007A24C2"/>
    <w:rsid w:val="007A3E85"/>
    <w:rsid w:val="007A4EC0"/>
    <w:rsid w:val="007A5328"/>
    <w:rsid w:val="007A5624"/>
    <w:rsid w:val="007A5B23"/>
    <w:rsid w:val="007B2267"/>
    <w:rsid w:val="007B2ACE"/>
    <w:rsid w:val="007B3440"/>
    <w:rsid w:val="007B5054"/>
    <w:rsid w:val="007B513B"/>
    <w:rsid w:val="007B5740"/>
    <w:rsid w:val="007B7DBD"/>
    <w:rsid w:val="007C0DCC"/>
    <w:rsid w:val="007C3CCE"/>
    <w:rsid w:val="007C4C83"/>
    <w:rsid w:val="007C4CB8"/>
    <w:rsid w:val="007C5215"/>
    <w:rsid w:val="007C543C"/>
    <w:rsid w:val="007C7483"/>
    <w:rsid w:val="007C7B39"/>
    <w:rsid w:val="007D061D"/>
    <w:rsid w:val="007D0E0B"/>
    <w:rsid w:val="007D2D69"/>
    <w:rsid w:val="007D31D1"/>
    <w:rsid w:val="007D3313"/>
    <w:rsid w:val="007D3D9A"/>
    <w:rsid w:val="007D4D51"/>
    <w:rsid w:val="007D4DFA"/>
    <w:rsid w:val="007D664F"/>
    <w:rsid w:val="007D7E8B"/>
    <w:rsid w:val="007E3D43"/>
    <w:rsid w:val="007E45C9"/>
    <w:rsid w:val="007E4E51"/>
    <w:rsid w:val="007E653B"/>
    <w:rsid w:val="007F18D2"/>
    <w:rsid w:val="007F2C21"/>
    <w:rsid w:val="007F3B27"/>
    <w:rsid w:val="007F44C0"/>
    <w:rsid w:val="007F5532"/>
    <w:rsid w:val="007F77B8"/>
    <w:rsid w:val="00805F7C"/>
    <w:rsid w:val="00806208"/>
    <w:rsid w:val="00810045"/>
    <w:rsid w:val="00812ED7"/>
    <w:rsid w:val="00822EED"/>
    <w:rsid w:val="0082374F"/>
    <w:rsid w:val="0083368D"/>
    <w:rsid w:val="008353F9"/>
    <w:rsid w:val="0083645E"/>
    <w:rsid w:val="00837F1D"/>
    <w:rsid w:val="008417FE"/>
    <w:rsid w:val="0084578A"/>
    <w:rsid w:val="00846E9B"/>
    <w:rsid w:val="008477F7"/>
    <w:rsid w:val="00853054"/>
    <w:rsid w:val="008532D6"/>
    <w:rsid w:val="00853345"/>
    <w:rsid w:val="00854EC7"/>
    <w:rsid w:val="00857D8B"/>
    <w:rsid w:val="008621AD"/>
    <w:rsid w:val="00862FB6"/>
    <w:rsid w:val="00863797"/>
    <w:rsid w:val="00864FC2"/>
    <w:rsid w:val="008668C2"/>
    <w:rsid w:val="0087075D"/>
    <w:rsid w:val="00871BB7"/>
    <w:rsid w:val="00871E93"/>
    <w:rsid w:val="00873B14"/>
    <w:rsid w:val="008750D0"/>
    <w:rsid w:val="00881585"/>
    <w:rsid w:val="00882D02"/>
    <w:rsid w:val="008835D4"/>
    <w:rsid w:val="0089045B"/>
    <w:rsid w:val="008919D7"/>
    <w:rsid w:val="0089215A"/>
    <w:rsid w:val="00894BB3"/>
    <w:rsid w:val="00895E4C"/>
    <w:rsid w:val="008A05E8"/>
    <w:rsid w:val="008A0D47"/>
    <w:rsid w:val="008A0F8C"/>
    <w:rsid w:val="008A31CA"/>
    <w:rsid w:val="008A4B01"/>
    <w:rsid w:val="008A6F44"/>
    <w:rsid w:val="008B2D87"/>
    <w:rsid w:val="008B38DF"/>
    <w:rsid w:val="008B7DAF"/>
    <w:rsid w:val="008C3E93"/>
    <w:rsid w:val="008C4476"/>
    <w:rsid w:val="008C69D7"/>
    <w:rsid w:val="008C7E06"/>
    <w:rsid w:val="008D072F"/>
    <w:rsid w:val="008D08C5"/>
    <w:rsid w:val="008D1BBF"/>
    <w:rsid w:val="008D221D"/>
    <w:rsid w:val="008D2257"/>
    <w:rsid w:val="008D36D4"/>
    <w:rsid w:val="008D3818"/>
    <w:rsid w:val="008D5F47"/>
    <w:rsid w:val="008D63F3"/>
    <w:rsid w:val="008E206E"/>
    <w:rsid w:val="008E3E3A"/>
    <w:rsid w:val="008E55CD"/>
    <w:rsid w:val="008F0495"/>
    <w:rsid w:val="008F056E"/>
    <w:rsid w:val="008F1A3F"/>
    <w:rsid w:val="008F54E7"/>
    <w:rsid w:val="008F729D"/>
    <w:rsid w:val="008F792B"/>
    <w:rsid w:val="008F7FA9"/>
    <w:rsid w:val="00900CDC"/>
    <w:rsid w:val="00903E29"/>
    <w:rsid w:val="009050D1"/>
    <w:rsid w:val="00905B4A"/>
    <w:rsid w:val="0091017A"/>
    <w:rsid w:val="00910869"/>
    <w:rsid w:val="00911ED8"/>
    <w:rsid w:val="00912DA2"/>
    <w:rsid w:val="00914B75"/>
    <w:rsid w:val="00916E29"/>
    <w:rsid w:val="009174DA"/>
    <w:rsid w:val="009208BA"/>
    <w:rsid w:val="00920AE8"/>
    <w:rsid w:val="00920BD8"/>
    <w:rsid w:val="00923DCB"/>
    <w:rsid w:val="00923F9C"/>
    <w:rsid w:val="00924204"/>
    <w:rsid w:val="00927779"/>
    <w:rsid w:val="00931D50"/>
    <w:rsid w:val="0093258A"/>
    <w:rsid w:val="0093451D"/>
    <w:rsid w:val="00934D8A"/>
    <w:rsid w:val="00936B4C"/>
    <w:rsid w:val="00942152"/>
    <w:rsid w:val="00942675"/>
    <w:rsid w:val="00943C3C"/>
    <w:rsid w:val="00946176"/>
    <w:rsid w:val="009471B3"/>
    <w:rsid w:val="0095240E"/>
    <w:rsid w:val="00954BB2"/>
    <w:rsid w:val="00956B02"/>
    <w:rsid w:val="009606A2"/>
    <w:rsid w:val="00961507"/>
    <w:rsid w:val="00963443"/>
    <w:rsid w:val="00963BCE"/>
    <w:rsid w:val="00967F70"/>
    <w:rsid w:val="0097151B"/>
    <w:rsid w:val="009731E1"/>
    <w:rsid w:val="00973728"/>
    <w:rsid w:val="009739C2"/>
    <w:rsid w:val="0097576E"/>
    <w:rsid w:val="00976FD3"/>
    <w:rsid w:val="0097777C"/>
    <w:rsid w:val="009816F2"/>
    <w:rsid w:val="0098247A"/>
    <w:rsid w:val="00985771"/>
    <w:rsid w:val="00986B7C"/>
    <w:rsid w:val="00986BED"/>
    <w:rsid w:val="00986D6C"/>
    <w:rsid w:val="0099581C"/>
    <w:rsid w:val="009A21CF"/>
    <w:rsid w:val="009A2D48"/>
    <w:rsid w:val="009A596E"/>
    <w:rsid w:val="009A653C"/>
    <w:rsid w:val="009A6BD2"/>
    <w:rsid w:val="009B0AE7"/>
    <w:rsid w:val="009B105E"/>
    <w:rsid w:val="009B1277"/>
    <w:rsid w:val="009B4D8B"/>
    <w:rsid w:val="009B4FED"/>
    <w:rsid w:val="009B6264"/>
    <w:rsid w:val="009B64C8"/>
    <w:rsid w:val="009B6502"/>
    <w:rsid w:val="009B695C"/>
    <w:rsid w:val="009C0372"/>
    <w:rsid w:val="009C0C46"/>
    <w:rsid w:val="009C3DCF"/>
    <w:rsid w:val="009C5824"/>
    <w:rsid w:val="009C6848"/>
    <w:rsid w:val="009C76D0"/>
    <w:rsid w:val="009D05E4"/>
    <w:rsid w:val="009D2A77"/>
    <w:rsid w:val="009D2C14"/>
    <w:rsid w:val="009D33AA"/>
    <w:rsid w:val="009D3776"/>
    <w:rsid w:val="009D3FC1"/>
    <w:rsid w:val="009D5E8D"/>
    <w:rsid w:val="009E1781"/>
    <w:rsid w:val="009E72E2"/>
    <w:rsid w:val="009F1090"/>
    <w:rsid w:val="009F2298"/>
    <w:rsid w:val="009F2AF8"/>
    <w:rsid w:val="009F4CAA"/>
    <w:rsid w:val="009F4E5A"/>
    <w:rsid w:val="009F51B2"/>
    <w:rsid w:val="00A028C9"/>
    <w:rsid w:val="00A036C2"/>
    <w:rsid w:val="00A04138"/>
    <w:rsid w:val="00A04C98"/>
    <w:rsid w:val="00A06BE4"/>
    <w:rsid w:val="00A06FCA"/>
    <w:rsid w:val="00A074CD"/>
    <w:rsid w:val="00A07C3C"/>
    <w:rsid w:val="00A11140"/>
    <w:rsid w:val="00A1407A"/>
    <w:rsid w:val="00A14C2A"/>
    <w:rsid w:val="00A236CF"/>
    <w:rsid w:val="00A236D2"/>
    <w:rsid w:val="00A24830"/>
    <w:rsid w:val="00A25474"/>
    <w:rsid w:val="00A26697"/>
    <w:rsid w:val="00A26925"/>
    <w:rsid w:val="00A304C5"/>
    <w:rsid w:val="00A3072D"/>
    <w:rsid w:val="00A31561"/>
    <w:rsid w:val="00A31922"/>
    <w:rsid w:val="00A33709"/>
    <w:rsid w:val="00A41382"/>
    <w:rsid w:val="00A4357C"/>
    <w:rsid w:val="00A4383D"/>
    <w:rsid w:val="00A44144"/>
    <w:rsid w:val="00A4640E"/>
    <w:rsid w:val="00A50CF6"/>
    <w:rsid w:val="00A531AD"/>
    <w:rsid w:val="00A567B7"/>
    <w:rsid w:val="00A57832"/>
    <w:rsid w:val="00A60654"/>
    <w:rsid w:val="00A60952"/>
    <w:rsid w:val="00A60E96"/>
    <w:rsid w:val="00A63986"/>
    <w:rsid w:val="00A67C3D"/>
    <w:rsid w:val="00A70993"/>
    <w:rsid w:val="00A71C8B"/>
    <w:rsid w:val="00A7633B"/>
    <w:rsid w:val="00A77935"/>
    <w:rsid w:val="00A77AD9"/>
    <w:rsid w:val="00A81EA4"/>
    <w:rsid w:val="00A82602"/>
    <w:rsid w:val="00A82AFD"/>
    <w:rsid w:val="00A83280"/>
    <w:rsid w:val="00A85B28"/>
    <w:rsid w:val="00A864AA"/>
    <w:rsid w:val="00A90641"/>
    <w:rsid w:val="00A91311"/>
    <w:rsid w:val="00A91AA0"/>
    <w:rsid w:val="00A93917"/>
    <w:rsid w:val="00AA0AFD"/>
    <w:rsid w:val="00AA0C72"/>
    <w:rsid w:val="00AA0D50"/>
    <w:rsid w:val="00AA0EDD"/>
    <w:rsid w:val="00AA1DD0"/>
    <w:rsid w:val="00AA22F4"/>
    <w:rsid w:val="00AA2C1A"/>
    <w:rsid w:val="00AA3CD9"/>
    <w:rsid w:val="00AA4672"/>
    <w:rsid w:val="00AA50A4"/>
    <w:rsid w:val="00AB0748"/>
    <w:rsid w:val="00AB08B4"/>
    <w:rsid w:val="00AB2A08"/>
    <w:rsid w:val="00AB2EA2"/>
    <w:rsid w:val="00AB6089"/>
    <w:rsid w:val="00AB67D4"/>
    <w:rsid w:val="00AB6D15"/>
    <w:rsid w:val="00AC1019"/>
    <w:rsid w:val="00AC2CC6"/>
    <w:rsid w:val="00AC3623"/>
    <w:rsid w:val="00AC3BEA"/>
    <w:rsid w:val="00AC7B65"/>
    <w:rsid w:val="00AD24BB"/>
    <w:rsid w:val="00AD342C"/>
    <w:rsid w:val="00AD34D7"/>
    <w:rsid w:val="00AD3864"/>
    <w:rsid w:val="00AD582A"/>
    <w:rsid w:val="00AD5D3C"/>
    <w:rsid w:val="00AD7EE2"/>
    <w:rsid w:val="00AE2954"/>
    <w:rsid w:val="00AE349B"/>
    <w:rsid w:val="00AE79DF"/>
    <w:rsid w:val="00AF1850"/>
    <w:rsid w:val="00AF3933"/>
    <w:rsid w:val="00AF4409"/>
    <w:rsid w:val="00AF577F"/>
    <w:rsid w:val="00AF6202"/>
    <w:rsid w:val="00AF6D56"/>
    <w:rsid w:val="00B0025C"/>
    <w:rsid w:val="00B00DA2"/>
    <w:rsid w:val="00B05DC7"/>
    <w:rsid w:val="00B12227"/>
    <w:rsid w:val="00B131DA"/>
    <w:rsid w:val="00B149C9"/>
    <w:rsid w:val="00B1538B"/>
    <w:rsid w:val="00B15D24"/>
    <w:rsid w:val="00B17727"/>
    <w:rsid w:val="00B179FC"/>
    <w:rsid w:val="00B20699"/>
    <w:rsid w:val="00B20754"/>
    <w:rsid w:val="00B21B37"/>
    <w:rsid w:val="00B23440"/>
    <w:rsid w:val="00B23F74"/>
    <w:rsid w:val="00B24E2A"/>
    <w:rsid w:val="00B26B8B"/>
    <w:rsid w:val="00B26CCE"/>
    <w:rsid w:val="00B27661"/>
    <w:rsid w:val="00B27E99"/>
    <w:rsid w:val="00B31BD4"/>
    <w:rsid w:val="00B35F69"/>
    <w:rsid w:val="00B36975"/>
    <w:rsid w:val="00B36D90"/>
    <w:rsid w:val="00B370FE"/>
    <w:rsid w:val="00B37C18"/>
    <w:rsid w:val="00B430CC"/>
    <w:rsid w:val="00B44B1A"/>
    <w:rsid w:val="00B45542"/>
    <w:rsid w:val="00B45D19"/>
    <w:rsid w:val="00B502CF"/>
    <w:rsid w:val="00B522B2"/>
    <w:rsid w:val="00B5290A"/>
    <w:rsid w:val="00B54C39"/>
    <w:rsid w:val="00B55442"/>
    <w:rsid w:val="00B55574"/>
    <w:rsid w:val="00B55DF8"/>
    <w:rsid w:val="00B564D1"/>
    <w:rsid w:val="00B6225E"/>
    <w:rsid w:val="00B6318D"/>
    <w:rsid w:val="00B66DB1"/>
    <w:rsid w:val="00B70164"/>
    <w:rsid w:val="00B71878"/>
    <w:rsid w:val="00B729DA"/>
    <w:rsid w:val="00B747B6"/>
    <w:rsid w:val="00B773A0"/>
    <w:rsid w:val="00B821A0"/>
    <w:rsid w:val="00B8635B"/>
    <w:rsid w:val="00B90063"/>
    <w:rsid w:val="00B902E6"/>
    <w:rsid w:val="00B94CA0"/>
    <w:rsid w:val="00B94D44"/>
    <w:rsid w:val="00B9562F"/>
    <w:rsid w:val="00B95F9A"/>
    <w:rsid w:val="00B96099"/>
    <w:rsid w:val="00B966D1"/>
    <w:rsid w:val="00BA14D2"/>
    <w:rsid w:val="00BA1531"/>
    <w:rsid w:val="00BA1795"/>
    <w:rsid w:val="00BA3AF1"/>
    <w:rsid w:val="00BA632E"/>
    <w:rsid w:val="00BA74B7"/>
    <w:rsid w:val="00BA7C93"/>
    <w:rsid w:val="00BB311D"/>
    <w:rsid w:val="00BC0472"/>
    <w:rsid w:val="00BC0F9E"/>
    <w:rsid w:val="00BC25DD"/>
    <w:rsid w:val="00BC49D6"/>
    <w:rsid w:val="00BC6314"/>
    <w:rsid w:val="00BC6CD7"/>
    <w:rsid w:val="00BC733B"/>
    <w:rsid w:val="00BD33E4"/>
    <w:rsid w:val="00BD5E2B"/>
    <w:rsid w:val="00BE1247"/>
    <w:rsid w:val="00BE1931"/>
    <w:rsid w:val="00BE211A"/>
    <w:rsid w:val="00BE48F1"/>
    <w:rsid w:val="00BE6A4A"/>
    <w:rsid w:val="00BF28DF"/>
    <w:rsid w:val="00BF309D"/>
    <w:rsid w:val="00BF601A"/>
    <w:rsid w:val="00BF7056"/>
    <w:rsid w:val="00C008B9"/>
    <w:rsid w:val="00C01183"/>
    <w:rsid w:val="00C04FB6"/>
    <w:rsid w:val="00C05213"/>
    <w:rsid w:val="00C10C7A"/>
    <w:rsid w:val="00C167E4"/>
    <w:rsid w:val="00C1751A"/>
    <w:rsid w:val="00C2119B"/>
    <w:rsid w:val="00C216CB"/>
    <w:rsid w:val="00C22E48"/>
    <w:rsid w:val="00C22E56"/>
    <w:rsid w:val="00C237E9"/>
    <w:rsid w:val="00C243EC"/>
    <w:rsid w:val="00C2638A"/>
    <w:rsid w:val="00C26C78"/>
    <w:rsid w:val="00C271D8"/>
    <w:rsid w:val="00C30CB2"/>
    <w:rsid w:val="00C32217"/>
    <w:rsid w:val="00C324B2"/>
    <w:rsid w:val="00C338CE"/>
    <w:rsid w:val="00C33B84"/>
    <w:rsid w:val="00C35F49"/>
    <w:rsid w:val="00C42161"/>
    <w:rsid w:val="00C4553F"/>
    <w:rsid w:val="00C470AB"/>
    <w:rsid w:val="00C477F0"/>
    <w:rsid w:val="00C52F2F"/>
    <w:rsid w:val="00C55FDD"/>
    <w:rsid w:val="00C56245"/>
    <w:rsid w:val="00C56EB6"/>
    <w:rsid w:val="00C57380"/>
    <w:rsid w:val="00C62142"/>
    <w:rsid w:val="00C62E68"/>
    <w:rsid w:val="00C646C0"/>
    <w:rsid w:val="00C64FB2"/>
    <w:rsid w:val="00C66673"/>
    <w:rsid w:val="00C70E23"/>
    <w:rsid w:val="00C72798"/>
    <w:rsid w:val="00C76010"/>
    <w:rsid w:val="00C76858"/>
    <w:rsid w:val="00C76936"/>
    <w:rsid w:val="00C76F1E"/>
    <w:rsid w:val="00C7713F"/>
    <w:rsid w:val="00C82FD2"/>
    <w:rsid w:val="00C845E9"/>
    <w:rsid w:val="00C86F65"/>
    <w:rsid w:val="00C90C29"/>
    <w:rsid w:val="00CA1C83"/>
    <w:rsid w:val="00CA31FC"/>
    <w:rsid w:val="00CA3436"/>
    <w:rsid w:val="00CA3BE3"/>
    <w:rsid w:val="00CA5CF2"/>
    <w:rsid w:val="00CA60D0"/>
    <w:rsid w:val="00CA6707"/>
    <w:rsid w:val="00CA6999"/>
    <w:rsid w:val="00CB16EA"/>
    <w:rsid w:val="00CB2629"/>
    <w:rsid w:val="00CB2CDA"/>
    <w:rsid w:val="00CB3385"/>
    <w:rsid w:val="00CB361F"/>
    <w:rsid w:val="00CB52F4"/>
    <w:rsid w:val="00CB5C46"/>
    <w:rsid w:val="00CB6633"/>
    <w:rsid w:val="00CB7AC1"/>
    <w:rsid w:val="00CC2ABF"/>
    <w:rsid w:val="00CC5B3A"/>
    <w:rsid w:val="00CC5BA1"/>
    <w:rsid w:val="00CD0FF7"/>
    <w:rsid w:val="00CD10F4"/>
    <w:rsid w:val="00CD1A4D"/>
    <w:rsid w:val="00CD42C3"/>
    <w:rsid w:val="00CD43D1"/>
    <w:rsid w:val="00CD5A0D"/>
    <w:rsid w:val="00CD603D"/>
    <w:rsid w:val="00CD7477"/>
    <w:rsid w:val="00CE2AB7"/>
    <w:rsid w:val="00CE2C5C"/>
    <w:rsid w:val="00CE2E6E"/>
    <w:rsid w:val="00CE3A12"/>
    <w:rsid w:val="00CE4D39"/>
    <w:rsid w:val="00CE700A"/>
    <w:rsid w:val="00CF1636"/>
    <w:rsid w:val="00CF22CF"/>
    <w:rsid w:val="00CF49C8"/>
    <w:rsid w:val="00CF5651"/>
    <w:rsid w:val="00CF6C57"/>
    <w:rsid w:val="00CF703A"/>
    <w:rsid w:val="00D03962"/>
    <w:rsid w:val="00D0555D"/>
    <w:rsid w:val="00D05AC9"/>
    <w:rsid w:val="00D11FA5"/>
    <w:rsid w:val="00D1501C"/>
    <w:rsid w:val="00D16D4D"/>
    <w:rsid w:val="00D16E14"/>
    <w:rsid w:val="00D2049A"/>
    <w:rsid w:val="00D21BE9"/>
    <w:rsid w:val="00D22E80"/>
    <w:rsid w:val="00D234A0"/>
    <w:rsid w:val="00D2400C"/>
    <w:rsid w:val="00D24CAE"/>
    <w:rsid w:val="00D25C3C"/>
    <w:rsid w:val="00D26A2D"/>
    <w:rsid w:val="00D276C9"/>
    <w:rsid w:val="00D27786"/>
    <w:rsid w:val="00D27E3B"/>
    <w:rsid w:val="00D30A9C"/>
    <w:rsid w:val="00D31988"/>
    <w:rsid w:val="00D32C7C"/>
    <w:rsid w:val="00D32F47"/>
    <w:rsid w:val="00D34BBC"/>
    <w:rsid w:val="00D4240E"/>
    <w:rsid w:val="00D42523"/>
    <w:rsid w:val="00D43590"/>
    <w:rsid w:val="00D44394"/>
    <w:rsid w:val="00D454E2"/>
    <w:rsid w:val="00D50C6E"/>
    <w:rsid w:val="00D515BD"/>
    <w:rsid w:val="00D51BCB"/>
    <w:rsid w:val="00D52B1B"/>
    <w:rsid w:val="00D52EEF"/>
    <w:rsid w:val="00D54E06"/>
    <w:rsid w:val="00D54F69"/>
    <w:rsid w:val="00D55C9B"/>
    <w:rsid w:val="00D56BDB"/>
    <w:rsid w:val="00D574B7"/>
    <w:rsid w:val="00D60E45"/>
    <w:rsid w:val="00D61ECA"/>
    <w:rsid w:val="00D62734"/>
    <w:rsid w:val="00D62E01"/>
    <w:rsid w:val="00D70977"/>
    <w:rsid w:val="00D7115E"/>
    <w:rsid w:val="00D71F69"/>
    <w:rsid w:val="00D81F4E"/>
    <w:rsid w:val="00D84ED3"/>
    <w:rsid w:val="00D87A46"/>
    <w:rsid w:val="00D92A60"/>
    <w:rsid w:val="00D93619"/>
    <w:rsid w:val="00D978CF"/>
    <w:rsid w:val="00DA03F6"/>
    <w:rsid w:val="00DA0A2A"/>
    <w:rsid w:val="00DA5EA2"/>
    <w:rsid w:val="00DA7CF8"/>
    <w:rsid w:val="00DB00A1"/>
    <w:rsid w:val="00DB249B"/>
    <w:rsid w:val="00DB2589"/>
    <w:rsid w:val="00DB4754"/>
    <w:rsid w:val="00DB743E"/>
    <w:rsid w:val="00DC08B5"/>
    <w:rsid w:val="00DC0C88"/>
    <w:rsid w:val="00DC3055"/>
    <w:rsid w:val="00DC450E"/>
    <w:rsid w:val="00DC4D20"/>
    <w:rsid w:val="00DD061D"/>
    <w:rsid w:val="00DD1BC1"/>
    <w:rsid w:val="00DD3050"/>
    <w:rsid w:val="00DD7254"/>
    <w:rsid w:val="00DD7C74"/>
    <w:rsid w:val="00DE23DD"/>
    <w:rsid w:val="00DE4EBF"/>
    <w:rsid w:val="00DE78D0"/>
    <w:rsid w:val="00DE7FD2"/>
    <w:rsid w:val="00DF578F"/>
    <w:rsid w:val="00DF5C7F"/>
    <w:rsid w:val="00DF685D"/>
    <w:rsid w:val="00DF7F2B"/>
    <w:rsid w:val="00E00D75"/>
    <w:rsid w:val="00E031BE"/>
    <w:rsid w:val="00E10A87"/>
    <w:rsid w:val="00E124A6"/>
    <w:rsid w:val="00E12630"/>
    <w:rsid w:val="00E12E21"/>
    <w:rsid w:val="00E13C35"/>
    <w:rsid w:val="00E13C65"/>
    <w:rsid w:val="00E15B27"/>
    <w:rsid w:val="00E17A1A"/>
    <w:rsid w:val="00E21058"/>
    <w:rsid w:val="00E22D8B"/>
    <w:rsid w:val="00E22EBA"/>
    <w:rsid w:val="00E25E2E"/>
    <w:rsid w:val="00E2683A"/>
    <w:rsid w:val="00E2743A"/>
    <w:rsid w:val="00E33C80"/>
    <w:rsid w:val="00E34F61"/>
    <w:rsid w:val="00E36B84"/>
    <w:rsid w:val="00E37A14"/>
    <w:rsid w:val="00E4262D"/>
    <w:rsid w:val="00E4659F"/>
    <w:rsid w:val="00E46767"/>
    <w:rsid w:val="00E46919"/>
    <w:rsid w:val="00E475C9"/>
    <w:rsid w:val="00E50924"/>
    <w:rsid w:val="00E52087"/>
    <w:rsid w:val="00E53736"/>
    <w:rsid w:val="00E53D65"/>
    <w:rsid w:val="00E545B1"/>
    <w:rsid w:val="00E54A72"/>
    <w:rsid w:val="00E601DB"/>
    <w:rsid w:val="00E6176F"/>
    <w:rsid w:val="00E64B12"/>
    <w:rsid w:val="00E657DC"/>
    <w:rsid w:val="00E658BC"/>
    <w:rsid w:val="00E66B34"/>
    <w:rsid w:val="00E66CCB"/>
    <w:rsid w:val="00E67439"/>
    <w:rsid w:val="00E675C4"/>
    <w:rsid w:val="00E67DDD"/>
    <w:rsid w:val="00E70903"/>
    <w:rsid w:val="00E71055"/>
    <w:rsid w:val="00E7187F"/>
    <w:rsid w:val="00E72AE8"/>
    <w:rsid w:val="00E733CC"/>
    <w:rsid w:val="00E75E11"/>
    <w:rsid w:val="00E76242"/>
    <w:rsid w:val="00E767AA"/>
    <w:rsid w:val="00E776C1"/>
    <w:rsid w:val="00E808FD"/>
    <w:rsid w:val="00E819B9"/>
    <w:rsid w:val="00E82BA9"/>
    <w:rsid w:val="00E90820"/>
    <w:rsid w:val="00E908E6"/>
    <w:rsid w:val="00E918F0"/>
    <w:rsid w:val="00E931DE"/>
    <w:rsid w:val="00E939CC"/>
    <w:rsid w:val="00E93C25"/>
    <w:rsid w:val="00E95094"/>
    <w:rsid w:val="00E95E8E"/>
    <w:rsid w:val="00E96336"/>
    <w:rsid w:val="00E97559"/>
    <w:rsid w:val="00EA0BB9"/>
    <w:rsid w:val="00EA1363"/>
    <w:rsid w:val="00EA22EC"/>
    <w:rsid w:val="00EA4394"/>
    <w:rsid w:val="00EA5DC2"/>
    <w:rsid w:val="00EB1276"/>
    <w:rsid w:val="00EB1340"/>
    <w:rsid w:val="00EB3222"/>
    <w:rsid w:val="00EB35D1"/>
    <w:rsid w:val="00EB3C79"/>
    <w:rsid w:val="00EB4125"/>
    <w:rsid w:val="00EB4446"/>
    <w:rsid w:val="00EB5A30"/>
    <w:rsid w:val="00EB5FDF"/>
    <w:rsid w:val="00EB7547"/>
    <w:rsid w:val="00EB767E"/>
    <w:rsid w:val="00EB7AC2"/>
    <w:rsid w:val="00EC0506"/>
    <w:rsid w:val="00EC11F8"/>
    <w:rsid w:val="00EC120D"/>
    <w:rsid w:val="00EC2827"/>
    <w:rsid w:val="00EC2B50"/>
    <w:rsid w:val="00EC3E8A"/>
    <w:rsid w:val="00EC5479"/>
    <w:rsid w:val="00EC6F7D"/>
    <w:rsid w:val="00EC713F"/>
    <w:rsid w:val="00ED0C72"/>
    <w:rsid w:val="00ED0F59"/>
    <w:rsid w:val="00ED1918"/>
    <w:rsid w:val="00ED3637"/>
    <w:rsid w:val="00ED3EE1"/>
    <w:rsid w:val="00ED65F4"/>
    <w:rsid w:val="00ED6F61"/>
    <w:rsid w:val="00ED7ADC"/>
    <w:rsid w:val="00EE2F15"/>
    <w:rsid w:val="00EE31B7"/>
    <w:rsid w:val="00EE3E74"/>
    <w:rsid w:val="00EE4F31"/>
    <w:rsid w:val="00EE5759"/>
    <w:rsid w:val="00EE62FA"/>
    <w:rsid w:val="00EE73AB"/>
    <w:rsid w:val="00EE7606"/>
    <w:rsid w:val="00EE7E06"/>
    <w:rsid w:val="00EF0CE0"/>
    <w:rsid w:val="00EF280B"/>
    <w:rsid w:val="00EF2E1A"/>
    <w:rsid w:val="00EF33A9"/>
    <w:rsid w:val="00EF3584"/>
    <w:rsid w:val="00EF5BD3"/>
    <w:rsid w:val="00EF6DF2"/>
    <w:rsid w:val="00EF6FD9"/>
    <w:rsid w:val="00F0015F"/>
    <w:rsid w:val="00F00479"/>
    <w:rsid w:val="00F02362"/>
    <w:rsid w:val="00F03801"/>
    <w:rsid w:val="00F03F79"/>
    <w:rsid w:val="00F05255"/>
    <w:rsid w:val="00F052FF"/>
    <w:rsid w:val="00F0575D"/>
    <w:rsid w:val="00F06C20"/>
    <w:rsid w:val="00F07C80"/>
    <w:rsid w:val="00F102A6"/>
    <w:rsid w:val="00F11344"/>
    <w:rsid w:val="00F120C6"/>
    <w:rsid w:val="00F133EB"/>
    <w:rsid w:val="00F14481"/>
    <w:rsid w:val="00F163C0"/>
    <w:rsid w:val="00F16830"/>
    <w:rsid w:val="00F17B72"/>
    <w:rsid w:val="00F21643"/>
    <w:rsid w:val="00F224A7"/>
    <w:rsid w:val="00F2251A"/>
    <w:rsid w:val="00F23069"/>
    <w:rsid w:val="00F235CE"/>
    <w:rsid w:val="00F24AA7"/>
    <w:rsid w:val="00F250D1"/>
    <w:rsid w:val="00F25143"/>
    <w:rsid w:val="00F255E8"/>
    <w:rsid w:val="00F26BB6"/>
    <w:rsid w:val="00F276B9"/>
    <w:rsid w:val="00F3076C"/>
    <w:rsid w:val="00F32767"/>
    <w:rsid w:val="00F327CE"/>
    <w:rsid w:val="00F33F08"/>
    <w:rsid w:val="00F34397"/>
    <w:rsid w:val="00F37913"/>
    <w:rsid w:val="00F37F68"/>
    <w:rsid w:val="00F41DA4"/>
    <w:rsid w:val="00F42E26"/>
    <w:rsid w:val="00F451B4"/>
    <w:rsid w:val="00F4616B"/>
    <w:rsid w:val="00F46A98"/>
    <w:rsid w:val="00F502E7"/>
    <w:rsid w:val="00F507B5"/>
    <w:rsid w:val="00F50973"/>
    <w:rsid w:val="00F50FE3"/>
    <w:rsid w:val="00F51CCA"/>
    <w:rsid w:val="00F5443A"/>
    <w:rsid w:val="00F55506"/>
    <w:rsid w:val="00F55666"/>
    <w:rsid w:val="00F55D12"/>
    <w:rsid w:val="00F55FE1"/>
    <w:rsid w:val="00F57CF4"/>
    <w:rsid w:val="00F60186"/>
    <w:rsid w:val="00F63083"/>
    <w:rsid w:val="00F674BC"/>
    <w:rsid w:val="00F73305"/>
    <w:rsid w:val="00F82035"/>
    <w:rsid w:val="00F820CA"/>
    <w:rsid w:val="00F8283B"/>
    <w:rsid w:val="00F8300D"/>
    <w:rsid w:val="00F83B19"/>
    <w:rsid w:val="00F84DD6"/>
    <w:rsid w:val="00F9389C"/>
    <w:rsid w:val="00F94BF9"/>
    <w:rsid w:val="00F94EF6"/>
    <w:rsid w:val="00F94F05"/>
    <w:rsid w:val="00F953F1"/>
    <w:rsid w:val="00FA3A77"/>
    <w:rsid w:val="00FA51EF"/>
    <w:rsid w:val="00FA794A"/>
    <w:rsid w:val="00FB0293"/>
    <w:rsid w:val="00FB3F7A"/>
    <w:rsid w:val="00FB518E"/>
    <w:rsid w:val="00FB61C3"/>
    <w:rsid w:val="00FB7076"/>
    <w:rsid w:val="00FC0007"/>
    <w:rsid w:val="00FC0FC4"/>
    <w:rsid w:val="00FC1E22"/>
    <w:rsid w:val="00FC2BEA"/>
    <w:rsid w:val="00FC30B7"/>
    <w:rsid w:val="00FC6DA7"/>
    <w:rsid w:val="00FC74AD"/>
    <w:rsid w:val="00FD1FD0"/>
    <w:rsid w:val="00FD269B"/>
    <w:rsid w:val="00FD4596"/>
    <w:rsid w:val="00FD4CCC"/>
    <w:rsid w:val="00FE1235"/>
    <w:rsid w:val="00FE4C8F"/>
    <w:rsid w:val="00FE65A2"/>
    <w:rsid w:val="00FE6ADB"/>
    <w:rsid w:val="00FF3364"/>
    <w:rsid w:val="00FF57D7"/>
    <w:rsid w:val="00FF5CBC"/>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E5D547"/>
  <w15:docId w15:val="{F902CA15-34A4-4DE4-AEF1-86428763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table of figures" w:semiHidden="1" w:uiPriority="4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16" w:unhideWhenUsed="1"/>
    <w:lsdException w:name="macro" w:semiHidden="1" w:uiPriority="0" w:unhideWhenUsed="1"/>
    <w:lsdException w:name="toa heading" w:semiHidden="1" w:uiPriority="16"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59"/>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59"/>
    <w:lsdException w:name="Salutation" w:semiHidden="1" w:uiPriority="4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Emphasis" w:uiPriority="20"/>
    <w:lsdException w:name="Document Map" w:semiHidden="1" w:uiPriority="0"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aliases w:val="h1,H1,of,Sec_Head"/>
    <w:basedOn w:val="Normal"/>
    <w:next w:val="Heading2"/>
    <w:link w:val="Heading1Char"/>
    <w:uiPriority w:val="9"/>
    <w:qFormat/>
    <w:rsid w:val="001B069D"/>
    <w:pPr>
      <w:keepNext/>
      <w:numPr>
        <w:numId w:val="14"/>
      </w:numPr>
      <w:tabs>
        <w:tab w:val="clear" w:pos="720"/>
      </w:tabs>
      <w:spacing w:before="240"/>
      <w:jc w:val="center"/>
      <w:outlineLvl w:val="0"/>
    </w:pPr>
  </w:style>
  <w:style w:type="paragraph" w:styleId="Heading2">
    <w:name w:val="heading 2"/>
    <w:aliases w:val="h2,Heading 2 Char1 Char,Heading 2 Char Char Char,Heading 2 Char1,Heading 2 Char Char,h2b,hb,heading2,heading 2,H2,PS-Heading B,Sec_Text,Style 84,H2a,`,Style 38,2,Char Char17"/>
    <w:basedOn w:val="Normal"/>
    <w:link w:val="Heading2Char"/>
    <w:uiPriority w:val="9"/>
    <w:qFormat/>
    <w:rsid w:val="001B069D"/>
    <w:pPr>
      <w:numPr>
        <w:ilvl w:val="1"/>
        <w:numId w:val="14"/>
      </w:numPr>
      <w:spacing w:before="240"/>
      <w:outlineLvl w:val="1"/>
    </w:pPr>
  </w:style>
  <w:style w:type="paragraph" w:styleId="Heading3">
    <w:name w:val="heading 3"/>
    <w:aliases w:val="h3,quoteh3,H3,Para Num,PS-Heading C,Definitions,WS Hd-Rght-14ptFt-SCaps-Bold,Heading 3 Char1,Heading 3 Char Char,3,H3 Char Char Char Char,H3 Char Char1,H3 Char1,Heading 3 Char Char Char Char,Heading 3 Char Char Char1,Heading 3 Char Char1"/>
    <w:basedOn w:val="Normal"/>
    <w:link w:val="Heading3Char"/>
    <w:uiPriority w:val="9"/>
    <w:qFormat/>
    <w:rsid w:val="001B069D"/>
    <w:pPr>
      <w:numPr>
        <w:ilvl w:val="2"/>
        <w:numId w:val="14"/>
      </w:numPr>
      <w:spacing w:before="240"/>
      <w:outlineLvl w:val="2"/>
    </w:pPr>
  </w:style>
  <w:style w:type="paragraph" w:styleId="Heading4">
    <w:name w:val="heading 4"/>
    <w:aliases w:val="h4,H4,Sub_Head"/>
    <w:basedOn w:val="Normal"/>
    <w:link w:val="Heading4Char"/>
    <w:uiPriority w:val="9"/>
    <w:qFormat/>
    <w:rsid w:val="001B069D"/>
    <w:pPr>
      <w:numPr>
        <w:ilvl w:val="3"/>
        <w:numId w:val="14"/>
      </w:numPr>
      <w:spacing w:before="240"/>
      <w:outlineLvl w:val="3"/>
    </w:pPr>
  </w:style>
  <w:style w:type="paragraph" w:styleId="Heading5">
    <w:name w:val="heading 5"/>
    <w:aliases w:val="h5,H5,Sub_Text"/>
    <w:basedOn w:val="Normal"/>
    <w:link w:val="Heading5Char"/>
    <w:uiPriority w:val="9"/>
    <w:qFormat/>
    <w:rsid w:val="001B069D"/>
    <w:pPr>
      <w:numPr>
        <w:ilvl w:val="4"/>
        <w:numId w:val="14"/>
      </w:numPr>
      <w:spacing w:before="240"/>
      <w:outlineLvl w:val="4"/>
    </w:pPr>
  </w:style>
  <w:style w:type="paragraph" w:styleId="Heading6">
    <w:name w:val="heading 6"/>
    <w:aliases w:val="h6,H6,Subpara_Head"/>
    <w:basedOn w:val="Normal"/>
    <w:link w:val="Heading6Char"/>
    <w:uiPriority w:val="9"/>
    <w:qFormat/>
    <w:rsid w:val="001B069D"/>
    <w:pPr>
      <w:numPr>
        <w:ilvl w:val="5"/>
        <w:numId w:val="14"/>
      </w:numPr>
      <w:spacing w:before="240"/>
      <w:outlineLvl w:val="5"/>
    </w:pPr>
  </w:style>
  <w:style w:type="paragraph" w:styleId="Heading7">
    <w:name w:val="heading 7"/>
    <w:aliases w:val="h7,H7,Subpara_Text"/>
    <w:basedOn w:val="Normal"/>
    <w:link w:val="Heading7Char"/>
    <w:uiPriority w:val="9"/>
    <w:qFormat/>
    <w:rsid w:val="001B069D"/>
    <w:pPr>
      <w:numPr>
        <w:ilvl w:val="6"/>
        <w:numId w:val="14"/>
      </w:numPr>
      <w:spacing w:before="240"/>
      <w:outlineLvl w:val="6"/>
    </w:pPr>
  </w:style>
  <w:style w:type="paragraph" w:styleId="Heading8">
    <w:name w:val="heading 8"/>
    <w:aliases w:val="h8,H8"/>
    <w:basedOn w:val="Normal"/>
    <w:link w:val="Heading8Char"/>
    <w:uiPriority w:val="9"/>
    <w:qFormat/>
    <w:rsid w:val="001B069D"/>
    <w:pPr>
      <w:numPr>
        <w:ilvl w:val="7"/>
        <w:numId w:val="14"/>
      </w:numPr>
      <w:spacing w:before="240"/>
      <w:outlineLvl w:val="7"/>
    </w:pPr>
  </w:style>
  <w:style w:type="paragraph" w:styleId="Heading9">
    <w:name w:val="heading 9"/>
    <w:aliases w:val="h9,H9,Heading"/>
    <w:basedOn w:val="Normal"/>
    <w:link w:val="Heading9Char"/>
    <w:uiPriority w:val="9"/>
    <w:qFormat/>
    <w:rsid w:val="001B069D"/>
    <w:pPr>
      <w:numPr>
        <w:ilvl w:val="8"/>
        <w:numId w:val="1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eading 2 Char1 Char Char,Heading 2 Char Char Char Char,Heading 2 Char1 Char1,Heading 2 Char Char Char1,h2b Char,hb Char,heading2 Char,heading 2 Char,H2 Char,PS-Heading B Char,Sec_Text Char,Style 84 Char,H2a Char,` Char,2 Char"/>
    <w:basedOn w:val="DefaultParagraphFont"/>
    <w:link w:val="Heading2"/>
    <w:uiPriority w:val="9"/>
    <w:rsid w:val="008417FE"/>
    <w:rPr>
      <w:sz w:val="24"/>
    </w:rPr>
  </w:style>
  <w:style w:type="character" w:customStyle="1" w:styleId="Heading1Char">
    <w:name w:val="Heading 1 Char"/>
    <w:aliases w:val="h1 Char,H1 Char,of Char,Sec_Head Char"/>
    <w:basedOn w:val="DefaultParagraphFont"/>
    <w:link w:val="Heading1"/>
    <w:uiPriority w:val="9"/>
    <w:rsid w:val="008417FE"/>
    <w:rPr>
      <w:sz w:val="22"/>
    </w:rPr>
  </w:style>
  <w:style w:type="character" w:customStyle="1" w:styleId="Heading3Char">
    <w:name w:val="Heading 3 Char"/>
    <w:aliases w:val="h3 Char,quoteh3 Char,H3 Char,Para Num Char,PS-Heading C Char,Definitions Char,WS Hd-Rght-14ptFt-SCaps-Bold Char,Heading 3 Char1 Char,Heading 3 Char Char Char,3 Char,H3 Char Char Char Char Char,H3 Char Char1 Char,H3 Char1 Char"/>
    <w:basedOn w:val="DefaultParagraphFont"/>
    <w:link w:val="Heading3"/>
    <w:uiPriority w:val="9"/>
    <w:rsid w:val="008417FE"/>
    <w:rPr>
      <w:sz w:val="24"/>
    </w:rPr>
  </w:style>
  <w:style w:type="character" w:customStyle="1" w:styleId="Heading4Char">
    <w:name w:val="Heading 4 Char"/>
    <w:aliases w:val="h4 Char,H4 Char,Sub_Head Char"/>
    <w:basedOn w:val="DefaultParagraphFont"/>
    <w:link w:val="Heading4"/>
    <w:uiPriority w:val="9"/>
    <w:rsid w:val="008417FE"/>
    <w:rPr>
      <w:sz w:val="24"/>
    </w:rPr>
  </w:style>
  <w:style w:type="character" w:customStyle="1" w:styleId="Heading5Char">
    <w:name w:val="Heading 5 Char"/>
    <w:aliases w:val="h5 Char,H5 Char,Sub_Text Char"/>
    <w:basedOn w:val="DefaultParagraphFont"/>
    <w:link w:val="Heading5"/>
    <w:rsid w:val="008417FE"/>
    <w:rPr>
      <w:sz w:val="24"/>
    </w:rPr>
  </w:style>
  <w:style w:type="character" w:customStyle="1" w:styleId="Heading6Char">
    <w:name w:val="Heading 6 Char"/>
    <w:aliases w:val="h6 Char,H6 Char,Subpara_Head Char"/>
    <w:basedOn w:val="DefaultParagraphFont"/>
    <w:link w:val="Heading6"/>
    <w:uiPriority w:val="10"/>
    <w:rsid w:val="008417FE"/>
    <w:rPr>
      <w:sz w:val="24"/>
    </w:rPr>
  </w:style>
  <w:style w:type="character" w:customStyle="1" w:styleId="Heading7Char">
    <w:name w:val="Heading 7 Char"/>
    <w:aliases w:val="h7 Char,H7 Char,Subpara_Text Char"/>
    <w:basedOn w:val="DefaultParagraphFont"/>
    <w:link w:val="Heading7"/>
    <w:uiPriority w:val="10"/>
    <w:rsid w:val="008417FE"/>
    <w:rPr>
      <w:sz w:val="24"/>
    </w:rPr>
  </w:style>
  <w:style w:type="character" w:customStyle="1" w:styleId="Heading8Char">
    <w:name w:val="Heading 8 Char"/>
    <w:aliases w:val="h8 Char,H8 Char"/>
    <w:basedOn w:val="DefaultParagraphFont"/>
    <w:link w:val="Heading8"/>
    <w:uiPriority w:val="10"/>
    <w:rsid w:val="008417FE"/>
    <w:rPr>
      <w:sz w:val="24"/>
    </w:rPr>
  </w:style>
  <w:style w:type="character" w:customStyle="1" w:styleId="Heading9Char">
    <w:name w:val="Heading 9 Char"/>
    <w:aliases w:val="h9 Char,H9 Char,Heading Char"/>
    <w:basedOn w:val="DefaultParagraphFont"/>
    <w:link w:val="Heading9"/>
    <w:uiPriority w:val="10"/>
    <w:rsid w:val="008417FE"/>
    <w:rPr>
      <w:sz w:val="24"/>
    </w:rPr>
  </w:style>
  <w:style w:type="paragraph" w:styleId="Header">
    <w:name w:val="header"/>
    <w:basedOn w:val="Normal"/>
    <w:link w:val="HeaderChar"/>
    <w:uiPriority w:val="99"/>
    <w:rsid w:val="001B069D"/>
    <w:pPr>
      <w:tabs>
        <w:tab w:val="center" w:pos="4320"/>
        <w:tab w:val="right" w:pos="8640"/>
      </w:tabs>
    </w:pPr>
  </w:style>
  <w:style w:type="character" w:customStyle="1" w:styleId="HeaderChar">
    <w:name w:val="Header Char"/>
    <w:link w:val="Header"/>
    <w:uiPriority w:val="99"/>
    <w:rsid w:val="009A2D48"/>
    <w:rPr>
      <w:sz w:val="24"/>
    </w:rPr>
  </w:style>
  <w:style w:type="paragraph" w:styleId="Footer">
    <w:name w:val="footer"/>
    <w:basedOn w:val="Normal"/>
    <w:link w:val="FooterChar"/>
    <w:uiPriority w:val="99"/>
    <w:rsid w:val="001B069D"/>
    <w:pPr>
      <w:tabs>
        <w:tab w:val="center" w:pos="4320"/>
        <w:tab w:val="right" w:pos="8640"/>
      </w:tabs>
    </w:pPr>
  </w:style>
  <w:style w:type="character" w:customStyle="1" w:styleId="FooterChar">
    <w:name w:val="Footer Char"/>
    <w:link w:val="Footer"/>
    <w:uiPriority w:val="99"/>
    <w:rsid w:val="009A2D48"/>
    <w:rPr>
      <w:sz w:val="24"/>
    </w:rPr>
  </w:style>
  <w:style w:type="character" w:styleId="PageNumber">
    <w:name w:val="page number"/>
    <w:basedOn w:val="DefaultParagraphFont"/>
    <w:rsid w:val="001B069D"/>
    <w:rPr>
      <w:sz w:val="20"/>
    </w:rPr>
  </w:style>
  <w:style w:type="paragraph" w:styleId="NormalIndent">
    <w:name w:val="Normal Indent"/>
    <w:basedOn w:val="Normal"/>
    <w:uiPriority w:val="99"/>
    <w:rsid w:val="001B069D"/>
    <w:pPr>
      <w:spacing w:before="240"/>
      <w:ind w:firstLine="1440"/>
    </w:pPr>
  </w:style>
  <w:style w:type="paragraph" w:styleId="FootnoteText">
    <w:name w:val="footnote text"/>
    <w:aliases w:val="FT"/>
    <w:basedOn w:val="Normal"/>
    <w:link w:val="FootnoteTextChar"/>
    <w:rsid w:val="001B069D"/>
    <w:pPr>
      <w:widowControl w:val="0"/>
      <w:tabs>
        <w:tab w:val="left" w:pos="360"/>
      </w:tabs>
    </w:pPr>
  </w:style>
  <w:style w:type="paragraph" w:styleId="TOC1">
    <w:name w:val="toc 1"/>
    <w:basedOn w:val="Normal"/>
    <w:next w:val="Normal"/>
    <w:autoRedefine/>
    <w:uiPriority w:val="39"/>
    <w:rsid w:val="001B069D"/>
    <w:pPr>
      <w:tabs>
        <w:tab w:val="right" w:leader="dot" w:pos="9200"/>
      </w:tabs>
      <w:spacing w:after="240"/>
      <w:ind w:left="1440" w:right="1008" w:hanging="1440"/>
    </w:pPr>
  </w:style>
  <w:style w:type="paragraph" w:styleId="TOAHeading">
    <w:name w:val="toa heading"/>
    <w:basedOn w:val="Normal"/>
    <w:next w:val="Normal"/>
    <w:uiPriority w:val="16"/>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aliases w:val="b,a,bH2,body,by,bod"/>
    <w:basedOn w:val="Normal"/>
    <w:link w:val="BodyChar"/>
    <w:qFormat/>
    <w:rsid w:val="00A31922"/>
    <w:pPr>
      <w:suppressAutoHyphens/>
      <w:spacing w:before="240"/>
      <w:ind w:firstLine="720"/>
    </w:pPr>
  </w:style>
  <w:style w:type="character" w:customStyle="1" w:styleId="BodyChar">
    <w:name w:val="Body Char"/>
    <w:basedOn w:val="DefaultParagraphFont"/>
    <w:link w:val="Body"/>
    <w:rsid w:val="00A31922"/>
    <w:rPr>
      <w:sz w:val="24"/>
    </w:rPr>
  </w:style>
  <w:style w:type="character" w:customStyle="1" w:styleId="CenterChar">
    <w:name w:val="Center Char"/>
    <w:aliases w:val="c Char"/>
    <w:basedOn w:val="DefaultParagraphFont"/>
    <w:link w:val="Center"/>
    <w:uiPriority w:val="2"/>
    <w:rsid w:val="008417FE"/>
    <w:rPr>
      <w:sz w:val="24"/>
    </w:rPr>
  </w:style>
  <w:style w:type="paragraph" w:styleId="BodyTextIndent">
    <w:name w:val="Body Text Indent"/>
    <w:basedOn w:val="Normal"/>
    <w:uiPriority w:val="99"/>
    <w:rsid w:val="001B069D"/>
    <w:pPr>
      <w:spacing w:before="240"/>
      <w:ind w:left="1440"/>
    </w:pPr>
  </w:style>
  <w:style w:type="paragraph" w:customStyle="1" w:styleId="FlushLeft">
    <w:name w:val="Flush Left"/>
    <w:aliases w:val="fl,flush lft,f,flush,left,l,Proposal Flush Left,*FooterLand"/>
    <w:basedOn w:val="Normal"/>
    <w:link w:val="FlushLeftChar"/>
    <w:uiPriority w:val="10"/>
    <w:qFormat/>
    <w:rsid w:val="001B069D"/>
    <w:pPr>
      <w:spacing w:before="240"/>
    </w:pPr>
  </w:style>
  <w:style w:type="character" w:customStyle="1" w:styleId="FlushLeftChar">
    <w:name w:val="Flush Left Char"/>
    <w:aliases w:val="fl Char"/>
    <w:basedOn w:val="DefaultParagraphFont"/>
    <w:link w:val="FlushLeft"/>
    <w:uiPriority w:val="10"/>
    <w:rsid w:val="008417FE"/>
    <w:rPr>
      <w:sz w:val="24"/>
    </w:rPr>
  </w:style>
  <w:style w:type="paragraph" w:customStyle="1" w:styleId="BodyDouble">
    <w:name w:val="Body Double"/>
    <w:basedOn w:val="Body"/>
    <w:link w:val="BodyDoubleChar"/>
    <w:qFormat/>
    <w:rsid w:val="001B069D"/>
    <w:pPr>
      <w:spacing w:before="0" w:line="480" w:lineRule="auto"/>
    </w:pPr>
  </w:style>
  <w:style w:type="character" w:customStyle="1" w:styleId="BodyDoubleChar">
    <w:name w:val="Body Double Char"/>
    <w:basedOn w:val="BodyChar"/>
    <w:link w:val="BodyDouble"/>
    <w:rsid w:val="008417FE"/>
    <w:rPr>
      <w:sz w:val="24"/>
    </w:r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rsid w:val="001B069D"/>
    <w:pPr>
      <w:spacing w:after="240"/>
      <w:ind w:left="720" w:right="1008"/>
    </w:pPr>
  </w:style>
  <w:style w:type="paragraph" w:styleId="TOC3">
    <w:name w:val="toc 3"/>
    <w:basedOn w:val="Normal"/>
    <w:next w:val="Normal"/>
    <w:autoRedefine/>
    <w:uiPriority w:val="16"/>
    <w:rsid w:val="001B069D"/>
    <w:pPr>
      <w:spacing w:after="240"/>
      <w:ind w:left="720" w:right="1008" w:firstLine="720"/>
    </w:pPr>
  </w:style>
  <w:style w:type="paragraph" w:styleId="TOC4">
    <w:name w:val="toc 4"/>
    <w:basedOn w:val="Normal"/>
    <w:next w:val="Normal"/>
    <w:autoRedefine/>
    <w:uiPriority w:val="16"/>
    <w:rsid w:val="001B069D"/>
    <w:pPr>
      <w:spacing w:after="240"/>
      <w:ind w:left="2160" w:right="1008"/>
    </w:pPr>
  </w:style>
  <w:style w:type="paragraph" w:styleId="TOC5">
    <w:name w:val="toc 5"/>
    <w:basedOn w:val="Normal"/>
    <w:next w:val="Normal"/>
    <w:autoRedefine/>
    <w:uiPriority w:val="16"/>
    <w:rsid w:val="001B069D"/>
    <w:pPr>
      <w:spacing w:after="240"/>
      <w:ind w:left="2880" w:right="1008"/>
    </w:pPr>
  </w:style>
  <w:style w:type="paragraph" w:styleId="TOC6">
    <w:name w:val="toc 6"/>
    <w:basedOn w:val="Normal"/>
    <w:next w:val="Normal"/>
    <w:autoRedefine/>
    <w:uiPriority w:val="16"/>
    <w:rsid w:val="001B069D"/>
    <w:pPr>
      <w:spacing w:after="240"/>
      <w:ind w:left="3600" w:right="1008"/>
    </w:pPr>
  </w:style>
  <w:style w:type="paragraph" w:styleId="TOC7">
    <w:name w:val="toc 7"/>
    <w:basedOn w:val="Normal"/>
    <w:next w:val="Normal"/>
    <w:autoRedefine/>
    <w:uiPriority w:val="16"/>
    <w:rsid w:val="001B069D"/>
    <w:pPr>
      <w:spacing w:after="240"/>
      <w:ind w:left="4320" w:right="1008"/>
    </w:pPr>
  </w:style>
  <w:style w:type="paragraph" w:styleId="TOC8">
    <w:name w:val="toc 8"/>
    <w:basedOn w:val="Normal"/>
    <w:next w:val="Normal"/>
    <w:autoRedefine/>
    <w:uiPriority w:val="16"/>
    <w:rsid w:val="001B069D"/>
    <w:pPr>
      <w:spacing w:after="240"/>
      <w:ind w:left="5040" w:right="1008"/>
    </w:pPr>
  </w:style>
  <w:style w:type="paragraph" w:styleId="TOC9">
    <w:name w:val="toc 9"/>
    <w:basedOn w:val="Normal"/>
    <w:next w:val="Normal"/>
    <w:autoRedefine/>
    <w:uiPriority w:val="16"/>
    <w:rsid w:val="001B069D"/>
    <w:pPr>
      <w:spacing w:after="240"/>
      <w:ind w:left="5760" w:right="1008"/>
    </w:pPr>
  </w:style>
  <w:style w:type="character" w:customStyle="1" w:styleId="NonTocText">
    <w:name w:val="Non Toc Text"/>
    <w:basedOn w:val="DefaultParagraphFont"/>
    <w:rsid w:val="00564144"/>
    <w:rPr>
      <w:color w:val="000000"/>
    </w:rPr>
  </w:style>
  <w:style w:type="character" w:styleId="FootnoteReference">
    <w:name w:val="footnote reference"/>
    <w:basedOn w:val="DefaultParagraphFont"/>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character" w:customStyle="1" w:styleId="HangingIndentChar">
    <w:name w:val="Hanging Indent Char"/>
    <w:basedOn w:val="DefaultParagraphFont"/>
    <w:link w:val="HangingIndent"/>
    <w:uiPriority w:val="10"/>
    <w:rsid w:val="008417FE"/>
    <w:rPr>
      <w:sz w:val="24"/>
    </w:rPr>
  </w:style>
  <w:style w:type="paragraph" w:styleId="BlockText">
    <w:name w:val="Block Text"/>
    <w:basedOn w:val="Normal"/>
    <w:uiPriority w:val="99"/>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character" w:customStyle="1" w:styleId="FlushLeftDoubleChar">
    <w:name w:val="Flush Left Double Char"/>
    <w:basedOn w:val="FlushLeftChar"/>
    <w:link w:val="FlushLeftDouble"/>
    <w:uiPriority w:val="10"/>
    <w:rsid w:val="008417FE"/>
    <w:rPr>
      <w:sz w:val="24"/>
    </w:rPr>
  </w:style>
  <w:style w:type="paragraph" w:styleId="TableofAuthorities">
    <w:name w:val="table of authorities"/>
    <w:basedOn w:val="Normal"/>
    <w:next w:val="Normal"/>
    <w:autoRedefine/>
    <w:uiPriority w:val="16"/>
    <w:rsid w:val="001B069D"/>
    <w:pPr>
      <w:tabs>
        <w:tab w:val="right" w:leader="dot" w:pos="8928"/>
      </w:tabs>
      <w:ind w:left="720" w:right="1008" w:hanging="720"/>
    </w:pPr>
  </w:style>
  <w:style w:type="character" w:styleId="LineNumber">
    <w:name w:val="line number"/>
    <w:basedOn w:val="DefaultParagraphFont"/>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character" w:customStyle="1" w:styleId="CenterDoubleChar">
    <w:name w:val="Center Double Char"/>
    <w:aliases w:val="cd Char"/>
    <w:basedOn w:val="CenterChar"/>
    <w:link w:val="CenterDouble"/>
    <w:uiPriority w:val="6"/>
    <w:rsid w:val="008417FE"/>
    <w:rPr>
      <w:sz w:val="24"/>
    </w:rPr>
  </w:style>
  <w:style w:type="paragraph" w:customStyle="1" w:styleId="Indent">
    <w:name w:val="Indent"/>
    <w:basedOn w:val="Normal"/>
    <w:link w:val="IndentChar"/>
    <w:uiPriority w:val="10"/>
    <w:qFormat/>
    <w:rsid w:val="001B069D"/>
    <w:pPr>
      <w:spacing w:before="240"/>
      <w:ind w:left="720"/>
    </w:pPr>
  </w:style>
  <w:style w:type="character" w:customStyle="1" w:styleId="IndentChar">
    <w:name w:val="Indent Char"/>
    <w:basedOn w:val="DefaultParagraphFont"/>
    <w:link w:val="Indent"/>
    <w:uiPriority w:val="10"/>
    <w:rsid w:val="008417FE"/>
    <w:rPr>
      <w:sz w:val="24"/>
    </w:rPr>
  </w:style>
  <w:style w:type="paragraph" w:styleId="BodyText2">
    <w:name w:val="Body Text 2"/>
    <w:basedOn w:val="Normal"/>
    <w:uiPriority w:val="99"/>
    <w:rsid w:val="001B069D"/>
    <w:pPr>
      <w:spacing w:line="480" w:lineRule="auto"/>
    </w:pPr>
  </w:style>
  <w:style w:type="paragraph" w:styleId="BodyText3">
    <w:name w:val="Body Text 3"/>
    <w:basedOn w:val="Normal"/>
    <w:uiPriority w:val="99"/>
    <w:rsid w:val="001B069D"/>
    <w:pPr>
      <w:spacing w:before="120"/>
    </w:pPr>
    <w:rPr>
      <w:sz w:val="16"/>
    </w:rPr>
  </w:style>
  <w:style w:type="paragraph" w:styleId="BodyTextFirstIndent">
    <w:name w:val="Body Text First Indent"/>
    <w:basedOn w:val="Normal"/>
    <w:uiPriority w:val="99"/>
    <w:rsid w:val="00676F27"/>
    <w:pPr>
      <w:spacing w:before="120"/>
      <w:ind w:firstLine="210"/>
    </w:pPr>
  </w:style>
  <w:style w:type="paragraph" w:styleId="ListBullet">
    <w:name w:val="List Bullet"/>
    <w:aliases w:val="*"/>
    <w:basedOn w:val="Normal"/>
    <w:autoRedefine/>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character" w:customStyle="1" w:styleId="Body1Char">
    <w:name w:val="Body 1&quot; Char"/>
    <w:aliases w:val="b1 Char"/>
    <w:basedOn w:val="DefaultParagraphFont"/>
    <w:link w:val="Body1"/>
    <w:uiPriority w:val="1"/>
    <w:rsid w:val="008417FE"/>
    <w:rPr>
      <w:sz w:val="24"/>
    </w:rPr>
  </w:style>
  <w:style w:type="paragraph" w:customStyle="1" w:styleId="Auto1">
    <w:name w:val="Auto 1"/>
    <w:aliases w:val="a1"/>
    <w:basedOn w:val="Normal"/>
    <w:link w:val="Auto1Char"/>
    <w:rsid w:val="001B069D"/>
    <w:pPr>
      <w:numPr>
        <w:numId w:val="15"/>
      </w:numPr>
      <w:spacing w:before="240"/>
    </w:pPr>
  </w:style>
  <w:style w:type="character" w:customStyle="1" w:styleId="Auto1Char">
    <w:name w:val="Auto 1 Char"/>
    <w:aliases w:val="a1 Char"/>
    <w:basedOn w:val="DefaultParagraphFont"/>
    <w:link w:val="Auto1"/>
    <w:rsid w:val="001E63D4"/>
    <w:rPr>
      <w:sz w:val="24"/>
    </w:rPr>
  </w:style>
  <w:style w:type="paragraph" w:customStyle="1" w:styleId="Auto2">
    <w:name w:val="Auto 2"/>
    <w:aliases w:val="a2"/>
    <w:basedOn w:val="Normal"/>
    <w:link w:val="Auto2Char"/>
    <w:rsid w:val="001B069D"/>
    <w:pPr>
      <w:numPr>
        <w:ilvl w:val="1"/>
        <w:numId w:val="15"/>
      </w:numPr>
      <w:spacing w:before="240"/>
    </w:pPr>
  </w:style>
  <w:style w:type="character" w:customStyle="1" w:styleId="Auto2Char">
    <w:name w:val="Auto 2 Char"/>
    <w:aliases w:val="a2 Char"/>
    <w:basedOn w:val="DefaultParagraphFont"/>
    <w:link w:val="Auto2"/>
    <w:rsid w:val="001E63D4"/>
    <w:rPr>
      <w:sz w:val="24"/>
    </w:rPr>
  </w:style>
  <w:style w:type="paragraph" w:customStyle="1" w:styleId="Auto3">
    <w:name w:val="Auto 3"/>
    <w:aliases w:val="a3"/>
    <w:basedOn w:val="Normal"/>
    <w:link w:val="Auto3Char"/>
    <w:rsid w:val="001B069D"/>
    <w:pPr>
      <w:numPr>
        <w:ilvl w:val="2"/>
        <w:numId w:val="15"/>
      </w:numPr>
      <w:spacing w:before="240"/>
    </w:pPr>
  </w:style>
  <w:style w:type="character" w:customStyle="1" w:styleId="Auto3Char">
    <w:name w:val="Auto 3 Char"/>
    <w:aliases w:val="a3 Char"/>
    <w:basedOn w:val="DefaultParagraphFont"/>
    <w:link w:val="Auto3"/>
    <w:rsid w:val="001E63D4"/>
    <w:rPr>
      <w:sz w:val="24"/>
    </w:rPr>
  </w:style>
  <w:style w:type="paragraph" w:customStyle="1" w:styleId="Auto4">
    <w:name w:val="Auto 4"/>
    <w:aliases w:val="a4"/>
    <w:basedOn w:val="Normal"/>
    <w:link w:val="Auto4Char"/>
    <w:rsid w:val="001B069D"/>
    <w:pPr>
      <w:numPr>
        <w:ilvl w:val="3"/>
        <w:numId w:val="15"/>
      </w:numPr>
      <w:spacing w:before="240"/>
    </w:pPr>
  </w:style>
  <w:style w:type="character" w:customStyle="1" w:styleId="Auto4Char">
    <w:name w:val="Auto 4 Char"/>
    <w:aliases w:val="a4 Char"/>
    <w:basedOn w:val="DefaultParagraphFont"/>
    <w:link w:val="Auto4"/>
    <w:rsid w:val="008417FE"/>
    <w:rPr>
      <w:sz w:val="24"/>
    </w:rPr>
  </w:style>
  <w:style w:type="paragraph" w:customStyle="1" w:styleId="Auto5">
    <w:name w:val="Auto 5"/>
    <w:aliases w:val="a5"/>
    <w:basedOn w:val="Normal"/>
    <w:link w:val="Auto5Char"/>
    <w:rsid w:val="001B069D"/>
    <w:pPr>
      <w:numPr>
        <w:ilvl w:val="4"/>
        <w:numId w:val="15"/>
      </w:numPr>
      <w:spacing w:before="240"/>
    </w:pPr>
  </w:style>
  <w:style w:type="character" w:customStyle="1" w:styleId="Auto5Char">
    <w:name w:val="Auto 5 Char"/>
    <w:aliases w:val="a5 Char"/>
    <w:basedOn w:val="DefaultParagraphFont"/>
    <w:link w:val="Auto5"/>
    <w:rsid w:val="008417FE"/>
    <w:rPr>
      <w:sz w:val="24"/>
    </w:rPr>
  </w:style>
  <w:style w:type="paragraph" w:customStyle="1" w:styleId="Auto6">
    <w:name w:val="Auto 6"/>
    <w:aliases w:val="a6"/>
    <w:basedOn w:val="Normal"/>
    <w:link w:val="Auto6Char"/>
    <w:rsid w:val="001B069D"/>
    <w:pPr>
      <w:numPr>
        <w:ilvl w:val="5"/>
        <w:numId w:val="15"/>
      </w:numPr>
      <w:spacing w:before="240"/>
    </w:pPr>
  </w:style>
  <w:style w:type="character" w:customStyle="1" w:styleId="Auto6Char">
    <w:name w:val="Auto 6 Char"/>
    <w:aliases w:val="a6 Char"/>
    <w:basedOn w:val="DefaultParagraphFont"/>
    <w:link w:val="Auto6"/>
    <w:rsid w:val="008417FE"/>
    <w:rPr>
      <w:sz w:val="24"/>
    </w:rPr>
  </w:style>
  <w:style w:type="paragraph" w:customStyle="1" w:styleId="Auto7">
    <w:name w:val="Auto 7"/>
    <w:aliases w:val="a7"/>
    <w:basedOn w:val="Normal"/>
    <w:link w:val="Auto7Char"/>
    <w:rsid w:val="001B069D"/>
    <w:pPr>
      <w:numPr>
        <w:ilvl w:val="6"/>
        <w:numId w:val="15"/>
      </w:numPr>
      <w:spacing w:before="240"/>
    </w:pPr>
  </w:style>
  <w:style w:type="character" w:customStyle="1" w:styleId="Auto7Char">
    <w:name w:val="Auto 7 Char"/>
    <w:aliases w:val="a7 Char"/>
    <w:basedOn w:val="DefaultParagraphFont"/>
    <w:link w:val="Auto7"/>
    <w:rsid w:val="008417FE"/>
    <w:rPr>
      <w:sz w:val="24"/>
    </w:rPr>
  </w:style>
  <w:style w:type="paragraph" w:customStyle="1" w:styleId="Auto8">
    <w:name w:val="Auto 8"/>
    <w:aliases w:val="a8"/>
    <w:basedOn w:val="Normal"/>
    <w:link w:val="Auto8Char"/>
    <w:rsid w:val="001B069D"/>
    <w:pPr>
      <w:numPr>
        <w:ilvl w:val="7"/>
        <w:numId w:val="15"/>
      </w:numPr>
      <w:spacing w:before="240"/>
    </w:pPr>
  </w:style>
  <w:style w:type="character" w:customStyle="1" w:styleId="Auto8Char">
    <w:name w:val="Auto 8 Char"/>
    <w:aliases w:val="a8 Char"/>
    <w:basedOn w:val="DefaultParagraphFont"/>
    <w:link w:val="Auto8"/>
    <w:rsid w:val="008417FE"/>
    <w:rPr>
      <w:sz w:val="24"/>
    </w:rPr>
  </w:style>
  <w:style w:type="paragraph" w:customStyle="1" w:styleId="Auto9">
    <w:name w:val="Auto 9"/>
    <w:aliases w:val="a9"/>
    <w:basedOn w:val="Normal"/>
    <w:link w:val="Auto9Char"/>
    <w:rsid w:val="001B069D"/>
    <w:pPr>
      <w:numPr>
        <w:ilvl w:val="8"/>
        <w:numId w:val="15"/>
      </w:numPr>
      <w:spacing w:before="240"/>
    </w:pPr>
  </w:style>
  <w:style w:type="character" w:customStyle="1" w:styleId="Auto9Char">
    <w:name w:val="Auto 9 Char"/>
    <w:aliases w:val="a9 Char"/>
    <w:basedOn w:val="DefaultParagraphFont"/>
    <w:link w:val="Auto9"/>
    <w:rsid w:val="008417FE"/>
    <w:rPr>
      <w:sz w:val="24"/>
    </w:rPr>
  </w:style>
  <w:style w:type="paragraph" w:customStyle="1" w:styleId="QuoteDouble">
    <w:name w:val="Quote Double"/>
    <w:basedOn w:val="Normal"/>
    <w:link w:val="QuoteDoubleChar"/>
    <w:uiPriority w:val="11"/>
    <w:qFormat/>
    <w:rsid w:val="00E34F61"/>
    <w:pPr>
      <w:spacing w:line="480" w:lineRule="auto"/>
      <w:ind w:left="1440" w:right="1440"/>
    </w:pPr>
  </w:style>
  <w:style w:type="character" w:customStyle="1" w:styleId="QuoteDoubleChar">
    <w:name w:val="Quote Double Char"/>
    <w:basedOn w:val="DefaultParagraphFont"/>
    <w:link w:val="QuoteDouble"/>
    <w:uiPriority w:val="11"/>
    <w:rsid w:val="00E34F61"/>
    <w:rPr>
      <w:sz w:val="24"/>
    </w:rPr>
  </w:style>
  <w:style w:type="paragraph" w:styleId="BodyTextFirstIndent2">
    <w:name w:val="Body Text First Indent 2"/>
    <w:basedOn w:val="BodyTextIndent"/>
    <w:uiPriority w:val="99"/>
    <w:rsid w:val="001B069D"/>
    <w:pPr>
      <w:spacing w:before="120"/>
      <w:ind w:left="360" w:firstLine="210"/>
    </w:pPr>
  </w:style>
  <w:style w:type="paragraph" w:styleId="BodyTextIndent2">
    <w:name w:val="Body Text Indent 2"/>
    <w:basedOn w:val="Normal"/>
    <w:uiPriority w:val="99"/>
    <w:rsid w:val="001B069D"/>
    <w:pPr>
      <w:spacing w:line="480" w:lineRule="auto"/>
      <w:ind w:left="360"/>
    </w:pPr>
  </w:style>
  <w:style w:type="paragraph" w:styleId="BodyTextIndent3">
    <w:name w:val="Body Text Indent 3"/>
    <w:basedOn w:val="Normal"/>
    <w:uiPriority w:val="99"/>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rsid w:val="001B069D"/>
    <w:pPr>
      <w:ind w:left="4320"/>
    </w:pPr>
  </w:style>
  <w:style w:type="paragraph" w:styleId="CommentText">
    <w:name w:val="annotation text"/>
    <w:basedOn w:val="Normal"/>
    <w:link w:val="CommentTextChar"/>
    <w:rsid w:val="001B069D"/>
    <w:rPr>
      <w:sz w:val="20"/>
    </w:rPr>
  </w:style>
  <w:style w:type="character" w:customStyle="1" w:styleId="CommentTextChar">
    <w:name w:val="Comment Text Char"/>
    <w:basedOn w:val="DefaultParagraphFont"/>
    <w:link w:val="CommentText"/>
    <w:semiHidden/>
    <w:rsid w:val="008417FE"/>
  </w:style>
  <w:style w:type="paragraph" w:styleId="Date">
    <w:name w:val="Date"/>
    <w:basedOn w:val="Normal"/>
    <w:next w:val="Normal"/>
    <w:rsid w:val="001B069D"/>
  </w:style>
  <w:style w:type="paragraph" w:styleId="DocumentMap">
    <w:name w:val="Document Map"/>
    <w:basedOn w:val="Normal"/>
    <w:rsid w:val="001B069D"/>
    <w:pPr>
      <w:shd w:val="clear" w:color="auto" w:fill="000080"/>
    </w:pPr>
    <w:rPr>
      <w:rFonts w:ascii="Tahoma" w:hAnsi="Tahoma"/>
    </w:rPr>
  </w:style>
  <w:style w:type="paragraph" w:styleId="EndnoteText">
    <w:name w:val="endnote text"/>
    <w:basedOn w:val="Normal"/>
    <w:rsid w:val="001B069D"/>
    <w:rPr>
      <w:sz w:val="20"/>
    </w:rPr>
  </w:style>
  <w:style w:type="paragraph" w:styleId="EnvelopeAddress">
    <w:name w:val="envelope address"/>
    <w:basedOn w:val="Normal"/>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rsid w:val="001B069D"/>
    <w:rPr>
      <w:rFonts w:ascii="Arial" w:hAnsi="Arial"/>
      <w:sz w:val="20"/>
    </w:rPr>
  </w:style>
  <w:style w:type="paragraph" w:styleId="Index1">
    <w:name w:val="index 1"/>
    <w:basedOn w:val="Normal"/>
    <w:next w:val="Normal"/>
    <w:autoRedefine/>
    <w:rsid w:val="001B069D"/>
    <w:pPr>
      <w:tabs>
        <w:tab w:val="right" w:leader="dot" w:pos="9187"/>
      </w:tabs>
      <w:ind w:right="1440"/>
    </w:pPr>
  </w:style>
  <w:style w:type="paragraph" w:styleId="Index2">
    <w:name w:val="index 2"/>
    <w:basedOn w:val="Normal"/>
    <w:next w:val="Normal"/>
    <w:autoRedefine/>
    <w:rsid w:val="001B069D"/>
    <w:pPr>
      <w:tabs>
        <w:tab w:val="right" w:leader="dot" w:pos="9187"/>
      </w:tabs>
      <w:ind w:left="245" w:right="1440"/>
    </w:pPr>
  </w:style>
  <w:style w:type="paragraph" w:styleId="Index3">
    <w:name w:val="index 3"/>
    <w:basedOn w:val="Normal"/>
    <w:next w:val="Normal"/>
    <w:autoRedefine/>
    <w:rsid w:val="001B069D"/>
    <w:pPr>
      <w:tabs>
        <w:tab w:val="right" w:leader="dot" w:pos="9187"/>
      </w:tabs>
      <w:ind w:left="475" w:right="1440"/>
    </w:pPr>
  </w:style>
  <w:style w:type="paragraph" w:styleId="Index4">
    <w:name w:val="index 4"/>
    <w:basedOn w:val="Normal"/>
    <w:next w:val="Normal"/>
    <w:autoRedefine/>
    <w:rsid w:val="001B069D"/>
    <w:pPr>
      <w:tabs>
        <w:tab w:val="right" w:leader="dot" w:pos="9187"/>
      </w:tabs>
      <w:ind w:left="720" w:right="1440"/>
    </w:pPr>
  </w:style>
  <w:style w:type="paragraph" w:styleId="Index5">
    <w:name w:val="index 5"/>
    <w:basedOn w:val="Normal"/>
    <w:next w:val="Normal"/>
    <w:autoRedefine/>
    <w:rsid w:val="001B069D"/>
    <w:pPr>
      <w:tabs>
        <w:tab w:val="right" w:leader="dot" w:pos="9187"/>
      </w:tabs>
      <w:ind w:left="965" w:right="1440"/>
    </w:pPr>
  </w:style>
  <w:style w:type="paragraph" w:styleId="Index6">
    <w:name w:val="index 6"/>
    <w:basedOn w:val="Normal"/>
    <w:next w:val="Normal"/>
    <w:autoRedefine/>
    <w:rsid w:val="001B069D"/>
    <w:pPr>
      <w:tabs>
        <w:tab w:val="right" w:leader="dot" w:pos="9187"/>
      </w:tabs>
      <w:ind w:left="1195" w:right="1440"/>
    </w:pPr>
  </w:style>
  <w:style w:type="paragraph" w:styleId="Index7">
    <w:name w:val="index 7"/>
    <w:basedOn w:val="Normal"/>
    <w:next w:val="Normal"/>
    <w:autoRedefine/>
    <w:rsid w:val="001B069D"/>
    <w:pPr>
      <w:tabs>
        <w:tab w:val="right" w:leader="dot" w:pos="9187"/>
      </w:tabs>
      <w:ind w:left="1440" w:right="1440"/>
    </w:pPr>
  </w:style>
  <w:style w:type="paragraph" w:styleId="Index8">
    <w:name w:val="index 8"/>
    <w:basedOn w:val="Normal"/>
    <w:next w:val="Normal"/>
    <w:autoRedefine/>
    <w:rsid w:val="001B069D"/>
    <w:pPr>
      <w:tabs>
        <w:tab w:val="right" w:leader="dot" w:pos="9187"/>
      </w:tabs>
      <w:ind w:left="1685" w:right="1440"/>
    </w:pPr>
  </w:style>
  <w:style w:type="paragraph" w:styleId="Index9">
    <w:name w:val="index 9"/>
    <w:basedOn w:val="Normal"/>
    <w:next w:val="Normal"/>
    <w:autoRedefine/>
    <w:rsid w:val="001B069D"/>
    <w:pPr>
      <w:tabs>
        <w:tab w:val="right" w:leader="dot" w:pos="9187"/>
      </w:tabs>
      <w:ind w:left="1915" w:right="1440"/>
    </w:pPr>
  </w:style>
  <w:style w:type="paragraph" w:styleId="IndexHeading">
    <w:name w:val="index heading"/>
    <w:basedOn w:val="Normal"/>
    <w:next w:val="Index1"/>
    <w:rsid w:val="001B069D"/>
    <w:rPr>
      <w:rFonts w:ascii="Arial" w:hAnsi="Arial"/>
      <w:b/>
    </w:rPr>
  </w:style>
  <w:style w:type="paragraph" w:styleId="List">
    <w:name w:val="List"/>
    <w:basedOn w:val="Normal"/>
    <w:rsid w:val="001B069D"/>
    <w:pPr>
      <w:ind w:left="360" w:hanging="360"/>
    </w:pPr>
  </w:style>
  <w:style w:type="paragraph" w:styleId="List2">
    <w:name w:val="List 2"/>
    <w:basedOn w:val="Normal"/>
    <w:rsid w:val="001B069D"/>
    <w:pPr>
      <w:ind w:left="720" w:hanging="360"/>
    </w:pPr>
  </w:style>
  <w:style w:type="paragraph" w:styleId="List3">
    <w:name w:val="List 3"/>
    <w:basedOn w:val="Normal"/>
    <w:rsid w:val="001B069D"/>
    <w:pPr>
      <w:ind w:left="1080" w:hanging="360"/>
    </w:pPr>
  </w:style>
  <w:style w:type="paragraph" w:styleId="List4">
    <w:name w:val="List 4"/>
    <w:basedOn w:val="Normal"/>
    <w:rsid w:val="001B069D"/>
    <w:pPr>
      <w:ind w:left="1440" w:hanging="360"/>
    </w:pPr>
  </w:style>
  <w:style w:type="paragraph" w:styleId="List5">
    <w:name w:val="List 5"/>
    <w:basedOn w:val="Normal"/>
    <w:rsid w:val="001B069D"/>
    <w:pPr>
      <w:ind w:left="1800" w:hanging="360"/>
    </w:pPr>
  </w:style>
  <w:style w:type="paragraph" w:styleId="ListBullet2">
    <w:name w:val="List Bullet 2"/>
    <w:basedOn w:val="Normal"/>
    <w:autoRedefine/>
    <w:rsid w:val="001B069D"/>
    <w:pPr>
      <w:numPr>
        <w:numId w:val="2"/>
      </w:numPr>
    </w:pPr>
  </w:style>
  <w:style w:type="paragraph" w:styleId="ListBullet3">
    <w:name w:val="List Bullet 3"/>
    <w:basedOn w:val="Normal"/>
    <w:autoRedefine/>
    <w:rsid w:val="001B069D"/>
    <w:pPr>
      <w:numPr>
        <w:numId w:val="3"/>
      </w:numPr>
    </w:pPr>
  </w:style>
  <w:style w:type="paragraph" w:styleId="ListBullet4">
    <w:name w:val="List Bullet 4"/>
    <w:basedOn w:val="Normal"/>
    <w:autoRedefine/>
    <w:rsid w:val="001B069D"/>
    <w:pPr>
      <w:numPr>
        <w:numId w:val="4"/>
      </w:numPr>
    </w:pPr>
  </w:style>
  <w:style w:type="paragraph" w:styleId="ListBullet5">
    <w:name w:val="List Bullet 5"/>
    <w:basedOn w:val="Normal"/>
    <w:autoRedefine/>
    <w:rsid w:val="001B069D"/>
    <w:pPr>
      <w:numPr>
        <w:numId w:val="5"/>
      </w:numPr>
    </w:pPr>
  </w:style>
  <w:style w:type="paragraph" w:styleId="ListContinue">
    <w:name w:val="List Continue"/>
    <w:basedOn w:val="Normal"/>
    <w:rsid w:val="001B069D"/>
    <w:pPr>
      <w:spacing w:before="120"/>
      <w:ind w:left="360"/>
    </w:pPr>
  </w:style>
  <w:style w:type="paragraph" w:styleId="ListContinue2">
    <w:name w:val="List Continue 2"/>
    <w:basedOn w:val="Normal"/>
    <w:rsid w:val="001B069D"/>
    <w:pPr>
      <w:spacing w:before="120"/>
      <w:ind w:left="720"/>
    </w:pPr>
  </w:style>
  <w:style w:type="paragraph" w:styleId="ListContinue3">
    <w:name w:val="List Continue 3"/>
    <w:basedOn w:val="Normal"/>
    <w:rsid w:val="001B069D"/>
    <w:pPr>
      <w:spacing w:before="120"/>
      <w:ind w:left="1080"/>
    </w:pPr>
  </w:style>
  <w:style w:type="paragraph" w:styleId="ListContinue4">
    <w:name w:val="List Continue 4"/>
    <w:basedOn w:val="Normal"/>
    <w:rsid w:val="001B069D"/>
    <w:pPr>
      <w:spacing w:before="120"/>
      <w:ind w:left="1440"/>
    </w:pPr>
  </w:style>
  <w:style w:type="paragraph" w:styleId="ListContinue5">
    <w:name w:val="List Continue 5"/>
    <w:basedOn w:val="Normal"/>
    <w:rsid w:val="001B069D"/>
    <w:pPr>
      <w:spacing w:before="120"/>
      <w:ind w:left="1800"/>
    </w:pPr>
  </w:style>
  <w:style w:type="paragraph" w:styleId="ListNumber">
    <w:name w:val="List Number"/>
    <w:basedOn w:val="Normal"/>
    <w:rsid w:val="001B069D"/>
    <w:pPr>
      <w:numPr>
        <w:numId w:val="6"/>
      </w:numPr>
    </w:pPr>
  </w:style>
  <w:style w:type="paragraph" w:styleId="ListNumber2">
    <w:name w:val="List Number 2"/>
    <w:basedOn w:val="Normal"/>
    <w:rsid w:val="001B069D"/>
    <w:pPr>
      <w:numPr>
        <w:numId w:val="7"/>
      </w:numPr>
    </w:pPr>
  </w:style>
  <w:style w:type="paragraph" w:styleId="ListNumber3">
    <w:name w:val="List Number 3"/>
    <w:basedOn w:val="Normal"/>
    <w:rsid w:val="001B069D"/>
    <w:pPr>
      <w:numPr>
        <w:numId w:val="8"/>
      </w:numPr>
    </w:pPr>
  </w:style>
  <w:style w:type="paragraph" w:styleId="ListNumber4">
    <w:name w:val="List Number 4"/>
    <w:basedOn w:val="Normal"/>
    <w:rsid w:val="001B069D"/>
    <w:pPr>
      <w:numPr>
        <w:numId w:val="9"/>
      </w:numPr>
    </w:pPr>
  </w:style>
  <w:style w:type="paragraph" w:styleId="ListNumber5">
    <w:name w:val="List Number 5"/>
    <w:basedOn w:val="Normal"/>
    <w:rsid w:val="001B069D"/>
    <w:pPr>
      <w:numPr>
        <w:numId w:val="10"/>
      </w:numPr>
    </w:pPr>
  </w:style>
  <w:style w:type="paragraph" w:styleId="MacroText">
    <w:name w:val="macro"/>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rsid w:val="001B069D"/>
  </w:style>
  <w:style w:type="paragraph" w:styleId="PlainText">
    <w:name w:val="Plain Text"/>
    <w:basedOn w:val="Normal"/>
    <w:uiPriority w:val="59"/>
    <w:rsid w:val="001B069D"/>
    <w:rPr>
      <w:rFonts w:ascii="Courier New" w:hAnsi="Courier New"/>
      <w:sz w:val="20"/>
    </w:rPr>
  </w:style>
  <w:style w:type="paragraph" w:styleId="Salutation">
    <w:name w:val="Salutation"/>
    <w:basedOn w:val="Normal"/>
    <w:next w:val="Normal"/>
    <w:uiPriority w:val="40"/>
    <w:rsid w:val="001B069D"/>
  </w:style>
  <w:style w:type="paragraph" w:styleId="Signature">
    <w:name w:val="Signature"/>
    <w:basedOn w:val="Normal"/>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paragraph" w:customStyle="1" w:styleId="CenterBold">
    <w:name w:val="Center Bold"/>
    <w:basedOn w:val="Center"/>
    <w:next w:val="Body"/>
    <w:link w:val="CenterBoldChar"/>
    <w:uiPriority w:val="3"/>
    <w:qFormat/>
    <w:rsid w:val="001B069D"/>
    <w:rPr>
      <w:b/>
    </w:rPr>
  </w:style>
  <w:style w:type="character" w:customStyle="1" w:styleId="CenterBoldChar">
    <w:name w:val="Center Bold Char"/>
    <w:basedOn w:val="CenterChar"/>
    <w:link w:val="CenterBold"/>
    <w:uiPriority w:val="3"/>
    <w:rsid w:val="008417FE"/>
    <w:rPr>
      <w:b/>
      <w:sz w:val="24"/>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character" w:customStyle="1" w:styleId="CenterDoubleBoldChar">
    <w:name w:val="Center Double Bold Char"/>
    <w:aliases w:val="cbd Char"/>
    <w:basedOn w:val="CenterDoubleChar"/>
    <w:link w:val="CenterDoubleBold"/>
    <w:uiPriority w:val="7"/>
    <w:rsid w:val="008417FE"/>
    <w:rPr>
      <w:b/>
      <w:sz w:val="24"/>
    </w:rPr>
  </w:style>
  <w:style w:type="paragraph" w:customStyle="1" w:styleId="CenterDoubleUnd">
    <w:name w:val="Center Double Und"/>
    <w:aliases w:val="cdu"/>
    <w:basedOn w:val="CenterDouble"/>
    <w:next w:val="BodyDouble"/>
    <w:link w:val="CenterDoubleUndChar"/>
    <w:uiPriority w:val="8"/>
    <w:rsid w:val="001B069D"/>
    <w:rPr>
      <w:u w:val="single"/>
    </w:rPr>
  </w:style>
  <w:style w:type="character" w:customStyle="1" w:styleId="CenterDoubleUndChar">
    <w:name w:val="Center Double Und Char"/>
    <w:aliases w:val="cdu Char"/>
    <w:basedOn w:val="CenterDoubleChar"/>
    <w:link w:val="CenterDoubleUnd"/>
    <w:uiPriority w:val="8"/>
    <w:rsid w:val="008417FE"/>
    <w:rPr>
      <w:sz w:val="24"/>
      <w:u w:val="single"/>
    </w:rPr>
  </w:style>
  <w:style w:type="paragraph" w:customStyle="1" w:styleId="CenterUnderscore">
    <w:name w:val="Center Underscore"/>
    <w:basedOn w:val="Center"/>
    <w:next w:val="Body"/>
    <w:link w:val="CenterUnderscoreChar"/>
    <w:uiPriority w:val="4"/>
    <w:qFormat/>
    <w:rsid w:val="001B069D"/>
    <w:rPr>
      <w:u w:val="single"/>
    </w:rPr>
  </w:style>
  <w:style w:type="character" w:customStyle="1" w:styleId="CenterUnderscoreChar">
    <w:name w:val="Center Underscore Char"/>
    <w:basedOn w:val="CenterChar"/>
    <w:link w:val="CenterUnderscore"/>
    <w:uiPriority w:val="4"/>
    <w:rsid w:val="008417FE"/>
    <w:rPr>
      <w:sz w:val="24"/>
      <w:u w:val="single"/>
    </w:rPr>
  </w:style>
  <w:style w:type="paragraph" w:customStyle="1" w:styleId="HeadingTitle">
    <w:name w:val="Heading Title"/>
    <w:aliases w:val="ht"/>
    <w:basedOn w:val="Normal"/>
    <w:next w:val="Normal"/>
    <w:rsid w:val="001B069D"/>
    <w:pPr>
      <w:keepNext/>
      <w:keepLines/>
      <w:spacing w:after="240"/>
      <w:jc w:val="center"/>
    </w:pPr>
    <w:rPr>
      <w:b/>
      <w:u w:val="single"/>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unhideWhenUsed/>
    <w:rsid w:val="008417FE"/>
    <w:rPr>
      <w:rFonts w:ascii="Tahoma" w:hAnsi="Tahoma" w:cs="Tahoma"/>
      <w:sz w:val="16"/>
      <w:szCs w:val="16"/>
    </w:rPr>
  </w:style>
  <w:style w:type="character" w:customStyle="1" w:styleId="BalloonTextChar">
    <w:name w:val="Balloon Text Char"/>
    <w:basedOn w:val="DefaultParagraphFont"/>
    <w:link w:val="BalloonText"/>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Lines/>
      <w:spacing w:before="480"/>
      <w:outlineLvl w:val="9"/>
    </w:pPr>
    <w:rPr>
      <w:rFonts w:asciiTheme="majorHAnsi" w:eastAsiaTheme="majorEastAsia" w:hAnsiTheme="majorHAnsi" w:cstheme="majorBidi"/>
      <w:b/>
      <w:bCs/>
      <w:color w:val="365F91" w:themeColor="accent1" w:themeShade="BF"/>
      <w:sz w:val="28"/>
      <w:szCs w:val="28"/>
    </w:rPr>
  </w:style>
  <w:style w:type="paragraph" w:customStyle="1" w:styleId="Numberedflushleft">
    <w:name w:val="Numbered (flush left)"/>
    <w:basedOn w:val="Normal"/>
    <w:uiPriority w:val="11"/>
    <w:qFormat/>
    <w:rsid w:val="005F0C23"/>
    <w:pPr>
      <w:numPr>
        <w:numId w:val="11"/>
      </w:numPr>
      <w:spacing w:before="240"/>
    </w:pPr>
  </w:style>
  <w:style w:type="paragraph" w:customStyle="1" w:styleId="Numberedindent">
    <w:name w:val="Numbered (indent)"/>
    <w:basedOn w:val="Normal"/>
    <w:uiPriority w:val="11"/>
    <w:qFormat/>
    <w:rsid w:val="005F0C23"/>
    <w:pPr>
      <w:numPr>
        <w:numId w:val="12"/>
      </w:numPr>
      <w:spacing w:before="240"/>
    </w:pPr>
  </w:style>
  <w:style w:type="paragraph" w:styleId="BodyText">
    <w:name w:val="Body Text"/>
    <w:aliases w:val="s1,bt"/>
    <w:basedOn w:val="Normal"/>
    <w:link w:val="BodyTextChar"/>
    <w:uiPriority w:val="99"/>
    <w:unhideWhenUsed/>
    <w:rsid w:val="00267DC9"/>
    <w:pPr>
      <w:spacing w:after="120"/>
    </w:pPr>
  </w:style>
  <w:style w:type="character" w:customStyle="1" w:styleId="BodyTextChar">
    <w:name w:val="Body Text Char"/>
    <w:aliases w:val="s1 Char,bt Char"/>
    <w:basedOn w:val="DefaultParagraphFont"/>
    <w:link w:val="BodyText"/>
    <w:uiPriority w:val="99"/>
    <w:rsid w:val="00267DC9"/>
    <w:rPr>
      <w:sz w:val="24"/>
    </w:rPr>
  </w:style>
  <w:style w:type="paragraph" w:customStyle="1" w:styleId="Hanging">
    <w:name w:val="Hanging"/>
    <w:aliases w:val="h"/>
    <w:basedOn w:val="Normal"/>
    <w:uiPriority w:val="10"/>
    <w:qFormat/>
    <w:rsid w:val="009A2D48"/>
    <w:pPr>
      <w:autoSpaceDE w:val="0"/>
      <w:autoSpaceDN w:val="0"/>
      <w:adjustRightInd w:val="0"/>
      <w:spacing w:before="240"/>
      <w:ind w:left="720" w:hanging="720"/>
    </w:pPr>
  </w:style>
  <w:style w:type="paragraph" w:customStyle="1" w:styleId="CenterUnd">
    <w:name w:val="Center Und"/>
    <w:aliases w:val="cu"/>
    <w:basedOn w:val="Center"/>
    <w:next w:val="Body"/>
    <w:uiPriority w:val="4"/>
    <w:qFormat/>
    <w:rsid w:val="009A2D48"/>
    <w:pPr>
      <w:autoSpaceDE w:val="0"/>
      <w:autoSpaceDN w:val="0"/>
      <w:adjustRightInd w:val="0"/>
    </w:pPr>
    <w:rPr>
      <w:u w:val="single"/>
    </w:rPr>
  </w:style>
  <w:style w:type="paragraph" w:customStyle="1" w:styleId="zExhibitName">
    <w:name w:val="zExhibitName"/>
    <w:aliases w:val="e"/>
    <w:basedOn w:val="Normal"/>
    <w:next w:val="FlushLeft"/>
    <w:rsid w:val="0037754A"/>
    <w:pPr>
      <w:keepNext/>
      <w:keepLines/>
      <w:spacing w:after="240"/>
      <w:jc w:val="center"/>
    </w:pPr>
    <w:rPr>
      <w:b/>
      <w:u w:val="single"/>
    </w:rPr>
  </w:style>
  <w:style w:type="paragraph" w:customStyle="1" w:styleId="zExhibitLabel">
    <w:name w:val="zExhibitLabel"/>
    <w:basedOn w:val="Normal"/>
    <w:next w:val="Normal"/>
    <w:rsid w:val="00C62E68"/>
    <w:pPr>
      <w:keepNext/>
      <w:keepLines/>
      <w:spacing w:after="240"/>
      <w:jc w:val="center"/>
    </w:pPr>
    <w:rPr>
      <w:b/>
      <w:u w:val="single"/>
    </w:rPr>
  </w:style>
  <w:style w:type="paragraph" w:customStyle="1" w:styleId="KToC">
    <w:name w:val="KToC"/>
    <w:aliases w:val="tc"/>
    <w:basedOn w:val="Normal"/>
    <w:next w:val="Normal"/>
    <w:link w:val="KToCChar"/>
    <w:rsid w:val="001441EC"/>
    <w:pPr>
      <w:spacing w:after="240"/>
    </w:pPr>
  </w:style>
  <w:style w:type="paragraph" w:customStyle="1" w:styleId="StandardAgreementEx1">
    <w:name w:val="Standard Agreement Ex1"/>
    <w:basedOn w:val="Normal"/>
    <w:rsid w:val="001441EC"/>
    <w:pPr>
      <w:keepNext/>
      <w:numPr>
        <w:numId w:val="17"/>
      </w:numPr>
      <w:tabs>
        <w:tab w:val="clear" w:pos="360"/>
      </w:tabs>
      <w:spacing w:after="240"/>
      <w:outlineLvl w:val="0"/>
    </w:pPr>
  </w:style>
  <w:style w:type="paragraph" w:customStyle="1" w:styleId="StandardAgreementEx2">
    <w:name w:val="Standard Agreement Ex2"/>
    <w:basedOn w:val="Normal"/>
    <w:rsid w:val="001441EC"/>
    <w:pPr>
      <w:numPr>
        <w:ilvl w:val="1"/>
        <w:numId w:val="17"/>
      </w:numPr>
      <w:tabs>
        <w:tab w:val="clear" w:pos="1440"/>
      </w:tabs>
      <w:spacing w:after="240"/>
      <w:outlineLvl w:val="1"/>
    </w:pPr>
  </w:style>
  <w:style w:type="paragraph" w:customStyle="1" w:styleId="StandardAgreementEx3">
    <w:name w:val="Standard Agreement Ex3"/>
    <w:basedOn w:val="Normal"/>
    <w:rsid w:val="001441EC"/>
    <w:pPr>
      <w:numPr>
        <w:ilvl w:val="2"/>
        <w:numId w:val="17"/>
      </w:numPr>
      <w:tabs>
        <w:tab w:val="clear" w:pos="2160"/>
      </w:tabs>
      <w:spacing w:after="240"/>
      <w:outlineLvl w:val="2"/>
    </w:pPr>
  </w:style>
  <w:style w:type="paragraph" w:customStyle="1" w:styleId="StandardAgreementEx4">
    <w:name w:val="Standard Agreement Ex4"/>
    <w:basedOn w:val="Normal"/>
    <w:rsid w:val="001441EC"/>
    <w:pPr>
      <w:numPr>
        <w:ilvl w:val="3"/>
        <w:numId w:val="17"/>
      </w:numPr>
      <w:tabs>
        <w:tab w:val="clear" w:pos="2160"/>
      </w:tabs>
      <w:spacing w:after="240"/>
      <w:outlineLvl w:val="3"/>
    </w:pPr>
  </w:style>
  <w:style w:type="paragraph" w:customStyle="1" w:styleId="StandardAgreementEx5">
    <w:name w:val="Standard Agreement Ex5"/>
    <w:basedOn w:val="Normal"/>
    <w:rsid w:val="001441EC"/>
    <w:pPr>
      <w:numPr>
        <w:ilvl w:val="4"/>
        <w:numId w:val="17"/>
      </w:numPr>
      <w:tabs>
        <w:tab w:val="clear" w:pos="2160"/>
      </w:tabs>
      <w:spacing w:after="240"/>
      <w:outlineLvl w:val="4"/>
    </w:pPr>
  </w:style>
  <w:style w:type="paragraph" w:customStyle="1" w:styleId="StandardAgreementEx6">
    <w:name w:val="Standard Agreement Ex6"/>
    <w:basedOn w:val="Normal"/>
    <w:rsid w:val="001441EC"/>
    <w:pPr>
      <w:numPr>
        <w:ilvl w:val="5"/>
        <w:numId w:val="17"/>
      </w:numPr>
      <w:tabs>
        <w:tab w:val="clear" w:pos="3240"/>
      </w:tabs>
      <w:spacing w:after="240"/>
      <w:outlineLvl w:val="5"/>
    </w:pPr>
  </w:style>
  <w:style w:type="paragraph" w:customStyle="1" w:styleId="StandardAgreementEx7">
    <w:name w:val="Standard Agreement Ex7"/>
    <w:basedOn w:val="Normal"/>
    <w:rsid w:val="001441EC"/>
    <w:pPr>
      <w:numPr>
        <w:ilvl w:val="6"/>
        <w:numId w:val="17"/>
      </w:numPr>
      <w:tabs>
        <w:tab w:val="clear" w:pos="3240"/>
      </w:tabs>
      <w:spacing w:after="240"/>
      <w:outlineLvl w:val="6"/>
    </w:pPr>
  </w:style>
  <w:style w:type="paragraph" w:customStyle="1" w:styleId="StandardAgreementEx8">
    <w:name w:val="Standard Agreement Ex8"/>
    <w:basedOn w:val="Normal"/>
    <w:rsid w:val="001441EC"/>
    <w:pPr>
      <w:numPr>
        <w:ilvl w:val="7"/>
        <w:numId w:val="17"/>
      </w:numPr>
      <w:tabs>
        <w:tab w:val="clear" w:pos="3600"/>
      </w:tabs>
      <w:spacing w:after="240"/>
      <w:outlineLvl w:val="7"/>
    </w:pPr>
  </w:style>
  <w:style w:type="paragraph" w:customStyle="1" w:styleId="StandardAgreementEx9">
    <w:name w:val="Standard Agreement Ex9"/>
    <w:basedOn w:val="Normal"/>
    <w:rsid w:val="001441EC"/>
    <w:pPr>
      <w:numPr>
        <w:ilvl w:val="8"/>
        <w:numId w:val="17"/>
      </w:numPr>
      <w:tabs>
        <w:tab w:val="clear" w:pos="2520"/>
      </w:tabs>
      <w:spacing w:after="240"/>
      <w:outlineLvl w:val="8"/>
    </w:pPr>
  </w:style>
  <w:style w:type="character" w:customStyle="1" w:styleId="KToCChar">
    <w:name w:val="KToC Char"/>
    <w:aliases w:val="tc Char"/>
    <w:basedOn w:val="DefaultParagraphFont"/>
    <w:link w:val="KToC"/>
    <w:rsid w:val="001441EC"/>
    <w:rPr>
      <w:sz w:val="24"/>
    </w:rPr>
  </w:style>
  <w:style w:type="character" w:customStyle="1" w:styleId="FootnoteTextChar">
    <w:name w:val="Footnote Text Char"/>
    <w:aliases w:val="FT Char"/>
    <w:basedOn w:val="DefaultParagraphFont"/>
    <w:link w:val="FootnoteText"/>
    <w:rsid w:val="001441EC"/>
    <w:rPr>
      <w:sz w:val="24"/>
    </w:rPr>
  </w:style>
  <w:style w:type="character" w:customStyle="1" w:styleId="DeltaViewInsertion">
    <w:name w:val="DeltaView Insertion"/>
    <w:uiPriority w:val="99"/>
    <w:rsid w:val="00D27786"/>
    <w:rPr>
      <w:color w:val="0000FF"/>
      <w:u w:val="double"/>
    </w:rPr>
  </w:style>
  <w:style w:type="paragraph" w:customStyle="1" w:styleId="Legal3L1">
    <w:name w:val="Legal3_L1"/>
    <w:basedOn w:val="Normal"/>
    <w:next w:val="Normal"/>
    <w:rsid w:val="00F83B19"/>
    <w:pPr>
      <w:numPr>
        <w:numId w:val="18"/>
      </w:numPr>
      <w:spacing w:before="240"/>
      <w:outlineLvl w:val="0"/>
    </w:pPr>
  </w:style>
  <w:style w:type="paragraph" w:customStyle="1" w:styleId="Legal3L2">
    <w:name w:val="Legal3_L2"/>
    <w:basedOn w:val="Legal3L1"/>
    <w:next w:val="Normal"/>
    <w:rsid w:val="00F83B19"/>
    <w:pPr>
      <w:numPr>
        <w:ilvl w:val="1"/>
      </w:numPr>
      <w:tabs>
        <w:tab w:val="left" w:pos="1800"/>
      </w:tabs>
      <w:outlineLvl w:val="1"/>
    </w:pPr>
  </w:style>
  <w:style w:type="paragraph" w:customStyle="1" w:styleId="Legal3L3">
    <w:name w:val="Legal3_L3"/>
    <w:basedOn w:val="Legal3L2"/>
    <w:next w:val="Normal"/>
    <w:rsid w:val="00F83B19"/>
    <w:pPr>
      <w:numPr>
        <w:ilvl w:val="2"/>
      </w:numPr>
      <w:tabs>
        <w:tab w:val="left" w:pos="2520"/>
      </w:tabs>
      <w:outlineLvl w:val="2"/>
    </w:pPr>
  </w:style>
  <w:style w:type="paragraph" w:customStyle="1" w:styleId="Legal3L4">
    <w:name w:val="Legal3_L4"/>
    <w:basedOn w:val="Legal3L3"/>
    <w:rsid w:val="00F83B19"/>
    <w:pPr>
      <w:numPr>
        <w:ilvl w:val="3"/>
      </w:numPr>
      <w:outlineLvl w:val="3"/>
    </w:pPr>
  </w:style>
  <w:style w:type="paragraph" w:customStyle="1" w:styleId="Legal3L5">
    <w:name w:val="Legal3_L5"/>
    <w:basedOn w:val="Legal3L4"/>
    <w:next w:val="Normal"/>
    <w:rsid w:val="00F83B19"/>
    <w:pPr>
      <w:numPr>
        <w:ilvl w:val="4"/>
      </w:numPr>
      <w:outlineLvl w:val="4"/>
    </w:pPr>
  </w:style>
  <w:style w:type="paragraph" w:customStyle="1" w:styleId="Legal3L6">
    <w:name w:val="Legal3_L6"/>
    <w:basedOn w:val="Legal3L5"/>
    <w:next w:val="Normal"/>
    <w:rsid w:val="00F83B19"/>
    <w:pPr>
      <w:numPr>
        <w:ilvl w:val="5"/>
      </w:numPr>
      <w:jc w:val="left"/>
      <w:outlineLvl w:val="5"/>
    </w:pPr>
  </w:style>
  <w:style w:type="paragraph" w:customStyle="1" w:styleId="Legal3L7">
    <w:name w:val="Legal3_L7"/>
    <w:basedOn w:val="Legal3L6"/>
    <w:next w:val="Normal"/>
    <w:rsid w:val="00F83B19"/>
    <w:pPr>
      <w:numPr>
        <w:ilvl w:val="6"/>
      </w:numPr>
      <w:outlineLvl w:val="6"/>
    </w:pPr>
  </w:style>
  <w:style w:type="paragraph" w:customStyle="1" w:styleId="Legal3L8">
    <w:name w:val="Legal3_L8"/>
    <w:basedOn w:val="Legal3L7"/>
    <w:next w:val="Normal"/>
    <w:rsid w:val="00F83B19"/>
    <w:pPr>
      <w:numPr>
        <w:ilvl w:val="7"/>
      </w:numPr>
      <w:outlineLvl w:val="7"/>
    </w:pPr>
  </w:style>
  <w:style w:type="paragraph" w:customStyle="1" w:styleId="Legal3L9">
    <w:name w:val="Legal3_L9"/>
    <w:basedOn w:val="Legal3L8"/>
    <w:next w:val="Normal"/>
    <w:rsid w:val="00F83B19"/>
    <w:pPr>
      <w:numPr>
        <w:ilvl w:val="8"/>
      </w:numPr>
      <w:outlineLvl w:val="8"/>
    </w:pPr>
  </w:style>
  <w:style w:type="paragraph" w:customStyle="1" w:styleId="CG-NumberL">
    <w:name w:val="CG-Number L"/>
    <w:aliases w:val="n2"/>
    <w:basedOn w:val="Normal"/>
    <w:rsid w:val="00C845E9"/>
    <w:pPr>
      <w:numPr>
        <w:numId w:val="20"/>
      </w:numPr>
      <w:tabs>
        <w:tab w:val="clear" w:pos="1440"/>
      </w:tabs>
      <w:jc w:val="left"/>
    </w:pPr>
    <w:rPr>
      <w:szCs w:val="24"/>
    </w:rPr>
  </w:style>
  <w:style w:type="paragraph" w:customStyle="1" w:styleId="KBody5">
    <w:name w:val="KBody.5"/>
    <w:basedOn w:val="Normal"/>
    <w:uiPriority w:val="3"/>
    <w:qFormat/>
    <w:rsid w:val="00C845E9"/>
    <w:pPr>
      <w:spacing w:after="240"/>
      <w:ind w:firstLine="720"/>
    </w:pPr>
    <w:rPr>
      <w:szCs w:val="24"/>
    </w:rPr>
  </w:style>
  <w:style w:type="paragraph" w:customStyle="1" w:styleId="HeadingBody2">
    <w:name w:val="HeadingBody 2"/>
    <w:basedOn w:val="Normal"/>
    <w:next w:val="BodyText"/>
    <w:link w:val="HeadingBody2Char"/>
    <w:rsid w:val="00E4262D"/>
    <w:pPr>
      <w:spacing w:after="240"/>
      <w:ind w:firstLine="720"/>
      <w:jc w:val="left"/>
    </w:pPr>
    <w:rPr>
      <w:szCs w:val="24"/>
    </w:rPr>
  </w:style>
  <w:style w:type="character" w:customStyle="1" w:styleId="HeadingBody2Char">
    <w:name w:val="HeadingBody 2 Char"/>
    <w:basedOn w:val="Heading2Char"/>
    <w:link w:val="HeadingBody2"/>
    <w:rsid w:val="00E4262D"/>
    <w:rPr>
      <w:sz w:val="24"/>
      <w:szCs w:val="24"/>
    </w:rPr>
  </w:style>
  <w:style w:type="character" w:customStyle="1" w:styleId="KBodyCharU">
    <w:name w:val="KBodyCharU"/>
    <w:basedOn w:val="DefaultParagraphFont"/>
    <w:uiPriority w:val="1"/>
    <w:qFormat/>
    <w:rsid w:val="002F6943"/>
    <w:rPr>
      <w:rFonts w:ascii="Times New Roman" w:hAnsi="Times New Roman" w:cs="Times New Roman" w:hint="default"/>
      <w:u w:val="single"/>
    </w:rPr>
  </w:style>
  <w:style w:type="character" w:styleId="UnresolvedMention">
    <w:name w:val="Unresolved Mention"/>
    <w:basedOn w:val="DefaultParagraphFont"/>
    <w:uiPriority w:val="99"/>
    <w:semiHidden/>
    <w:unhideWhenUsed/>
    <w:rsid w:val="00F26BB6"/>
    <w:rPr>
      <w:color w:val="605E5C"/>
      <w:shd w:val="clear" w:color="auto" w:fill="E1DFDD"/>
    </w:rPr>
  </w:style>
  <w:style w:type="paragraph" w:styleId="Revision">
    <w:name w:val="Revision"/>
    <w:hidden/>
    <w:uiPriority w:val="99"/>
    <w:semiHidden/>
    <w:rsid w:val="00F51CC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658">
      <w:bodyDiv w:val="1"/>
      <w:marLeft w:val="0"/>
      <w:marRight w:val="0"/>
      <w:marTop w:val="0"/>
      <w:marBottom w:val="0"/>
      <w:divBdr>
        <w:top w:val="none" w:sz="0" w:space="0" w:color="auto"/>
        <w:left w:val="none" w:sz="0" w:space="0" w:color="auto"/>
        <w:bottom w:val="none" w:sz="0" w:space="0" w:color="auto"/>
        <w:right w:val="none" w:sz="0" w:space="0" w:color="auto"/>
      </w:divBdr>
    </w:div>
    <w:div w:id="229462931">
      <w:bodyDiv w:val="1"/>
      <w:marLeft w:val="0"/>
      <w:marRight w:val="0"/>
      <w:marTop w:val="0"/>
      <w:marBottom w:val="0"/>
      <w:divBdr>
        <w:top w:val="none" w:sz="0" w:space="0" w:color="auto"/>
        <w:left w:val="none" w:sz="0" w:space="0" w:color="auto"/>
        <w:bottom w:val="none" w:sz="0" w:space="0" w:color="auto"/>
        <w:right w:val="none" w:sz="0" w:space="0" w:color="auto"/>
      </w:divBdr>
    </w:div>
    <w:div w:id="639116244">
      <w:bodyDiv w:val="1"/>
      <w:marLeft w:val="0"/>
      <w:marRight w:val="0"/>
      <w:marTop w:val="0"/>
      <w:marBottom w:val="0"/>
      <w:divBdr>
        <w:top w:val="none" w:sz="0" w:space="0" w:color="auto"/>
        <w:left w:val="none" w:sz="0" w:space="0" w:color="auto"/>
        <w:bottom w:val="none" w:sz="0" w:space="0" w:color="auto"/>
        <w:right w:val="none" w:sz="0" w:space="0" w:color="auto"/>
      </w:divBdr>
    </w:div>
    <w:div w:id="859586042">
      <w:bodyDiv w:val="1"/>
      <w:marLeft w:val="0"/>
      <w:marRight w:val="0"/>
      <w:marTop w:val="0"/>
      <w:marBottom w:val="0"/>
      <w:divBdr>
        <w:top w:val="none" w:sz="0" w:space="0" w:color="auto"/>
        <w:left w:val="none" w:sz="0" w:space="0" w:color="auto"/>
        <w:bottom w:val="none" w:sz="0" w:space="0" w:color="auto"/>
        <w:right w:val="none" w:sz="0" w:space="0" w:color="auto"/>
      </w:divBdr>
    </w:div>
    <w:div w:id="884487841">
      <w:bodyDiv w:val="1"/>
      <w:marLeft w:val="0"/>
      <w:marRight w:val="0"/>
      <w:marTop w:val="0"/>
      <w:marBottom w:val="0"/>
      <w:divBdr>
        <w:top w:val="none" w:sz="0" w:space="0" w:color="auto"/>
        <w:left w:val="none" w:sz="0" w:space="0" w:color="auto"/>
        <w:bottom w:val="none" w:sz="0" w:space="0" w:color="auto"/>
        <w:right w:val="none" w:sz="0" w:space="0" w:color="auto"/>
      </w:divBdr>
    </w:div>
    <w:div w:id="892541968">
      <w:bodyDiv w:val="1"/>
      <w:marLeft w:val="0"/>
      <w:marRight w:val="0"/>
      <w:marTop w:val="0"/>
      <w:marBottom w:val="0"/>
      <w:divBdr>
        <w:top w:val="none" w:sz="0" w:space="0" w:color="auto"/>
        <w:left w:val="none" w:sz="0" w:space="0" w:color="auto"/>
        <w:bottom w:val="none" w:sz="0" w:space="0" w:color="auto"/>
        <w:right w:val="none" w:sz="0" w:space="0" w:color="auto"/>
      </w:divBdr>
    </w:div>
    <w:div w:id="1294680857">
      <w:bodyDiv w:val="1"/>
      <w:marLeft w:val="0"/>
      <w:marRight w:val="0"/>
      <w:marTop w:val="0"/>
      <w:marBottom w:val="0"/>
      <w:divBdr>
        <w:top w:val="none" w:sz="0" w:space="0" w:color="auto"/>
        <w:left w:val="none" w:sz="0" w:space="0" w:color="auto"/>
        <w:bottom w:val="none" w:sz="0" w:space="0" w:color="auto"/>
        <w:right w:val="none" w:sz="0" w:space="0" w:color="auto"/>
      </w:divBdr>
    </w:div>
    <w:div w:id="1622566888">
      <w:bodyDiv w:val="1"/>
      <w:marLeft w:val="0"/>
      <w:marRight w:val="0"/>
      <w:marTop w:val="0"/>
      <w:marBottom w:val="0"/>
      <w:divBdr>
        <w:top w:val="none" w:sz="0" w:space="0" w:color="auto"/>
        <w:left w:val="none" w:sz="0" w:space="0" w:color="auto"/>
        <w:bottom w:val="none" w:sz="0" w:space="0" w:color="auto"/>
        <w:right w:val="none" w:sz="0" w:space="0" w:color="auto"/>
      </w:divBdr>
    </w:div>
    <w:div w:id="1913808023">
      <w:bodyDiv w:val="1"/>
      <w:marLeft w:val="0"/>
      <w:marRight w:val="0"/>
      <w:marTop w:val="0"/>
      <w:marBottom w:val="0"/>
      <w:divBdr>
        <w:top w:val="none" w:sz="0" w:space="0" w:color="auto"/>
        <w:left w:val="none" w:sz="0" w:space="0" w:color="auto"/>
        <w:bottom w:val="none" w:sz="0" w:space="0" w:color="auto"/>
        <w:right w:val="none" w:sz="0" w:space="0" w:color="auto"/>
      </w:divBdr>
    </w:div>
    <w:div w:id="1991859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treasury.gov/ofac/downloads/t11sdn.pdf" TargetMode="External"/><Relationship Id="rId22" Type="http://schemas.openxmlformats.org/officeDocument/2006/relationships/header" Target="header7.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2202F-24B2-4152-83A7-B0D21FB1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55</Pages>
  <Words>30177</Words>
  <Characters>160332</Characters>
  <Application>Microsoft Office Word</Application>
  <DocSecurity>0</DocSecurity>
  <Lines>1336</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Basmajian</dc:creator>
  <cp:lastModifiedBy>Bryon Harland</cp:lastModifiedBy>
  <cp:revision>19</cp:revision>
  <dcterms:created xsi:type="dcterms:W3CDTF">2022-07-29T23:38:00Z</dcterms:created>
  <dcterms:modified xsi:type="dcterms:W3CDTF">2022-08-02T20:51:00Z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1200028</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Document Library">
    <vt:lpwstr>OC</vt:lpwstr>
  </property>
  <property fmtid="{D5CDD505-2E9C-101B-9397-08002B2CF9AE}" pid="10" name="Footer Draft">
    <vt:lpwstr> DRAFT</vt:lpwstr>
  </property>
</Properties>
</file>